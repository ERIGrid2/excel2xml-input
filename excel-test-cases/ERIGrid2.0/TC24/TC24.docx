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1EA7CA8C" w:rsidR="00A04C45" w:rsidRDefault="004827AA" w:rsidP="354D3E55">
      <w:pPr>
        <w:jc w:val="center"/>
        <w:rPr>
          <w:b/>
          <w:bCs/>
          <w:sz w:val="24"/>
          <w:lang w:val="en-US"/>
        </w:rPr>
      </w:pPr>
      <w:r w:rsidRPr="354D3E55">
        <w:rPr>
          <w:b/>
          <w:bCs/>
          <w:sz w:val="24"/>
          <w:lang w:val="en-US"/>
        </w:rPr>
        <w:t xml:space="preserve">Test Case </w:t>
      </w:r>
      <w:r w:rsidR="008D65FE">
        <w:rPr>
          <w:b/>
          <w:bCs/>
          <w:sz w:val="24"/>
          <w:lang w:val="en-US"/>
        </w:rPr>
        <w:t>24</w:t>
      </w:r>
    </w:p>
    <w:p w14:paraId="33576F72" w14:textId="1ACDC56D" w:rsidR="008353E5" w:rsidRDefault="008353E5" w:rsidP="2F841875">
      <w:pPr>
        <w:rPr>
          <w:sz w:val="20"/>
          <w:szCs w:val="20"/>
          <w:lang w:val="en-US"/>
        </w:rPr>
      </w:pPr>
      <w:r w:rsidRPr="79848D17">
        <w:rPr>
          <w:sz w:val="20"/>
          <w:szCs w:val="20"/>
          <w:lang w:val="en-US"/>
        </w:rPr>
        <w:t>Author</w:t>
      </w:r>
      <w:r w:rsidR="3C3FFB5B" w:rsidRPr="00A50C72">
        <w:rPr>
          <w:sz w:val="20"/>
          <w:szCs w:val="20"/>
          <w:u w:val="single"/>
          <w:lang w:val="en-US"/>
        </w:rPr>
        <w:t xml:space="preserve">: </w:t>
      </w:r>
      <w:proofErr w:type="spellStart"/>
      <w:r w:rsidR="25D2679A" w:rsidRPr="00A50C72">
        <w:rPr>
          <w:sz w:val="20"/>
          <w:szCs w:val="20"/>
          <w:u w:val="single"/>
          <w:lang w:val="en-US"/>
        </w:rPr>
        <w:t>Dimitrios</w:t>
      </w:r>
      <w:proofErr w:type="spellEnd"/>
      <w:r w:rsidR="25D2679A" w:rsidRPr="00A50C72">
        <w:rPr>
          <w:sz w:val="20"/>
          <w:szCs w:val="20"/>
          <w:u w:val="single"/>
          <w:lang w:val="en-US"/>
        </w:rPr>
        <w:t xml:space="preserve"> Thomas (JRC),</w:t>
      </w:r>
      <w:r w:rsidR="292B6A47" w:rsidRPr="00A50C72">
        <w:rPr>
          <w:sz w:val="20"/>
          <w:szCs w:val="20"/>
          <w:u w:val="single"/>
          <w:lang w:val="en-US"/>
        </w:rPr>
        <w:t xml:space="preserve"> </w:t>
      </w:r>
      <w:r w:rsidR="25D2679A" w:rsidRPr="00A50C72">
        <w:rPr>
          <w:sz w:val="20"/>
          <w:szCs w:val="20"/>
          <w:u w:val="single"/>
          <w:lang w:val="en-US"/>
        </w:rPr>
        <w:t>Petra Raussi (VTT)</w:t>
      </w:r>
      <w:r w:rsidR="4DF87203" w:rsidRPr="00A50C72">
        <w:rPr>
          <w:sz w:val="20"/>
          <w:szCs w:val="20"/>
          <w:u w:val="single"/>
          <w:lang w:val="en-US"/>
        </w:rPr>
        <w:t xml:space="preserve">, </w:t>
      </w:r>
      <w:r w:rsidR="4B1E8AF4" w:rsidRPr="00A50C72">
        <w:rPr>
          <w:sz w:val="20"/>
          <w:szCs w:val="20"/>
          <w:u w:val="single"/>
          <w:lang w:val="en-US"/>
        </w:rPr>
        <w:t>Vetrivel S Rajkumar (TUD)</w:t>
      </w:r>
      <w:r w:rsidR="0F89B3DA" w:rsidRPr="00A50C72">
        <w:rPr>
          <w:sz w:val="20"/>
          <w:szCs w:val="20"/>
          <w:u w:val="single"/>
          <w:lang w:val="en-US"/>
        </w:rPr>
        <w:t>, Jawad Kazmi (AIT)</w:t>
      </w:r>
      <w:r w:rsidR="4B1E8AF4" w:rsidRPr="79848D17">
        <w:rPr>
          <w:sz w:val="20"/>
          <w:szCs w:val="20"/>
          <w:lang w:val="en-US"/>
        </w:rPr>
        <w:t xml:space="preserve"> </w:t>
      </w:r>
      <w:r>
        <w:tab/>
      </w:r>
      <w:r w:rsidR="31E67720" w:rsidRPr="79848D17">
        <w:rPr>
          <w:sz w:val="20"/>
          <w:szCs w:val="20"/>
          <w:lang w:val="en-US"/>
        </w:rPr>
        <w:t xml:space="preserve">   </w:t>
      </w:r>
      <w:r>
        <w:tab/>
      </w:r>
      <w:r>
        <w:tab/>
      </w:r>
    </w:p>
    <w:p w14:paraId="0D4F59EA" w14:textId="1235EF70" w:rsidR="008353E5" w:rsidRPr="008353E5" w:rsidRDefault="008353E5" w:rsidP="008353E5">
      <w:pPr>
        <w:rPr>
          <w:sz w:val="20"/>
          <w:szCs w:val="20"/>
          <w:lang w:val="en-US"/>
        </w:rPr>
      </w:pPr>
      <w:r w:rsidRPr="2F5240AB">
        <w:rPr>
          <w:sz w:val="20"/>
          <w:szCs w:val="20"/>
          <w:lang w:val="en-US"/>
        </w:rPr>
        <w:t>Project</w:t>
      </w:r>
      <w:r w:rsidR="77DFF054" w:rsidRPr="2F5240AB">
        <w:rPr>
          <w:sz w:val="20"/>
          <w:szCs w:val="20"/>
          <w:lang w:val="en-US"/>
        </w:rPr>
        <w:t xml:space="preserve">: </w:t>
      </w:r>
      <w:proofErr w:type="spellStart"/>
      <w:r w:rsidR="77DFF054" w:rsidRPr="00A50C72">
        <w:rPr>
          <w:sz w:val="20"/>
          <w:szCs w:val="20"/>
          <w:u w:val="single"/>
          <w:lang w:val="en-US"/>
        </w:rPr>
        <w:t>ERIGrid</w:t>
      </w:r>
      <w:proofErr w:type="spellEnd"/>
      <w:r w:rsidR="77DFF054" w:rsidRPr="00A50C72">
        <w:rPr>
          <w:sz w:val="20"/>
          <w:szCs w:val="20"/>
          <w:u w:val="single"/>
          <w:lang w:val="en-US"/>
        </w:rPr>
        <w:t xml:space="preserve"> 2.0</w:t>
      </w:r>
      <w:r w:rsidR="77DFF054" w:rsidRPr="2F5240AB">
        <w:rPr>
          <w:sz w:val="20"/>
          <w:szCs w:val="20"/>
          <w:lang w:val="en-US"/>
        </w:rPr>
        <w:t xml:space="preserve"> </w:t>
      </w:r>
      <w:r>
        <w:tab/>
      </w:r>
      <w:r>
        <w:tab/>
      </w:r>
      <w:r>
        <w:tab/>
      </w:r>
      <w:r>
        <w:tab/>
      </w:r>
      <w:r>
        <w:tab/>
      </w:r>
      <w:r>
        <w:tab/>
      </w:r>
      <w:r>
        <w:tab/>
      </w:r>
      <w:r>
        <w:tab/>
      </w:r>
      <w:r w:rsidR="008175A9">
        <w:tab/>
      </w:r>
      <w:r w:rsidRPr="2F5240AB">
        <w:rPr>
          <w:sz w:val="20"/>
          <w:szCs w:val="20"/>
          <w:lang w:val="en-US"/>
        </w:rPr>
        <w:t>Date</w:t>
      </w:r>
      <w:r w:rsidR="5C1F07A0" w:rsidRPr="2F5240AB">
        <w:rPr>
          <w:sz w:val="20"/>
          <w:szCs w:val="20"/>
          <w:lang w:val="en-US"/>
        </w:rPr>
        <w:t xml:space="preserve"> </w:t>
      </w:r>
      <w:r w:rsidR="008175A9" w:rsidRPr="00A50C72">
        <w:rPr>
          <w:sz w:val="20"/>
          <w:szCs w:val="20"/>
          <w:u w:val="single"/>
          <w:lang w:val="en-US"/>
        </w:rPr>
        <w:t>19/</w:t>
      </w:r>
      <w:r w:rsidR="006D2258" w:rsidRPr="00A50C72">
        <w:rPr>
          <w:sz w:val="20"/>
          <w:szCs w:val="20"/>
          <w:u w:val="single"/>
          <w:lang w:val="en-US"/>
        </w:rPr>
        <w:t>4</w:t>
      </w:r>
      <w:r w:rsidR="008175A9" w:rsidRPr="00A50C72">
        <w:rPr>
          <w:sz w:val="20"/>
          <w:szCs w:val="20"/>
          <w:u w:val="single"/>
          <w:lang w:val="en-US"/>
        </w:rPr>
        <w:t>/</w:t>
      </w:r>
      <w:r w:rsidR="36921D89" w:rsidRPr="00A50C72">
        <w:rPr>
          <w:sz w:val="20"/>
          <w:szCs w:val="20"/>
          <w:u w:val="single"/>
          <w:lang w:val="en-US"/>
        </w:rPr>
        <w:t>2021</w:t>
      </w:r>
      <w:r>
        <w:tab/>
      </w:r>
      <w:r>
        <w:tab/>
      </w:r>
      <w:r>
        <w:tab/>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1A1A69">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141FA457" w:rsidR="00E32755" w:rsidRPr="00AD18EF" w:rsidRDefault="5EDD3FF8" w:rsidP="00056101">
            <w:pPr>
              <w:spacing w:line="276" w:lineRule="auto"/>
              <w:rPr>
                <w:sz w:val="20"/>
                <w:szCs w:val="20"/>
                <w:lang w:val="en-US"/>
              </w:rPr>
            </w:pPr>
            <w:r w:rsidRPr="591AAD2E">
              <w:rPr>
                <w:sz w:val="20"/>
                <w:szCs w:val="20"/>
                <w:lang w:val="en-US"/>
              </w:rPr>
              <w:t>Interoperability testing and validation</w:t>
            </w:r>
            <w:r w:rsidR="559E9A28" w:rsidRPr="591AAD2E">
              <w:rPr>
                <w:sz w:val="20"/>
                <w:szCs w:val="20"/>
                <w:lang w:val="en-US"/>
              </w:rPr>
              <w:t xml:space="preserve"> in the activation chain</w:t>
            </w:r>
            <w:r w:rsidRPr="591AAD2E">
              <w:rPr>
                <w:sz w:val="20"/>
                <w:szCs w:val="20"/>
                <w:lang w:val="en-US"/>
              </w:rPr>
              <w:t xml:space="preserve"> of </w:t>
            </w:r>
            <w:r w:rsidR="04C2CD83" w:rsidRPr="591AAD2E">
              <w:rPr>
                <w:sz w:val="20"/>
                <w:szCs w:val="20"/>
                <w:lang w:val="en-US"/>
              </w:rPr>
              <w:t xml:space="preserve">flexibility-related </w:t>
            </w:r>
            <w:r w:rsidR="094A9EAD" w:rsidRPr="591AAD2E">
              <w:rPr>
                <w:sz w:val="20"/>
                <w:szCs w:val="20"/>
                <w:lang w:val="en-US"/>
              </w:rPr>
              <w:t>events</w:t>
            </w:r>
            <w:r w:rsidR="52C0FB7F" w:rsidRPr="591AAD2E">
              <w:rPr>
                <w:sz w:val="20"/>
                <w:szCs w:val="20"/>
                <w:lang w:val="en-US"/>
              </w:rPr>
              <w:t xml:space="preserve"> in a local distribution network</w:t>
            </w:r>
          </w:p>
        </w:tc>
      </w:tr>
      <w:tr w:rsidR="00E32755" w:rsidRPr="004D314E" w14:paraId="2C25DDD4" w14:textId="77777777" w:rsidTr="001A1A69">
        <w:trPr>
          <w:trHeight w:val="18"/>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908749C" w14:textId="77777777" w:rsidR="00E32755" w:rsidRDefault="00E32755" w:rsidP="00056101">
            <w:pPr>
              <w:spacing w:line="276" w:lineRule="auto"/>
              <w:rPr>
                <w:b/>
                <w:sz w:val="20"/>
                <w:szCs w:val="20"/>
                <w:lang w:val="en-US"/>
              </w:rPr>
            </w:pPr>
            <w:r w:rsidRPr="00BA74B2">
              <w:rPr>
                <w:b/>
                <w:sz w:val="20"/>
                <w:szCs w:val="20"/>
                <w:lang w:val="en-US"/>
              </w:rPr>
              <w:t>Narrative</w:t>
            </w:r>
          </w:p>
          <w:p w14:paraId="6EF59614" w14:textId="2F8BD5C7" w:rsidR="008175A9" w:rsidRPr="00AE4807" w:rsidRDefault="00AE4807" w:rsidP="00056101">
            <w:pPr>
              <w:spacing w:line="276" w:lineRule="auto"/>
              <w:rPr>
                <w:bCs/>
                <w:sz w:val="20"/>
                <w:szCs w:val="20"/>
                <w:lang w:val="en-US"/>
              </w:rPr>
            </w:pPr>
            <w:r>
              <w:rPr>
                <w:bCs/>
                <w:sz w:val="20"/>
                <w:szCs w:val="20"/>
                <w:lang w:val="en-US"/>
              </w:rPr>
              <w:t>Inc. use case and test objectives.</w:t>
            </w:r>
          </w:p>
        </w:tc>
        <w:tc>
          <w:tcPr>
            <w:tcW w:w="5710" w:type="dxa"/>
            <w:tcBorders>
              <w:bottom w:val="single" w:sz="8" w:space="0" w:color="000000"/>
              <w:right w:val="single" w:sz="8" w:space="0" w:color="000000"/>
            </w:tcBorders>
            <w:tcMar>
              <w:top w:w="100" w:type="dxa"/>
              <w:left w:w="100" w:type="dxa"/>
              <w:bottom w:w="100" w:type="dxa"/>
              <w:right w:w="100" w:type="dxa"/>
            </w:tcMar>
          </w:tcPr>
          <w:p w14:paraId="3FA2CA8F" w14:textId="67501D86" w:rsidR="00E32755" w:rsidRPr="004D314E" w:rsidRDefault="29EF1057" w:rsidP="7ACA874C">
            <w:pPr>
              <w:spacing w:line="276" w:lineRule="auto"/>
              <w:jc w:val="left"/>
              <w:rPr>
                <w:rFonts w:eastAsia="Arial" w:cs="Arial"/>
                <w:sz w:val="20"/>
                <w:szCs w:val="20"/>
                <w:lang w:val="en-US"/>
              </w:rPr>
            </w:pPr>
            <w:r w:rsidRPr="7ACA874C">
              <w:rPr>
                <w:rFonts w:eastAsia="Arial" w:cs="Arial"/>
                <w:sz w:val="20"/>
                <w:szCs w:val="20"/>
                <w:lang w:val="en-US"/>
              </w:rPr>
              <w:t>Smart grid interoperability is a</w:t>
            </w:r>
            <w:r w:rsidR="7A631D0E" w:rsidRPr="7ACA874C">
              <w:rPr>
                <w:rFonts w:eastAsia="Arial" w:cs="Arial"/>
                <w:sz w:val="20"/>
                <w:szCs w:val="20"/>
                <w:lang w:val="en-US"/>
              </w:rPr>
              <w:t xml:space="preserve"> </w:t>
            </w:r>
            <w:r w:rsidR="613C8332" w:rsidRPr="7ACA874C">
              <w:rPr>
                <w:rFonts w:eastAsia="Arial" w:cs="Arial"/>
                <w:sz w:val="20"/>
                <w:szCs w:val="20"/>
                <w:lang w:val="en-US"/>
              </w:rPr>
              <w:t>main</w:t>
            </w:r>
            <w:r w:rsidRPr="7ACA874C">
              <w:rPr>
                <w:rFonts w:eastAsia="Arial" w:cs="Arial"/>
                <w:sz w:val="20"/>
                <w:szCs w:val="20"/>
                <w:lang w:val="en-US"/>
              </w:rPr>
              <w:t xml:space="preserve"> enabling </w:t>
            </w:r>
            <w:r w:rsidR="0EC7AFD0" w:rsidRPr="7ACA874C">
              <w:rPr>
                <w:rFonts w:eastAsia="Arial" w:cs="Arial"/>
                <w:sz w:val="20"/>
                <w:szCs w:val="20"/>
                <w:lang w:val="en-US"/>
              </w:rPr>
              <w:t>facet</w:t>
            </w:r>
            <w:r w:rsidRPr="7ACA874C">
              <w:rPr>
                <w:rFonts w:eastAsia="Arial" w:cs="Arial"/>
                <w:sz w:val="20"/>
                <w:szCs w:val="20"/>
                <w:lang w:val="en-US"/>
              </w:rPr>
              <w:t xml:space="preserve"> of electricity technology de</w:t>
            </w:r>
            <w:r w:rsidR="0A97B913" w:rsidRPr="7ACA874C">
              <w:rPr>
                <w:rFonts w:eastAsia="Arial" w:cs="Arial"/>
                <w:sz w:val="20"/>
                <w:szCs w:val="20"/>
                <w:lang w:val="en-US"/>
              </w:rPr>
              <w:t>velopments</w:t>
            </w:r>
            <w:r w:rsidRPr="7ACA874C">
              <w:rPr>
                <w:rFonts w:eastAsia="Arial" w:cs="Arial"/>
                <w:sz w:val="20"/>
                <w:szCs w:val="20"/>
                <w:lang w:val="en-US"/>
              </w:rPr>
              <w:t xml:space="preserve">. It </w:t>
            </w:r>
            <w:r w:rsidR="5076EC88" w:rsidRPr="7ACA874C">
              <w:rPr>
                <w:rFonts w:eastAsia="Arial" w:cs="Arial"/>
                <w:sz w:val="20"/>
                <w:szCs w:val="20"/>
                <w:lang w:val="en-US"/>
              </w:rPr>
              <w:t>comprises</w:t>
            </w:r>
            <w:r w:rsidRPr="7ACA874C">
              <w:rPr>
                <w:rFonts w:eastAsia="Arial" w:cs="Arial"/>
                <w:sz w:val="20"/>
                <w:szCs w:val="20"/>
                <w:lang w:val="en-US"/>
              </w:rPr>
              <w:t xml:space="preserve"> all parts of the smart grid</w:t>
            </w:r>
            <w:r w:rsidR="7FD6B8A6" w:rsidRPr="7ACA874C">
              <w:rPr>
                <w:rFonts w:eastAsia="Arial" w:cs="Arial"/>
                <w:sz w:val="20"/>
                <w:szCs w:val="20"/>
                <w:lang w:val="en-US"/>
              </w:rPr>
              <w:t>,</w:t>
            </w:r>
            <w:r w:rsidRPr="7ACA874C">
              <w:rPr>
                <w:rFonts w:eastAsia="Arial" w:cs="Arial"/>
                <w:sz w:val="20"/>
                <w:szCs w:val="20"/>
                <w:lang w:val="en-US"/>
              </w:rPr>
              <w:t xml:space="preserve"> from generation to transmission and from distribution to consumption. Testing interoperability requires producing detailed test cases describing how smart grid components are intended to interact with each other. A</w:t>
            </w:r>
          </w:p>
          <w:p w14:paraId="3BBAD3A1" w14:textId="4DCD4697" w:rsidR="00E32755" w:rsidRPr="004D314E" w:rsidRDefault="29EF1057" w:rsidP="7ACA874C">
            <w:pPr>
              <w:spacing w:line="276" w:lineRule="auto"/>
              <w:jc w:val="left"/>
            </w:pPr>
            <w:r w:rsidRPr="36269F23">
              <w:rPr>
                <w:rFonts w:eastAsia="Arial" w:cs="Arial"/>
                <w:sz w:val="20"/>
                <w:szCs w:val="20"/>
                <w:lang w:val="en-US"/>
              </w:rPr>
              <w:t>systematic approach for developing smart grid interoperability tests may facilitate the dissemination of innovative solutions, the stability and resilience of the smart grid.</w:t>
            </w:r>
          </w:p>
          <w:p w14:paraId="093C8030" w14:textId="71010C4A" w:rsidR="36269F23" w:rsidRDefault="36269F23" w:rsidP="36269F23">
            <w:pPr>
              <w:spacing w:line="276" w:lineRule="auto"/>
              <w:jc w:val="left"/>
              <w:rPr>
                <w:rFonts w:eastAsia="Arial" w:cs="Arial"/>
                <w:sz w:val="20"/>
                <w:szCs w:val="20"/>
                <w:lang w:val="en-US"/>
              </w:rPr>
            </w:pPr>
          </w:p>
          <w:p w14:paraId="168DFB89" w14:textId="3ED3D700" w:rsidR="2457B746" w:rsidRDefault="2457B746" w:rsidP="36269F23">
            <w:pPr>
              <w:spacing w:line="276" w:lineRule="auto"/>
              <w:jc w:val="left"/>
              <w:rPr>
                <w:rFonts w:eastAsia="Arial" w:cs="Arial"/>
                <w:sz w:val="20"/>
                <w:szCs w:val="20"/>
                <w:lang w:val="en-US"/>
              </w:rPr>
            </w:pPr>
            <w:r w:rsidRPr="3E98E105">
              <w:rPr>
                <w:rFonts w:eastAsia="Arial" w:cs="Arial"/>
                <w:sz w:val="20"/>
                <w:szCs w:val="20"/>
                <w:lang w:val="en-US"/>
              </w:rPr>
              <w:t xml:space="preserve">The proposed Test Case is conducted following the JRC Smart Grid Interoperability </w:t>
            </w:r>
            <w:del w:id="0" w:author="MARINOPOULOS Antonios (JRC-PETTEN)" w:date="2021-02-17T09:39:00Z">
              <w:r w:rsidRPr="3E98E105" w:rsidDel="03AA29DF">
                <w:rPr>
                  <w:rFonts w:eastAsia="Arial" w:cs="Arial"/>
                  <w:sz w:val="20"/>
                  <w:szCs w:val="20"/>
                  <w:lang w:val="en-US"/>
                </w:rPr>
                <w:delText xml:space="preserve">validation </w:delText>
              </w:r>
            </w:del>
            <w:ins w:id="1" w:author="MARINOPOULOS Antonios (JRC-PETTEN)" w:date="2021-02-17T09:39:00Z">
              <w:r w:rsidR="627CBC0B" w:rsidRPr="3E98E105">
                <w:rPr>
                  <w:rFonts w:eastAsia="Arial" w:cs="Arial"/>
                  <w:sz w:val="20"/>
                  <w:szCs w:val="20"/>
                  <w:lang w:val="en-US"/>
                </w:rPr>
                <w:t xml:space="preserve">testing </w:t>
              </w:r>
            </w:ins>
            <w:r w:rsidR="03AA29DF" w:rsidRPr="3E98E105">
              <w:rPr>
                <w:rFonts w:eastAsia="Arial" w:cs="Arial"/>
                <w:sz w:val="20"/>
                <w:szCs w:val="20"/>
                <w:lang w:val="en-US"/>
              </w:rPr>
              <w:t>methodology.</w:t>
            </w:r>
            <w:r w:rsidR="15BFC938" w:rsidRPr="3E98E105">
              <w:rPr>
                <w:rFonts w:eastAsia="Arial" w:cs="Arial"/>
                <w:sz w:val="20"/>
                <w:szCs w:val="20"/>
                <w:lang w:val="en-US"/>
              </w:rPr>
              <w:t xml:space="preserve"> The methodology is used mainly as a common framework for interoperability testing and consist of five stages; Use Case creation</w:t>
            </w:r>
            <w:r w:rsidR="621911D4" w:rsidRPr="3E98E105">
              <w:rPr>
                <w:rFonts w:eastAsia="Arial" w:cs="Arial"/>
                <w:sz w:val="20"/>
                <w:szCs w:val="20"/>
                <w:lang w:val="en-US"/>
              </w:rPr>
              <w:t xml:space="preserve"> (UC)</w:t>
            </w:r>
            <w:r w:rsidR="15BFC938" w:rsidRPr="3E98E105">
              <w:rPr>
                <w:rFonts w:eastAsia="Arial" w:cs="Arial"/>
                <w:sz w:val="20"/>
                <w:szCs w:val="20"/>
                <w:lang w:val="en-US"/>
              </w:rPr>
              <w:t>, Basic Application Profile (BAP) creation, Basic</w:t>
            </w:r>
          </w:p>
          <w:p w14:paraId="55A774A7" w14:textId="1602F2C4" w:rsidR="36269F23" w:rsidRDefault="15BFC938" w:rsidP="36269F23">
            <w:pPr>
              <w:spacing w:line="276" w:lineRule="auto"/>
              <w:jc w:val="left"/>
              <w:rPr>
                <w:rFonts w:eastAsia="Arial" w:cs="Arial"/>
                <w:sz w:val="20"/>
                <w:szCs w:val="20"/>
                <w:lang w:val="en-US"/>
              </w:rPr>
            </w:pPr>
            <w:r w:rsidRPr="36269F23">
              <w:rPr>
                <w:rFonts w:eastAsia="Arial" w:cs="Arial"/>
                <w:sz w:val="20"/>
                <w:szCs w:val="20"/>
                <w:lang w:val="en-US"/>
              </w:rPr>
              <w:t>Application Interoperability profile (BAIOP) creation, Design of Experiments (DoE), Testing and Analysis of Experiments (AE). Each stage allows the developer to select certain features then used in the subsequent stage. During the completion of all stages, the developer can select relevant standards, their options, test beds with all qualified and</w:t>
            </w:r>
            <w:r w:rsidR="00632383">
              <w:rPr>
                <w:rFonts w:eastAsia="Arial" w:cs="Arial"/>
                <w:sz w:val="20"/>
                <w:szCs w:val="20"/>
                <w:lang w:val="en-US"/>
              </w:rPr>
              <w:t xml:space="preserve"> </w:t>
            </w:r>
            <w:r w:rsidRPr="36269F23">
              <w:rPr>
                <w:rFonts w:eastAsia="Arial" w:cs="Arial"/>
                <w:sz w:val="20"/>
                <w:szCs w:val="20"/>
                <w:lang w:val="en-US"/>
              </w:rPr>
              <w:t>test equipment as well their attributes or functions used during the testing.</w:t>
            </w:r>
            <w:r w:rsidR="0D9B9580" w:rsidRPr="36269F23">
              <w:rPr>
                <w:rFonts w:eastAsia="Arial" w:cs="Arial"/>
                <w:sz w:val="20"/>
                <w:szCs w:val="20"/>
                <w:lang w:val="en-US"/>
              </w:rPr>
              <w:t xml:space="preserve"> The proposed methodology summarizes a set of best practices the developer could follow to complete in a smooth way a smart grid interoperability test.</w:t>
            </w:r>
          </w:p>
          <w:p w14:paraId="36974753" w14:textId="7D653E59" w:rsidR="00B306AE" w:rsidRDefault="00125169" w:rsidP="36269F23">
            <w:pPr>
              <w:spacing w:line="276" w:lineRule="auto"/>
              <w:jc w:val="left"/>
              <w:rPr>
                <w:rFonts w:eastAsia="Arial" w:cs="Arial"/>
                <w:sz w:val="20"/>
                <w:szCs w:val="20"/>
                <w:lang w:val="en-US"/>
              </w:rPr>
            </w:pPr>
            <w:r>
              <w:rPr>
                <w:noProof/>
              </w:rPr>
              <w:pict w14:anchorId="03BCC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0501165" o:spid="_x0000_i1025" type="#_x0000_t75" style="width:262.5pt;height:135pt;visibility:visible;mso-wrap-style:square">
                  <v:imagedata r:id="rId12" o:title=""/>
                  <o:lock v:ext="edit" aspectratio="f"/>
                </v:shape>
              </w:pict>
            </w:r>
          </w:p>
          <w:p w14:paraId="53666C28" w14:textId="77777777" w:rsidR="00E32755" w:rsidRDefault="00B306AE" w:rsidP="00B306AE">
            <w:pPr>
              <w:spacing w:line="276" w:lineRule="auto"/>
              <w:jc w:val="left"/>
              <w:rPr>
                <w:rFonts w:eastAsia="Arial" w:cs="Arial"/>
                <w:sz w:val="16"/>
                <w:szCs w:val="16"/>
                <w:lang w:val="en-US"/>
              </w:rPr>
            </w:pPr>
            <w:r>
              <w:rPr>
                <w:rFonts w:eastAsia="Arial" w:cs="Arial"/>
                <w:sz w:val="16"/>
                <w:szCs w:val="16"/>
                <w:lang w:val="en-US"/>
              </w:rPr>
              <w:t>Fig.1 A schematic overview of the JRC Interoperability testing methodology</w:t>
            </w:r>
          </w:p>
          <w:p w14:paraId="63924B1F" w14:textId="77777777" w:rsidR="008A7072" w:rsidRDefault="008A7072" w:rsidP="00B306AE">
            <w:pPr>
              <w:spacing w:line="276" w:lineRule="auto"/>
              <w:jc w:val="left"/>
              <w:rPr>
                <w:rFonts w:eastAsia="Arial" w:cs="Arial"/>
                <w:sz w:val="16"/>
                <w:szCs w:val="16"/>
                <w:lang w:val="en-US"/>
              </w:rPr>
            </w:pPr>
          </w:p>
          <w:p w14:paraId="5DAB6C7B" w14:textId="57A7F2F4" w:rsidR="008A7072" w:rsidRPr="008A7072" w:rsidRDefault="008A7072" w:rsidP="00E4756A">
            <w:pPr>
              <w:spacing w:line="276" w:lineRule="auto"/>
              <w:jc w:val="left"/>
              <w:rPr>
                <w:rFonts w:eastAsia="Arial" w:cs="Arial"/>
                <w:sz w:val="20"/>
                <w:szCs w:val="20"/>
                <w:lang w:val="en-US"/>
              </w:rPr>
            </w:pPr>
            <w:r>
              <w:rPr>
                <w:rFonts w:eastAsia="Arial" w:cs="Arial"/>
                <w:sz w:val="20"/>
                <w:szCs w:val="20"/>
                <w:lang w:val="en-US"/>
              </w:rPr>
              <w:t xml:space="preserve">In </w:t>
            </w:r>
            <w:r w:rsidR="00915113">
              <w:rPr>
                <w:rFonts w:eastAsia="Arial" w:cs="Arial"/>
                <w:sz w:val="20"/>
                <w:szCs w:val="20"/>
                <w:lang w:val="en-US"/>
              </w:rPr>
              <w:t xml:space="preserve">this test case, we will investigate through the interoperability validation tests, the interaction and information exchange between the involved actors for a flexibility activation event. This event will be triggered by a local node voltage disturbance and followed by a consequent flexibility request. To this end, we </w:t>
            </w:r>
            <w:r w:rsidR="00E4756A">
              <w:rPr>
                <w:rFonts w:eastAsia="Arial" w:cs="Arial"/>
                <w:sz w:val="20"/>
                <w:szCs w:val="20"/>
                <w:lang w:val="en-US"/>
              </w:rPr>
              <w:t xml:space="preserve">will analyze voltage restoration </w:t>
            </w:r>
            <w:r w:rsidR="00694761">
              <w:rPr>
                <w:rFonts w:eastAsia="Arial" w:cs="Arial"/>
                <w:sz w:val="20"/>
                <w:szCs w:val="20"/>
                <w:lang w:val="en-US"/>
              </w:rPr>
              <w:t xml:space="preserve">level, time </w:t>
            </w:r>
            <w:r w:rsidR="00E4756A">
              <w:rPr>
                <w:rFonts w:eastAsia="Arial" w:cs="Arial"/>
                <w:sz w:val="20"/>
                <w:szCs w:val="20"/>
                <w:lang w:val="en-US"/>
              </w:rPr>
              <w:t>and con</w:t>
            </w:r>
            <w:r w:rsidR="00E4756A">
              <w:rPr>
                <w:rFonts w:eastAsia="Arial" w:cs="Arial"/>
                <w:sz w:val="20"/>
                <w:szCs w:val="20"/>
                <w:lang w:val="en-US"/>
              </w:rPr>
              <w:lastRenderedPageBreak/>
              <w:t>trol.</w:t>
            </w:r>
          </w:p>
        </w:tc>
      </w:tr>
      <w:tr w:rsidR="00BA74B2" w:rsidRPr="004D314E" w14:paraId="21F2D601"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lastRenderedPageBreak/>
              <w:t>Function(s) under Investigation (</w:t>
            </w:r>
            <w:r w:rsidRPr="004D314E">
              <w:rPr>
                <w:i/>
                <w:sz w:val="20"/>
                <w:szCs w:val="20"/>
                <w:lang w:val="en-US"/>
              </w:rPr>
              <w:t>FuI</w:t>
            </w:r>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118488CD" w14:textId="0813DB59" w:rsidR="70E58E59" w:rsidRDefault="70E58E59" w:rsidP="06D8B29D">
            <w:pPr>
              <w:spacing w:line="276" w:lineRule="auto"/>
              <w:rPr>
                <w:ins w:id="2" w:author="THOMAS Dimitrios (JRC-ISPRA)" w:date="2021-03-09T15:11:00Z"/>
                <w:sz w:val="20"/>
                <w:szCs w:val="20"/>
                <w:lang w:val="en-US"/>
              </w:rPr>
            </w:pPr>
            <w:ins w:id="3" w:author="THOMAS Dimitrios (JRC-ISPRA)" w:date="2021-03-09T15:11:00Z">
              <w:r w:rsidRPr="06D8B29D">
                <w:rPr>
                  <w:sz w:val="20"/>
                  <w:szCs w:val="20"/>
                  <w:lang w:val="en-US"/>
                </w:rPr>
                <w:t>Voltage restore, activation and restoration time for interoperability profiles (BAIOP), validate the interfaces between the actors involved in the flexibility activation chain, impact to the grid.</w:t>
              </w:r>
            </w:ins>
          </w:p>
          <w:p w14:paraId="3BF82E1B" w14:textId="7F00541E" w:rsidR="06D8B29D" w:rsidRDefault="06D8B29D" w:rsidP="06D8B29D">
            <w:pPr>
              <w:spacing w:line="276" w:lineRule="auto"/>
              <w:rPr>
                <w:ins w:id="4" w:author="THOMAS Dimitrios (JRC-ISPRA)" w:date="2021-03-09T15:11:00Z"/>
                <w:szCs w:val="22"/>
                <w:lang w:val="en-US"/>
              </w:rPr>
            </w:pPr>
          </w:p>
          <w:p w14:paraId="02EB378F" w14:textId="64C28A2D" w:rsidR="00BA74B2" w:rsidRPr="004D314E" w:rsidRDefault="0018483A" w:rsidP="0015654B">
            <w:pPr>
              <w:spacing w:line="276" w:lineRule="auto"/>
              <w:rPr>
                <w:sz w:val="20"/>
                <w:szCs w:val="20"/>
                <w:lang w:val="en-US"/>
              </w:rPr>
            </w:pPr>
            <w:r w:rsidRPr="3E98E105">
              <w:rPr>
                <w:sz w:val="20"/>
                <w:szCs w:val="20"/>
                <w:lang w:val="en-US"/>
              </w:rPr>
              <w:t xml:space="preserve">In this use case, we will analyze the performance of the “voltage restoration” function, after a voltage disturbance occurs in the power grid when different system variables (input factors) are considered and changed. </w:t>
            </w:r>
            <w:r w:rsidR="00243E2F" w:rsidRPr="3E98E105">
              <w:rPr>
                <w:sz w:val="20"/>
                <w:szCs w:val="20"/>
                <w:lang w:val="en-US"/>
              </w:rPr>
              <w:t xml:space="preserve">The performance of this function is assessed </w:t>
            </w:r>
            <w:del w:id="5" w:author="MARINOPOULOS Antonios (JRC-PETTEN)" w:date="2021-02-17T09:42:00Z">
              <w:r w:rsidRPr="3E98E105" w:rsidDel="00243E2F">
                <w:rPr>
                  <w:sz w:val="20"/>
                  <w:szCs w:val="20"/>
                  <w:lang w:val="en-US"/>
                </w:rPr>
                <w:delText xml:space="preserve">under </w:delText>
              </w:r>
            </w:del>
            <w:ins w:id="6" w:author="MARINOPOULOS Antonios (JRC-PETTEN)" w:date="2021-02-17T09:42:00Z">
              <w:r w:rsidR="4CC51CA7" w:rsidRPr="3E98E105">
                <w:rPr>
                  <w:sz w:val="20"/>
                  <w:szCs w:val="20"/>
                  <w:lang w:val="en-US"/>
                </w:rPr>
                <w:t xml:space="preserve">from </w:t>
              </w:r>
            </w:ins>
            <w:r w:rsidR="00243E2F" w:rsidRPr="3E98E105">
              <w:rPr>
                <w:sz w:val="20"/>
                <w:szCs w:val="20"/>
                <w:lang w:val="en-US"/>
              </w:rPr>
              <w:t xml:space="preserve">an interoperability point of view, where different system variables (input factors) potentially affecting the system performance are considered and their effect on the system response is analysed. </w:t>
            </w:r>
            <w:r w:rsidRPr="3E98E105">
              <w:rPr>
                <w:sz w:val="20"/>
                <w:szCs w:val="20"/>
                <w:lang w:val="en-US"/>
              </w:rPr>
              <w:t>A referen</w:t>
            </w:r>
            <w:r w:rsidR="0015654B" w:rsidRPr="3E98E105">
              <w:rPr>
                <w:sz w:val="20"/>
                <w:szCs w:val="20"/>
                <w:lang w:val="en-US"/>
              </w:rPr>
              <w:t>ce grid model will be used (</w:t>
            </w:r>
            <w:r w:rsidRPr="3E98E105">
              <w:rPr>
                <w:sz w:val="20"/>
                <w:szCs w:val="20"/>
                <w:lang w:val="en-US"/>
              </w:rPr>
              <w:t>JRA1.1?).</w:t>
            </w:r>
          </w:p>
        </w:tc>
      </w:tr>
      <w:tr w:rsidR="00BA74B2" w:rsidRPr="004D314E" w14:paraId="144D0A00"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6D8B29D">
              <w:rPr>
                <w:b/>
                <w:bCs/>
                <w:sz w:val="20"/>
                <w:szCs w:val="20"/>
                <w:lang w:val="en-US"/>
              </w:rPr>
              <w:t>Object under Investigation (</w:t>
            </w:r>
            <w:r w:rsidRPr="06D8B29D">
              <w:rPr>
                <w:i/>
                <w:iCs/>
                <w:sz w:val="20"/>
                <w:szCs w:val="20"/>
                <w:lang w:val="en-US"/>
              </w:rPr>
              <w:t>OuI</w:t>
            </w:r>
            <w:r w:rsidRPr="06D8B29D">
              <w:rPr>
                <w:b/>
                <w:bCs/>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 xml:space="preserve">"the component(s) (1..n)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A05A809" w14:textId="7B2D69B5" w:rsidR="00BA74B2" w:rsidRPr="004D314E" w:rsidRDefault="00D153F7" w:rsidP="06D8B29D">
            <w:pPr>
              <w:spacing w:line="276" w:lineRule="auto"/>
              <w:rPr>
                <w:sz w:val="20"/>
                <w:szCs w:val="20"/>
                <w:lang w:val="en-US"/>
              </w:rPr>
            </w:pPr>
            <w:del w:id="7" w:author="THOMAS Dimitrios (JRC-ISPRA)" w:date="2021-03-09T15:12:00Z">
              <w:r w:rsidRPr="06D8B29D" w:rsidDel="00D153F7">
                <w:rPr>
                  <w:sz w:val="20"/>
                  <w:szCs w:val="20"/>
                  <w:lang w:val="en-US"/>
                </w:rPr>
                <w:delText>Voltage restore</w:delText>
              </w:r>
              <w:r w:rsidRPr="06D8B29D" w:rsidDel="0018483A">
                <w:rPr>
                  <w:sz w:val="20"/>
                  <w:szCs w:val="20"/>
                  <w:lang w:val="en-US"/>
                </w:rPr>
                <w:delText>, activation and restoration time for interoperability profiles</w:delText>
              </w:r>
              <w:r w:rsidRPr="06D8B29D" w:rsidDel="00243E2F">
                <w:rPr>
                  <w:sz w:val="20"/>
                  <w:szCs w:val="20"/>
                  <w:lang w:val="en-US"/>
                </w:rPr>
                <w:delText xml:space="preserve"> (BAIOP)</w:delText>
              </w:r>
              <w:r w:rsidRPr="06D8B29D" w:rsidDel="0018483A">
                <w:rPr>
                  <w:sz w:val="20"/>
                  <w:szCs w:val="20"/>
                  <w:lang w:val="en-US"/>
                </w:rPr>
                <w:delText xml:space="preserve">, </w:delText>
              </w:r>
              <w:r w:rsidRPr="06D8B29D" w:rsidDel="00C676C2">
                <w:rPr>
                  <w:sz w:val="20"/>
                  <w:szCs w:val="20"/>
                  <w:lang w:val="en-US"/>
                </w:rPr>
                <w:delText xml:space="preserve">validate the interfaces between the actors involved in the flexibility activation chain, </w:delText>
              </w:r>
              <w:r w:rsidRPr="06D8B29D" w:rsidDel="00DE7614">
                <w:rPr>
                  <w:sz w:val="20"/>
                  <w:szCs w:val="20"/>
                  <w:lang w:val="en-US"/>
                </w:rPr>
                <w:delText>impact to the grid</w:delText>
              </w:r>
              <w:r w:rsidRPr="06D8B29D" w:rsidDel="0015654B">
                <w:rPr>
                  <w:sz w:val="20"/>
                  <w:szCs w:val="20"/>
                  <w:lang w:val="en-US"/>
                </w:rPr>
                <w:delText>.</w:delText>
              </w:r>
            </w:del>
            <w:ins w:id="8" w:author="THOMAS Dimitrios (JRC-ISPRA)" w:date="2021-03-09T15:16:00Z">
              <w:r w:rsidR="271C9F74" w:rsidRPr="06D8B29D">
                <w:rPr>
                  <w:sz w:val="20"/>
                  <w:szCs w:val="20"/>
                  <w:lang w:val="en-US"/>
                </w:rPr>
                <w:t>The actual components and equipment under testing</w:t>
              </w:r>
            </w:ins>
            <w:ins w:id="9" w:author="THOMAS Dimitrios (JRC-ISPRA)" w:date="2021-03-09T15:17:00Z">
              <w:r w:rsidR="271C9F74" w:rsidRPr="06D8B29D">
                <w:rPr>
                  <w:sz w:val="20"/>
                  <w:szCs w:val="20"/>
                  <w:lang w:val="en-US"/>
                </w:rPr>
                <w:t xml:space="preserve">, e.g. communication </w:t>
              </w:r>
              <w:r w:rsidR="11C511E7" w:rsidRPr="06D8B29D">
                <w:rPr>
                  <w:sz w:val="20"/>
                  <w:szCs w:val="20"/>
                  <w:lang w:val="en-US"/>
                </w:rPr>
                <w:t xml:space="preserve">infrastructure </w:t>
              </w:r>
            </w:ins>
            <w:ins w:id="10" w:author="THOMAS Dimitrios (JRC-ISPRA)" w:date="2021-03-09T15:18:00Z">
              <w:r w:rsidR="11C511E7" w:rsidRPr="06D8B29D">
                <w:rPr>
                  <w:sz w:val="20"/>
                  <w:szCs w:val="20"/>
                  <w:lang w:val="en-US"/>
                </w:rPr>
                <w:t>categorized by its technology (ca</w:t>
              </w:r>
              <w:r w:rsidR="23F070CF" w:rsidRPr="06D8B29D">
                <w:rPr>
                  <w:sz w:val="20"/>
                  <w:szCs w:val="20"/>
                  <w:lang w:val="en-US"/>
                </w:rPr>
                <w:t>b</w:t>
              </w:r>
              <w:r w:rsidR="11C511E7" w:rsidRPr="06D8B29D">
                <w:rPr>
                  <w:sz w:val="20"/>
                  <w:szCs w:val="20"/>
                  <w:lang w:val="en-US"/>
                </w:rPr>
                <w:t>le, Fiber</w:t>
              </w:r>
              <w:r w:rsidR="449DFE36" w:rsidRPr="06D8B29D">
                <w:rPr>
                  <w:sz w:val="20"/>
                  <w:szCs w:val="20"/>
                  <w:lang w:val="en-US"/>
                </w:rPr>
                <w:t xml:space="preserve">, </w:t>
              </w:r>
            </w:ins>
            <w:ins w:id="11" w:author="THOMAS Dimitrios (JRC-ISPRA)" w:date="2021-03-09T15:19:00Z">
              <w:r w:rsidR="449DFE36" w:rsidRPr="06D8B29D">
                <w:rPr>
                  <w:sz w:val="20"/>
                  <w:szCs w:val="20"/>
                  <w:lang w:val="en-US"/>
                </w:rPr>
                <w:t>local Etherent, xDSL, etc.)</w:t>
              </w:r>
            </w:ins>
            <w:ins w:id="12" w:author="THOMAS Dimitrios (JRC-ISPRA)" w:date="2021-03-09T15:20:00Z">
              <w:r w:rsidR="08324CDE" w:rsidRPr="06D8B29D">
                <w:rPr>
                  <w:sz w:val="20"/>
                  <w:szCs w:val="20"/>
                  <w:lang w:val="en-US"/>
                </w:rPr>
                <w:t xml:space="preserve">, controllers (e.g., RTU and </w:t>
              </w:r>
            </w:ins>
            <w:ins w:id="13" w:author="THOMAS Dimitrios (JRC-ISPRA)" w:date="2021-03-09T15:21:00Z">
              <w:r w:rsidR="6E68579E" w:rsidRPr="06D8B29D">
                <w:rPr>
                  <w:sz w:val="20"/>
                  <w:szCs w:val="20"/>
                  <w:lang w:val="en-US"/>
                </w:rPr>
                <w:t>F</w:t>
              </w:r>
            </w:ins>
            <w:ins w:id="14" w:author="THOMAS Dimitrios (JRC-ISPRA)" w:date="2021-03-09T15:20:00Z">
              <w:r w:rsidR="08324CDE" w:rsidRPr="06D8B29D">
                <w:rPr>
                  <w:sz w:val="20"/>
                  <w:szCs w:val="20"/>
                  <w:lang w:val="en-US"/>
                </w:rPr>
                <w:t xml:space="preserve">lexibility </w:t>
              </w:r>
            </w:ins>
            <w:ins w:id="15" w:author="THOMAS Dimitrios (JRC-ISPRA)" w:date="2021-03-09T15:21:00Z">
              <w:r w:rsidR="08324CDE" w:rsidRPr="06D8B29D">
                <w:rPr>
                  <w:sz w:val="20"/>
                  <w:szCs w:val="20"/>
                  <w:lang w:val="en-US"/>
                </w:rPr>
                <w:t xml:space="preserve">run in </w:t>
              </w:r>
              <w:r w:rsidR="4517E687" w:rsidRPr="06D8B29D">
                <w:rPr>
                  <w:sz w:val="20"/>
                  <w:szCs w:val="20"/>
                  <w:lang w:val="en-US"/>
                </w:rPr>
                <w:t>sing</w:t>
              </w:r>
            </w:ins>
            <w:ins w:id="16" w:author="THOMAS Dimitrios (JRC-ISPRA)" w:date="2021-03-09T15:22:00Z">
              <w:r w:rsidR="4517E687" w:rsidRPr="06D8B29D">
                <w:rPr>
                  <w:sz w:val="20"/>
                  <w:szCs w:val="20"/>
                  <w:lang w:val="en-US"/>
                </w:rPr>
                <w:t>le-boards computers like Raspberry Pi), etc.</w:t>
              </w:r>
            </w:ins>
          </w:p>
        </w:tc>
      </w:tr>
      <w:tr w:rsidR="00BA74B2" w:rsidRPr="004D314E" w14:paraId="7444ED99"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r w:rsidRPr="00AD18EF">
              <w:rPr>
                <w:i/>
                <w:sz w:val="20"/>
                <w:szCs w:val="20"/>
                <w:lang w:val="en-US"/>
              </w:rPr>
              <w:t>DuI</w:t>
            </w:r>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76D933F3" w14:textId="77777777" w:rsidR="00BA74B2" w:rsidRDefault="00DE7614" w:rsidP="00DE7614">
            <w:pPr>
              <w:numPr>
                <w:ilvl w:val="0"/>
                <w:numId w:val="29"/>
              </w:numPr>
              <w:spacing w:line="276" w:lineRule="auto"/>
              <w:rPr>
                <w:sz w:val="20"/>
                <w:szCs w:val="20"/>
              </w:rPr>
            </w:pPr>
            <w:r w:rsidRPr="00DE7614">
              <w:rPr>
                <w:sz w:val="20"/>
                <w:szCs w:val="20"/>
              </w:rPr>
              <w:t>Communication</w:t>
            </w:r>
            <w:r>
              <w:rPr>
                <w:sz w:val="20"/>
                <w:szCs w:val="20"/>
              </w:rPr>
              <w:t>/ICT/Control</w:t>
            </w:r>
          </w:p>
          <w:p w14:paraId="5A39BBE3" w14:textId="38CA0D59" w:rsidR="00DE7614" w:rsidRPr="00DE7614" w:rsidRDefault="00DE7614" w:rsidP="00DE7614">
            <w:pPr>
              <w:numPr>
                <w:ilvl w:val="0"/>
                <w:numId w:val="29"/>
              </w:numPr>
              <w:spacing w:line="276" w:lineRule="auto"/>
              <w:rPr>
                <w:sz w:val="20"/>
                <w:szCs w:val="20"/>
              </w:rPr>
            </w:pPr>
            <w:r>
              <w:rPr>
                <w:sz w:val="20"/>
                <w:szCs w:val="20"/>
              </w:rPr>
              <w:t>Electrical Power System</w:t>
            </w:r>
          </w:p>
        </w:tc>
      </w:tr>
      <w:tr w:rsidR="00D45E7C" w:rsidRPr="004D314E" w14:paraId="7E291A6A"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09306DF3" w14:textId="260B09C1" w:rsidR="00E87240" w:rsidRDefault="00243E2F" w:rsidP="3E98E105">
            <w:pPr>
              <w:spacing w:line="276" w:lineRule="auto"/>
              <w:rPr>
                <w:sz w:val="20"/>
                <w:szCs w:val="20"/>
              </w:rPr>
            </w:pPr>
            <w:r w:rsidRPr="7B3F8A78">
              <w:rPr>
                <w:sz w:val="20"/>
                <w:szCs w:val="20"/>
              </w:rPr>
              <w:t>Pol#1:</w:t>
            </w:r>
            <w:r w:rsidR="00BE0C0E" w:rsidRPr="7B3F8A78">
              <w:rPr>
                <w:sz w:val="20"/>
                <w:szCs w:val="20"/>
              </w:rPr>
              <w:t xml:space="preserve"> </w:t>
            </w:r>
            <w:r w:rsidR="00E87240" w:rsidRPr="7B3F8A78">
              <w:rPr>
                <w:sz w:val="20"/>
                <w:szCs w:val="20"/>
              </w:rPr>
              <w:t>Evaluate</w:t>
            </w:r>
            <w:r w:rsidR="00BE0C0E" w:rsidRPr="7B3F8A78">
              <w:rPr>
                <w:sz w:val="20"/>
                <w:szCs w:val="20"/>
              </w:rPr>
              <w:t xml:space="preserve"> the interoperability between the involved actors </w:t>
            </w:r>
            <w:r w:rsidR="00487A85" w:rsidRPr="7B3F8A78">
              <w:rPr>
                <w:sz w:val="20"/>
                <w:szCs w:val="20"/>
              </w:rPr>
              <w:t>and the different components in the system (flexibility provider, requester, other intermedi</w:t>
            </w:r>
            <w:r w:rsidR="00E87240" w:rsidRPr="7B3F8A78">
              <w:rPr>
                <w:sz w:val="20"/>
                <w:szCs w:val="20"/>
              </w:rPr>
              <w:t xml:space="preserve">ates). Validate the interfaces along with </w:t>
            </w:r>
            <w:r w:rsidR="1F61A093" w:rsidRPr="7B3F8A78">
              <w:rPr>
                <w:sz w:val="20"/>
                <w:szCs w:val="20"/>
              </w:rPr>
              <w:t>specific</w:t>
            </w:r>
            <w:r w:rsidR="00E87240" w:rsidRPr="7B3F8A78">
              <w:rPr>
                <w:sz w:val="20"/>
                <w:szCs w:val="20"/>
              </w:rPr>
              <w:t xml:space="preserve"> </w:t>
            </w:r>
            <w:r w:rsidR="73440C67" w:rsidRPr="7B3F8A78">
              <w:rPr>
                <w:sz w:val="20"/>
                <w:szCs w:val="20"/>
              </w:rPr>
              <w:t>communication</w:t>
            </w:r>
            <w:r w:rsidR="00E87240" w:rsidRPr="7B3F8A78">
              <w:rPr>
                <w:sz w:val="20"/>
                <w:szCs w:val="20"/>
              </w:rPr>
              <w:t xml:space="preserve"> technologies.</w:t>
            </w:r>
          </w:p>
          <w:p w14:paraId="41C8F396" w14:textId="1629986D" w:rsidR="00487A85" w:rsidRPr="002D34E8" w:rsidRDefault="004122E2" w:rsidP="72369DC6">
            <w:pPr>
              <w:spacing w:line="276" w:lineRule="auto"/>
              <w:rPr>
                <w:szCs w:val="22"/>
                <w:rPrChange w:id="17" w:author="THOMAS Dimitrios (JRC-ISPRA)" w:date="2021-03-09T16:52:00Z">
                  <w:rPr>
                    <w:sz w:val="20"/>
                    <w:szCs w:val="20"/>
                  </w:rPr>
                </w:rPrChange>
              </w:rPr>
            </w:pPr>
            <w:r w:rsidRPr="06D8B29D">
              <w:rPr>
                <w:sz w:val="20"/>
                <w:szCs w:val="20"/>
              </w:rPr>
              <w:t xml:space="preserve">Pol#2: </w:t>
            </w:r>
            <w:r w:rsidR="66C01C76" w:rsidRPr="06D8B29D">
              <w:rPr>
                <w:sz w:val="20"/>
                <w:szCs w:val="20"/>
              </w:rPr>
              <w:t>Assess the restoration time and the level of the restored voltage among the different interface profiles</w:t>
            </w:r>
            <w:r w:rsidR="00802B6E" w:rsidRPr="72369DC6">
              <w:rPr>
                <w:sz w:val="20"/>
                <w:szCs w:val="20"/>
              </w:rPr>
              <w:t xml:space="preserve"> </w:t>
            </w:r>
          </w:p>
        </w:tc>
      </w:tr>
      <w:tr w:rsidR="00D45E7C" w:rsidRPr="004D314E" w14:paraId="72A3D3EC" w14:textId="77777777" w:rsidTr="001A1A69">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29129123" w14:textId="77777777" w:rsidR="00BA74B2" w:rsidRPr="009C591C" w:rsidRDefault="00337DE8" w:rsidP="00337DE8">
            <w:pPr>
              <w:numPr>
                <w:ilvl w:val="0"/>
                <w:numId w:val="31"/>
              </w:numPr>
              <w:spacing w:line="276" w:lineRule="auto"/>
              <w:rPr>
                <w:sz w:val="20"/>
                <w:szCs w:val="20"/>
              </w:rPr>
            </w:pPr>
            <w:r w:rsidRPr="0A4A8D24">
              <w:rPr>
                <w:sz w:val="20"/>
                <w:szCs w:val="20"/>
              </w:rPr>
              <w:t>Lower b</w:t>
            </w:r>
            <w:r w:rsidR="009F1CC3" w:rsidRPr="0A4A8D24">
              <w:rPr>
                <w:sz w:val="20"/>
                <w:szCs w:val="20"/>
              </w:rPr>
              <w:t>ound communication architecture:</w:t>
            </w:r>
            <w:r w:rsidRPr="0A4A8D24">
              <w:rPr>
                <w:sz w:val="20"/>
                <w:szCs w:val="20"/>
              </w:rPr>
              <w:t xml:space="preserve"> from the DSO to the Device through </w:t>
            </w:r>
            <w:r w:rsidR="009F1CC3" w:rsidRPr="0A4A8D24">
              <w:rPr>
                <w:sz w:val="20"/>
                <w:szCs w:val="20"/>
              </w:rPr>
              <w:t>a</w:t>
            </w:r>
            <w:r w:rsidR="006B65FC" w:rsidRPr="0A4A8D24">
              <w:rPr>
                <w:sz w:val="20"/>
                <w:szCs w:val="20"/>
              </w:rPr>
              <w:t xml:space="preserve"> Remote Terminal Unit (RTU) </w:t>
            </w:r>
            <w:r w:rsidR="006B65FC" w:rsidRPr="0A4A8D24">
              <w:rPr>
                <w:rFonts w:ascii="Wingdings" w:eastAsia="Wingdings" w:hAnsi="Wingdings" w:cs="Wingdings"/>
                <w:sz w:val="20"/>
                <w:szCs w:val="20"/>
              </w:rPr>
              <w:t>à</w:t>
            </w:r>
            <w:r w:rsidR="006B65FC" w:rsidRPr="0A4A8D24">
              <w:rPr>
                <w:sz w:val="20"/>
                <w:szCs w:val="20"/>
              </w:rPr>
              <w:t xml:space="preserve"> two communication links: DSO</w:t>
            </w:r>
            <w:r w:rsidR="009C591C" w:rsidRPr="0A4A8D24">
              <w:rPr>
                <w:sz w:val="20"/>
                <w:szCs w:val="20"/>
              </w:rPr>
              <w:t xml:space="preserve"> </w:t>
            </w:r>
            <w:r w:rsidR="009C591C" w:rsidRPr="0A4A8D24">
              <w:rPr>
                <w:rFonts w:cs="Arial"/>
                <w:sz w:val="20"/>
                <w:szCs w:val="20"/>
              </w:rPr>
              <w:t>↔</w:t>
            </w:r>
            <w:r w:rsidR="009C591C" w:rsidRPr="0A4A8D24">
              <w:rPr>
                <w:sz w:val="20"/>
                <w:szCs w:val="20"/>
              </w:rPr>
              <w:t xml:space="preserve"> RTU and RTU </w:t>
            </w:r>
            <w:r w:rsidR="009C591C" w:rsidRPr="0A4A8D24">
              <w:rPr>
                <w:rFonts w:cs="Arial"/>
                <w:sz w:val="20"/>
                <w:szCs w:val="20"/>
              </w:rPr>
              <w:t>↔ Device</w:t>
            </w:r>
          </w:p>
          <w:p w14:paraId="0E27B00A" w14:textId="6606102A" w:rsidR="009C591C" w:rsidRPr="00337DE8" w:rsidRDefault="009C591C" w:rsidP="009C591C">
            <w:pPr>
              <w:numPr>
                <w:ilvl w:val="0"/>
                <w:numId w:val="31"/>
              </w:numPr>
              <w:spacing w:line="276" w:lineRule="auto"/>
              <w:rPr>
                <w:sz w:val="20"/>
                <w:szCs w:val="20"/>
              </w:rPr>
            </w:pPr>
            <w:r w:rsidRPr="009C591C">
              <w:rPr>
                <w:sz w:val="20"/>
                <w:szCs w:val="20"/>
              </w:rPr>
              <w:t>Distribution system (lines, transformers, etc.): power distribution network (MV/LV) / LV distribution feeder</w:t>
            </w:r>
          </w:p>
        </w:tc>
      </w:tr>
      <w:tr w:rsidR="00D45E7C" w:rsidRPr="004D314E" w14:paraId="4F88DB21"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right w:val="single" w:sz="8" w:space="0" w:color="000000"/>
            </w:tcBorders>
            <w:tcMar>
              <w:top w:w="100" w:type="dxa"/>
              <w:left w:w="100" w:type="dxa"/>
              <w:bottom w:w="100" w:type="dxa"/>
              <w:right w:w="100" w:type="dxa"/>
            </w:tcMar>
          </w:tcPr>
          <w:p w14:paraId="56602067" w14:textId="406D7D0B" w:rsidR="00D3114D" w:rsidRPr="00D3114D" w:rsidRDefault="00D3114D" w:rsidP="00D3114D">
            <w:pPr>
              <w:spacing w:line="276" w:lineRule="auto"/>
              <w:rPr>
                <w:rFonts w:eastAsia="Arial" w:cs="Arial"/>
                <w:bCs/>
                <w:sz w:val="20"/>
                <w:szCs w:val="20"/>
                <w:lang w:val="en-US"/>
              </w:rPr>
            </w:pPr>
            <w:r w:rsidRPr="00D3114D">
              <w:rPr>
                <w:rFonts w:eastAsia="Arial" w:cs="Arial"/>
                <w:b/>
                <w:bCs/>
                <w:sz w:val="20"/>
                <w:szCs w:val="20"/>
                <w:lang w:val="en-US"/>
              </w:rPr>
              <w:t>In-focus functions</w:t>
            </w:r>
            <w:r w:rsidRPr="00D3114D">
              <w:rPr>
                <w:rFonts w:eastAsia="Arial" w:cs="Arial"/>
                <w:bCs/>
                <w:sz w:val="20"/>
                <w:szCs w:val="20"/>
                <w:lang w:val="en-US"/>
              </w:rPr>
              <w:t xml:space="preserve">: </w:t>
            </w:r>
            <w:r w:rsidR="006C61FE">
              <w:rPr>
                <w:rFonts w:eastAsia="Arial" w:cs="Arial"/>
                <w:bCs/>
                <w:sz w:val="20"/>
                <w:szCs w:val="20"/>
                <w:lang w:val="en-US"/>
              </w:rPr>
              <w:t>V</w:t>
            </w:r>
            <w:r w:rsidR="00D153F7">
              <w:rPr>
                <w:rFonts w:eastAsia="Arial" w:cs="Arial"/>
                <w:bCs/>
                <w:sz w:val="20"/>
                <w:szCs w:val="20"/>
                <w:lang w:val="en-US"/>
              </w:rPr>
              <w:t>oltage restore</w:t>
            </w:r>
            <w:r w:rsidR="006C61FE">
              <w:rPr>
                <w:rFonts w:eastAsia="Arial" w:cs="Arial"/>
                <w:bCs/>
                <w:sz w:val="20"/>
                <w:szCs w:val="20"/>
                <w:lang w:val="en-US"/>
              </w:rPr>
              <w:t xml:space="preserve"> (including </w:t>
            </w:r>
            <w:r w:rsidR="00D153F7">
              <w:rPr>
                <w:rFonts w:eastAsia="Arial" w:cs="Arial"/>
                <w:bCs/>
                <w:sz w:val="20"/>
                <w:szCs w:val="20"/>
                <w:lang w:val="en-US"/>
              </w:rPr>
              <w:t>restoration</w:t>
            </w:r>
            <w:r w:rsidR="006C61FE">
              <w:rPr>
                <w:rFonts w:eastAsia="Arial" w:cs="Arial"/>
                <w:bCs/>
                <w:sz w:val="20"/>
                <w:szCs w:val="20"/>
                <w:lang w:val="en-US"/>
              </w:rPr>
              <w:t xml:space="preserve"> time)</w:t>
            </w:r>
            <w:r w:rsidR="00A30D25">
              <w:rPr>
                <w:rFonts w:eastAsia="Arial" w:cs="Arial"/>
                <w:bCs/>
                <w:sz w:val="20"/>
                <w:szCs w:val="20"/>
                <w:lang w:val="en-US"/>
              </w:rPr>
              <w:t>,</w:t>
            </w:r>
            <w:r w:rsidR="006C61FE">
              <w:rPr>
                <w:rFonts w:eastAsia="Arial" w:cs="Arial"/>
                <w:bCs/>
                <w:sz w:val="20"/>
                <w:szCs w:val="20"/>
                <w:lang w:val="en-US"/>
              </w:rPr>
              <w:t xml:space="preserve"> interoperability testing validation of the </w:t>
            </w:r>
            <w:r w:rsidR="00802B6E">
              <w:rPr>
                <w:rFonts w:eastAsia="Arial" w:cs="Arial"/>
                <w:bCs/>
                <w:sz w:val="20"/>
                <w:szCs w:val="20"/>
                <w:lang w:val="en-US"/>
              </w:rPr>
              <w:t>selected interfaces</w:t>
            </w:r>
            <w:r w:rsidR="00A30D25">
              <w:rPr>
                <w:rFonts w:eastAsia="Arial" w:cs="Arial"/>
                <w:bCs/>
                <w:sz w:val="20"/>
                <w:szCs w:val="20"/>
                <w:lang w:val="en-US"/>
              </w:rPr>
              <w:t>, real time simulator for the LV distribution benchmark network</w:t>
            </w:r>
          </w:p>
          <w:p w14:paraId="40C7EF1A" w14:textId="3CD343B1" w:rsidR="00D3114D" w:rsidRPr="00D3114D" w:rsidRDefault="00D3114D" w:rsidP="06D8B29D">
            <w:pPr>
              <w:spacing w:line="276" w:lineRule="auto"/>
              <w:rPr>
                <w:rFonts w:eastAsia="Arial" w:cs="Arial"/>
                <w:sz w:val="20"/>
                <w:szCs w:val="20"/>
                <w:lang w:val="en-US"/>
              </w:rPr>
            </w:pPr>
            <w:r w:rsidRPr="06D8B29D">
              <w:rPr>
                <w:rFonts w:eastAsia="Arial" w:cs="Arial"/>
                <w:b/>
                <w:bCs/>
                <w:sz w:val="20"/>
                <w:szCs w:val="20"/>
                <w:lang w:val="en-US"/>
              </w:rPr>
              <w:t>Emulated functions</w:t>
            </w:r>
            <w:r w:rsidRPr="06D8B29D">
              <w:rPr>
                <w:rFonts w:eastAsia="Arial" w:cs="Arial"/>
                <w:sz w:val="20"/>
                <w:szCs w:val="20"/>
                <w:lang w:val="en-US"/>
              </w:rPr>
              <w:t xml:space="preserve">: </w:t>
            </w:r>
            <w:r w:rsidR="00802B6E" w:rsidRPr="06D8B29D">
              <w:rPr>
                <w:rFonts w:eastAsia="Arial" w:cs="Arial"/>
                <w:sz w:val="20"/>
                <w:szCs w:val="20"/>
                <w:lang w:val="en-US"/>
              </w:rPr>
              <w:t>ICT network emulator</w:t>
            </w:r>
            <w:r w:rsidR="00A30D25" w:rsidRPr="06D8B29D">
              <w:rPr>
                <w:rFonts w:eastAsia="Arial" w:cs="Arial"/>
                <w:sz w:val="20"/>
                <w:szCs w:val="20"/>
                <w:lang w:val="en-US"/>
              </w:rPr>
              <w:t xml:space="preserve">- communication network emulation, </w:t>
            </w:r>
            <w:r w:rsidRPr="06D8B29D">
              <w:rPr>
                <w:rFonts w:eastAsia="Arial" w:cs="Arial"/>
                <w:sz w:val="20"/>
                <w:szCs w:val="20"/>
                <w:lang w:val="en-US"/>
              </w:rPr>
              <w:t xml:space="preserve">Controlling functions of the systems (e.g., </w:t>
            </w:r>
            <w:r w:rsidR="00A30D25" w:rsidRPr="06D8B29D">
              <w:rPr>
                <w:rFonts w:eastAsia="Arial" w:cs="Arial"/>
                <w:sz w:val="20"/>
                <w:szCs w:val="20"/>
              </w:rPr>
              <w:t>DSO ↔ RTU and RTU ↔ Device</w:t>
            </w:r>
            <w:r w:rsidR="3BC6CFE3" w:rsidRPr="06D8B29D">
              <w:rPr>
                <w:rFonts w:eastAsia="Arial" w:cs="Arial"/>
                <w:sz w:val="20"/>
                <w:szCs w:val="20"/>
              </w:rPr>
              <w:t>)</w:t>
            </w:r>
          </w:p>
          <w:p w14:paraId="512C908F" w14:textId="1F272AAF" w:rsidR="00D3114D" w:rsidRPr="00D3114D" w:rsidRDefault="00D3114D" w:rsidP="00D3114D">
            <w:pPr>
              <w:spacing w:line="276" w:lineRule="auto"/>
              <w:rPr>
                <w:rFonts w:eastAsia="Arial" w:cs="Arial"/>
                <w:bCs/>
                <w:sz w:val="20"/>
                <w:szCs w:val="20"/>
                <w:lang w:val="en-US"/>
              </w:rPr>
            </w:pPr>
            <w:r w:rsidRPr="00D3114D">
              <w:rPr>
                <w:rFonts w:eastAsia="Arial" w:cs="Arial"/>
                <w:b/>
                <w:bCs/>
                <w:sz w:val="20"/>
                <w:szCs w:val="20"/>
                <w:lang w:val="en-US"/>
              </w:rPr>
              <w:t>Actuation functions</w:t>
            </w:r>
            <w:r w:rsidR="00A30D25">
              <w:rPr>
                <w:rFonts w:eastAsia="Arial" w:cs="Arial"/>
                <w:bCs/>
                <w:sz w:val="20"/>
                <w:szCs w:val="20"/>
                <w:lang w:val="en-US"/>
              </w:rPr>
              <w:t>: Flexibility signal (demand response) to manage voltage disturbance event in a system node</w:t>
            </w:r>
          </w:p>
          <w:p w14:paraId="60061E4C" w14:textId="2619A398" w:rsidR="00D45E7C" w:rsidRPr="004D314E" w:rsidRDefault="00D3114D" w:rsidP="00A30D25">
            <w:pPr>
              <w:spacing w:line="276" w:lineRule="auto"/>
              <w:rPr>
                <w:rFonts w:eastAsia="Arial" w:cs="Arial"/>
                <w:b/>
                <w:bCs/>
                <w:sz w:val="20"/>
                <w:szCs w:val="20"/>
                <w:lang w:val="en-US"/>
              </w:rPr>
            </w:pPr>
            <w:r w:rsidRPr="00D3114D">
              <w:rPr>
                <w:rFonts w:eastAsia="Arial" w:cs="Arial"/>
                <w:b/>
                <w:bCs/>
                <w:sz w:val="20"/>
                <w:szCs w:val="20"/>
                <w:lang w:val="en-US"/>
              </w:rPr>
              <w:t>Observer functions</w:t>
            </w:r>
            <w:r w:rsidRPr="00D3114D">
              <w:rPr>
                <w:rFonts w:eastAsia="Arial" w:cs="Arial"/>
                <w:bCs/>
                <w:sz w:val="20"/>
                <w:szCs w:val="20"/>
                <w:lang w:val="en-US"/>
              </w:rPr>
              <w:t>:</w:t>
            </w:r>
            <w:r w:rsidR="00A30D25">
              <w:rPr>
                <w:rFonts w:eastAsia="Arial" w:cs="Arial"/>
                <w:bCs/>
                <w:sz w:val="20"/>
                <w:szCs w:val="20"/>
                <w:lang w:val="en-US"/>
              </w:rPr>
              <w:t xml:space="preserve"> SCADA monitoring system to detect</w:t>
            </w:r>
            <w:r w:rsidR="00A30D25" w:rsidRPr="00A30D25">
              <w:rPr>
                <w:rFonts w:eastAsia="Arial" w:cs="Arial"/>
                <w:bCs/>
                <w:sz w:val="20"/>
                <w:szCs w:val="20"/>
                <w:lang w:val="en-US"/>
              </w:rPr>
              <w:t xml:space="preserve"> </w:t>
            </w:r>
            <w:r w:rsidR="00A30D25" w:rsidRPr="00A30D25">
              <w:rPr>
                <w:rFonts w:eastAsia="Arial" w:cs="Arial"/>
                <w:bCs/>
                <w:sz w:val="20"/>
                <w:szCs w:val="20"/>
                <w:lang w:val="en-US"/>
              </w:rPr>
              <w:lastRenderedPageBreak/>
              <w:t>voltage deviations and instruct the RTU for the activation of the selected flexibility source available in the system</w:t>
            </w:r>
          </w:p>
        </w:tc>
      </w:tr>
      <w:tr w:rsidR="00BA74B2" w:rsidRPr="004D314E" w14:paraId="29D6B04F" w14:textId="77777777" w:rsidTr="001A1A69">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lastRenderedPageBreak/>
              <w:t xml:space="preserve"> </w:t>
            </w:r>
          </w:p>
        </w:tc>
      </w:tr>
      <w:tr w:rsidR="00BA74B2" w:rsidRPr="004D314E" w14:paraId="26883607"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897B072" w14:textId="4215DDDB" w:rsidR="00AE4807" w:rsidRPr="00AE4807" w:rsidRDefault="00BA74B2" w:rsidP="00BA74B2">
            <w:pPr>
              <w:spacing w:line="276" w:lineRule="auto"/>
              <w:rPr>
                <w:bCs/>
                <w:i/>
                <w:iCs/>
                <w:sz w:val="20"/>
                <w:szCs w:val="20"/>
                <w:lang w:val="en-US"/>
              </w:rPr>
            </w:pPr>
            <w:r w:rsidRPr="00AE4807">
              <w:rPr>
                <w:b/>
                <w:sz w:val="20"/>
                <w:szCs w:val="20"/>
                <w:lang w:val="en-US"/>
              </w:rPr>
              <w:t>Test criteria</w:t>
            </w:r>
            <w:r w:rsidR="00AE4807">
              <w:rPr>
                <w:b/>
                <w:sz w:val="20"/>
                <w:szCs w:val="20"/>
                <w:lang w:val="en-US"/>
              </w:rPr>
              <w:t xml:space="preserve"> </w:t>
            </w:r>
            <w:r w:rsidR="00AE4807">
              <w:rPr>
                <w:bCs/>
                <w:i/>
                <w:iCs/>
                <w:sz w:val="20"/>
                <w:szCs w:val="20"/>
                <w:lang w:val="en-US"/>
              </w:rPr>
              <w:t>(TCR)</w:t>
            </w:r>
          </w:p>
          <w:p w14:paraId="02B13E4B" w14:textId="2294FC17"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6EFDCE21" w14:textId="3EE49DFA" w:rsidR="00A504A9" w:rsidRPr="00A504A9" w:rsidRDefault="00A504A9" w:rsidP="00431512">
            <w:pPr>
              <w:numPr>
                <w:ilvl w:val="0"/>
                <w:numId w:val="32"/>
              </w:numPr>
              <w:spacing w:line="276" w:lineRule="auto"/>
              <w:rPr>
                <w:rFonts w:eastAsia="Arial" w:cs="Arial"/>
                <w:sz w:val="20"/>
                <w:szCs w:val="20"/>
              </w:rPr>
            </w:pPr>
            <w:r w:rsidRPr="00A504A9">
              <w:rPr>
                <w:rFonts w:eastAsia="Arial" w:cs="Arial"/>
                <w:sz w:val="20"/>
                <w:szCs w:val="20"/>
              </w:rPr>
              <w:t>Safe and robust voltage for all nodes</w:t>
            </w:r>
          </w:p>
          <w:p w14:paraId="5257D7C1" w14:textId="60BEB9E4" w:rsidR="00A504A9" w:rsidRDefault="00431512" w:rsidP="00431512">
            <w:pPr>
              <w:numPr>
                <w:ilvl w:val="0"/>
                <w:numId w:val="32"/>
              </w:numPr>
              <w:spacing w:line="276" w:lineRule="auto"/>
              <w:rPr>
                <w:rFonts w:eastAsia="Arial" w:cs="Arial"/>
                <w:sz w:val="20"/>
                <w:szCs w:val="20"/>
              </w:rPr>
            </w:pPr>
            <w:r w:rsidRPr="1B9443AB">
              <w:rPr>
                <w:rFonts w:eastAsia="Arial" w:cs="Arial"/>
                <w:sz w:val="20"/>
                <w:szCs w:val="20"/>
              </w:rPr>
              <w:t xml:space="preserve">Restore (in real time) </w:t>
            </w:r>
            <w:r w:rsidR="00916810" w:rsidRPr="1B9443AB">
              <w:rPr>
                <w:rFonts w:eastAsia="Arial" w:cs="Arial"/>
                <w:sz w:val="20"/>
                <w:szCs w:val="20"/>
              </w:rPr>
              <w:t xml:space="preserve">of voltage </w:t>
            </w:r>
            <w:r w:rsidRPr="1B9443AB">
              <w:rPr>
                <w:rFonts w:eastAsia="Arial" w:cs="Arial"/>
                <w:sz w:val="20"/>
                <w:szCs w:val="20"/>
              </w:rPr>
              <w:t>to accepta</w:t>
            </w:r>
            <w:r w:rsidR="00916810" w:rsidRPr="1B9443AB">
              <w:rPr>
                <w:rFonts w:eastAsia="Arial" w:cs="Arial"/>
                <w:sz w:val="20"/>
                <w:szCs w:val="20"/>
              </w:rPr>
              <w:t>ble levels (0.95 pu &lt; voltage &lt; 1.05</w:t>
            </w:r>
            <w:r w:rsidR="47CAA0A9" w:rsidRPr="1B9443AB">
              <w:rPr>
                <w:rFonts w:eastAsia="Arial" w:cs="Arial"/>
                <w:sz w:val="20"/>
                <w:szCs w:val="20"/>
              </w:rPr>
              <w:t xml:space="preserve"> pu</w:t>
            </w:r>
            <w:r w:rsidR="00916810" w:rsidRPr="1B9443AB">
              <w:rPr>
                <w:rFonts w:eastAsia="Arial" w:cs="Arial"/>
                <w:sz w:val="20"/>
                <w:szCs w:val="20"/>
              </w:rPr>
              <w:t>) for the node the disturbance takes place</w:t>
            </w:r>
          </w:p>
          <w:p w14:paraId="07926A3F" w14:textId="26D3FA06" w:rsidR="00916810" w:rsidRPr="00A504A9" w:rsidRDefault="00916810" w:rsidP="00431512">
            <w:pPr>
              <w:numPr>
                <w:ilvl w:val="0"/>
                <w:numId w:val="32"/>
              </w:numPr>
              <w:spacing w:line="276" w:lineRule="auto"/>
              <w:rPr>
                <w:rFonts w:eastAsia="Arial" w:cs="Arial"/>
                <w:sz w:val="20"/>
                <w:szCs w:val="20"/>
              </w:rPr>
            </w:pPr>
            <w:r w:rsidRPr="0A4A8D24">
              <w:rPr>
                <w:rFonts w:eastAsia="Arial" w:cs="Arial"/>
                <w:sz w:val="20"/>
                <w:szCs w:val="20"/>
              </w:rPr>
              <w:t xml:space="preserve">Restoration time for voltage </w:t>
            </w:r>
            <w:r w:rsidR="407C3108" w:rsidRPr="0A4A8D24">
              <w:rPr>
                <w:rFonts w:eastAsia="Arial" w:cs="Arial"/>
                <w:sz w:val="20"/>
                <w:szCs w:val="20"/>
              </w:rPr>
              <w:t>testing</w:t>
            </w:r>
            <w:r w:rsidRPr="0A4A8D24">
              <w:rPr>
                <w:rFonts w:eastAsia="Arial" w:cs="Arial"/>
                <w:sz w:val="20"/>
                <w:szCs w:val="20"/>
              </w:rPr>
              <w:t xml:space="preserve"> </w:t>
            </w:r>
            <w:r w:rsidR="4EC0833A" w:rsidRPr="0A4A8D24">
              <w:rPr>
                <w:rFonts w:eastAsia="Arial" w:cs="Arial"/>
                <w:sz w:val="20"/>
                <w:szCs w:val="20"/>
              </w:rPr>
              <w:t>the</w:t>
            </w:r>
            <w:r w:rsidRPr="0A4A8D24">
              <w:rPr>
                <w:rFonts w:eastAsia="Arial" w:cs="Arial"/>
                <w:sz w:val="20"/>
                <w:szCs w:val="20"/>
              </w:rPr>
              <w:t xml:space="preserve"> communication interfaces</w:t>
            </w:r>
          </w:p>
          <w:p w14:paraId="0EFCED78" w14:textId="2A7CAA60" w:rsidR="00A504A9" w:rsidRPr="00A504A9" w:rsidRDefault="00A504A9" w:rsidP="00431512">
            <w:pPr>
              <w:numPr>
                <w:ilvl w:val="0"/>
                <w:numId w:val="32"/>
              </w:numPr>
              <w:spacing w:line="276" w:lineRule="auto"/>
              <w:rPr>
                <w:rFonts w:eastAsia="Arial" w:cs="Arial"/>
                <w:sz w:val="20"/>
                <w:szCs w:val="20"/>
              </w:rPr>
            </w:pPr>
            <w:r w:rsidRPr="00A504A9">
              <w:rPr>
                <w:rFonts w:eastAsia="Arial" w:cs="Arial"/>
                <w:sz w:val="20"/>
                <w:szCs w:val="20"/>
              </w:rPr>
              <w:t xml:space="preserve">Effectiveness of </w:t>
            </w:r>
            <w:r w:rsidR="00916810">
              <w:rPr>
                <w:rFonts w:eastAsia="Arial" w:cs="Arial"/>
                <w:sz w:val="20"/>
                <w:szCs w:val="20"/>
              </w:rPr>
              <w:t>flexibility</w:t>
            </w:r>
            <w:r w:rsidRPr="00A504A9">
              <w:rPr>
                <w:rFonts w:eastAsia="Arial" w:cs="Arial"/>
                <w:sz w:val="20"/>
                <w:szCs w:val="20"/>
              </w:rPr>
              <w:t xml:space="preserve"> service activation patterns</w:t>
            </w:r>
          </w:p>
          <w:p w14:paraId="44EAFD9C" w14:textId="2C19BFCA" w:rsidR="00BA74B2" w:rsidRPr="004D314E" w:rsidRDefault="00A504A9" w:rsidP="00916810">
            <w:pPr>
              <w:numPr>
                <w:ilvl w:val="0"/>
                <w:numId w:val="32"/>
              </w:numPr>
              <w:spacing w:line="276" w:lineRule="auto"/>
              <w:rPr>
                <w:rFonts w:eastAsia="Arial" w:cs="Arial"/>
              </w:rPr>
            </w:pPr>
            <w:r w:rsidRPr="00A504A9">
              <w:rPr>
                <w:rFonts w:eastAsia="Arial" w:cs="Arial"/>
                <w:sz w:val="20"/>
                <w:szCs w:val="20"/>
              </w:rPr>
              <w:t>Communication functionality</w:t>
            </w:r>
            <w:r w:rsidR="00916810">
              <w:rPr>
                <w:rFonts w:eastAsia="Arial" w:cs="Arial"/>
                <w:sz w:val="20"/>
                <w:szCs w:val="20"/>
              </w:rPr>
              <w:t>, configuration</w:t>
            </w:r>
            <w:r w:rsidRPr="00A504A9">
              <w:rPr>
                <w:rFonts w:eastAsia="Arial" w:cs="Arial"/>
                <w:sz w:val="20"/>
                <w:szCs w:val="20"/>
              </w:rPr>
              <w:t xml:space="preserve"> </w:t>
            </w:r>
            <w:r w:rsidR="00916810">
              <w:rPr>
                <w:rFonts w:eastAsia="Arial" w:cs="Arial"/>
                <w:sz w:val="20"/>
                <w:szCs w:val="20"/>
              </w:rPr>
              <w:t xml:space="preserve">and interoperability validation </w:t>
            </w:r>
            <w:r w:rsidRPr="00A504A9">
              <w:rPr>
                <w:rFonts w:eastAsia="Arial" w:cs="Arial"/>
                <w:sz w:val="20"/>
                <w:szCs w:val="20"/>
              </w:rPr>
              <w:t xml:space="preserve">for </w:t>
            </w:r>
            <w:r w:rsidR="00916810">
              <w:rPr>
                <w:rFonts w:eastAsia="Arial" w:cs="Arial"/>
                <w:sz w:val="20"/>
                <w:szCs w:val="20"/>
              </w:rPr>
              <w:t xml:space="preserve">all the tested </w:t>
            </w:r>
            <w:r w:rsidR="00D47E73">
              <w:rPr>
                <w:rFonts w:eastAsia="Arial" w:cs="Arial"/>
                <w:sz w:val="20"/>
                <w:szCs w:val="20"/>
              </w:rPr>
              <w:t>interfaces</w:t>
            </w:r>
          </w:p>
        </w:tc>
      </w:tr>
      <w:tr w:rsidR="00BA74B2" w:rsidRPr="004D314E" w14:paraId="5056633E" w14:textId="77777777" w:rsidTr="001A1A69">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3CD83880" w:rsidR="00BA74B2" w:rsidRPr="00AE4807" w:rsidRDefault="00AE4807"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BB3C5D5" w14:textId="06662843" w:rsidR="00BA74B2" w:rsidRDefault="288397A0" w:rsidP="00DF773D">
            <w:pPr>
              <w:numPr>
                <w:ilvl w:val="0"/>
                <w:numId w:val="33"/>
              </w:numPr>
              <w:spacing w:line="276" w:lineRule="auto"/>
              <w:rPr>
                <w:rFonts w:cs="Arial"/>
                <w:sz w:val="20"/>
                <w:szCs w:val="20"/>
              </w:rPr>
            </w:pPr>
            <w:r w:rsidRPr="753B0DBB">
              <w:rPr>
                <w:rFonts w:cs="Arial"/>
                <w:sz w:val="20"/>
                <w:szCs w:val="20"/>
              </w:rPr>
              <w:t>T</w:t>
            </w:r>
            <w:r w:rsidR="00DF773D" w:rsidRPr="753B0DBB">
              <w:rPr>
                <w:rFonts w:cs="Arial"/>
                <w:sz w:val="20"/>
                <w:szCs w:val="20"/>
              </w:rPr>
              <w:t xml:space="preserve">he value of the voltage measured at node </w:t>
            </w:r>
            <w:r w:rsidR="00DF773D" w:rsidRPr="753B0DBB">
              <w:rPr>
                <w:rFonts w:ascii="Cambria Math" w:hAnsi="Cambria Math" w:cs="Cambria Math"/>
                <w:sz w:val="20"/>
                <w:szCs w:val="20"/>
              </w:rPr>
              <w:t>𝑖</w:t>
            </w:r>
            <w:r w:rsidR="00DF773D" w:rsidRPr="753B0DBB">
              <w:rPr>
                <w:rFonts w:cs="Arial"/>
                <w:sz w:val="20"/>
                <w:szCs w:val="20"/>
              </w:rPr>
              <w:t xml:space="preserve"> after the flexibility (located at the same node) is activated in the attempt of restoring the voltage within the allowed DSO-specific voltage range</w:t>
            </w:r>
          </w:p>
          <w:p w14:paraId="4B94D5A5" w14:textId="48CD11DA" w:rsidR="00DF773D" w:rsidRPr="00DF773D" w:rsidRDefault="1CF3DBC9" w:rsidP="00DF773D">
            <w:pPr>
              <w:numPr>
                <w:ilvl w:val="0"/>
                <w:numId w:val="33"/>
              </w:numPr>
              <w:spacing w:line="276" w:lineRule="auto"/>
              <w:rPr>
                <w:rFonts w:cs="Arial"/>
                <w:sz w:val="20"/>
                <w:szCs w:val="20"/>
              </w:rPr>
            </w:pPr>
            <w:r w:rsidRPr="753B0DBB">
              <w:rPr>
                <w:rFonts w:cs="Arial"/>
                <w:sz w:val="20"/>
                <w:szCs w:val="20"/>
              </w:rPr>
              <w:t>T</w:t>
            </w:r>
            <w:r w:rsidR="00DF773D" w:rsidRPr="753B0DBB">
              <w:rPr>
                <w:rFonts w:cs="Arial"/>
                <w:sz w:val="20"/>
                <w:szCs w:val="20"/>
              </w:rPr>
              <w:t xml:space="preserve">he time the system took in order to restore the voltage at node </w:t>
            </w:r>
            <w:r w:rsidR="00DF773D" w:rsidRPr="753B0DBB">
              <w:rPr>
                <w:rFonts w:ascii="Cambria Math" w:hAnsi="Cambria Math" w:cs="Cambria Math"/>
                <w:sz w:val="20"/>
                <w:szCs w:val="20"/>
              </w:rPr>
              <w:t>𝑖</w:t>
            </w:r>
          </w:p>
        </w:tc>
      </w:tr>
      <w:tr w:rsidR="00BA74B2" w:rsidRPr="004D314E" w14:paraId="645103E4" w14:textId="77777777" w:rsidTr="001A1A69">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27D677EC" w:rsidR="00BA74B2" w:rsidRPr="00AE4807" w:rsidRDefault="00AE4807"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Pr>
                <w:b/>
                <w:sz w:val="20"/>
                <w:szCs w:val="20"/>
                <w:lang w:val="en-US"/>
              </w:rPr>
              <w:t xml:space="preserve"> </w:t>
            </w:r>
            <w:r>
              <w:rPr>
                <w:bCs/>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3656B9AB" w14:textId="458FBC8E" w:rsidR="00BA74B2" w:rsidRPr="00DF773D" w:rsidRDefault="00DF773D" w:rsidP="67F0307D">
            <w:pPr>
              <w:spacing w:line="276" w:lineRule="auto"/>
              <w:rPr>
                <w:rFonts w:eastAsia="Arial" w:cs="Arial"/>
                <w:sz w:val="20"/>
                <w:szCs w:val="20"/>
              </w:rPr>
            </w:pPr>
            <w:r>
              <w:rPr>
                <w:rFonts w:eastAsia="Arial" w:cs="Arial"/>
                <w:sz w:val="20"/>
                <w:szCs w:val="20"/>
              </w:rPr>
              <w:t>The admitted voltage deviation</w:t>
            </w:r>
            <w:r w:rsidRPr="00DF773D">
              <w:rPr>
                <w:rFonts w:eastAsia="Arial" w:cs="Arial"/>
                <w:sz w:val="20"/>
                <w:szCs w:val="20"/>
              </w:rPr>
              <w:t>, which is the maximum allowed value from which the node voltage, in percentage, can deviate with respect to the reference voltage. This parameter is meant to be a DSO-oriented factor, and the influence of its variability on the system outputs (together with that of the other considered input factors) is studied</w:t>
            </w:r>
            <w:r w:rsidR="00D47E73">
              <w:rPr>
                <w:rFonts w:eastAsia="Arial" w:cs="Arial"/>
                <w:sz w:val="20"/>
                <w:szCs w:val="20"/>
              </w:rPr>
              <w:t>.</w:t>
            </w:r>
          </w:p>
        </w:tc>
      </w:tr>
      <w:tr w:rsidR="00BA74B2" w:rsidRPr="004D314E" w14:paraId="3DF61176" w14:textId="77777777" w:rsidTr="001A1A69">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5090DA39" w:rsidR="006C2922" w:rsidRDefault="00AE4807" w:rsidP="00BA74B2">
            <w:pPr>
              <w:spacing w:line="276" w:lineRule="auto"/>
              <w:rPr>
                <w:sz w:val="20"/>
                <w:szCs w:val="20"/>
                <w:lang w:val="en-US"/>
              </w:rPr>
            </w:pPr>
            <w:bookmarkStart w:id="18" w:name="_Hlk78462403"/>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Pr>
                <w:b/>
                <w:sz w:val="20"/>
                <w:szCs w:val="20"/>
                <w:lang w:val="en-US"/>
              </w:rPr>
              <w:t xml:space="preserve"> </w:t>
            </w:r>
            <w:r w:rsidRPr="00AE4807">
              <w:rPr>
                <w:bCs/>
                <w:i/>
                <w:iCs/>
                <w:sz w:val="20"/>
                <w:szCs w:val="20"/>
                <w:lang w:val="en-US"/>
              </w:rPr>
              <w:t>(</w:t>
            </w:r>
            <w:r>
              <w:rPr>
                <w:bCs/>
                <w:i/>
                <w:iCs/>
                <w:sz w:val="20"/>
                <w:szCs w:val="20"/>
                <w:lang w:val="en-US"/>
              </w:rPr>
              <w:t>QA</w:t>
            </w:r>
            <w:r w:rsidRPr="00AE4807">
              <w:rPr>
                <w:bCs/>
                <w:i/>
                <w:iCs/>
                <w:sz w:val="20"/>
                <w:szCs w:val="20"/>
                <w:lang w:val="en-US"/>
              </w:rPr>
              <w:t>)</w:t>
            </w:r>
            <w:r w:rsidR="00BA74B2" w:rsidRPr="004D314E">
              <w:rPr>
                <w:sz w:val="20"/>
                <w:szCs w:val="20"/>
                <w:lang w:val="en-US"/>
              </w:rPr>
              <w:t xml:space="preserve"> </w:t>
            </w:r>
          </w:p>
          <w:bookmarkEnd w:id="18"/>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80703C4" w14:textId="77777777" w:rsidR="00DF773D" w:rsidRPr="004D314E" w:rsidRDefault="00DF773D" w:rsidP="00DF773D">
            <w:pPr>
              <w:pStyle w:val="ListParagraph"/>
              <w:numPr>
                <w:ilvl w:val="0"/>
                <w:numId w:val="8"/>
              </w:numPr>
              <w:spacing w:line="276" w:lineRule="auto"/>
              <w:rPr>
                <w:rFonts w:eastAsia="Arial" w:cs="Arial"/>
                <w:szCs w:val="20"/>
              </w:rPr>
            </w:pPr>
            <w:r w:rsidRPr="09EFB883">
              <w:rPr>
                <w:rFonts w:eastAsia="Arial" w:cs="Arial"/>
                <w:szCs w:val="20"/>
              </w:rPr>
              <w:t>Power quality standard EN50160</w:t>
            </w:r>
          </w:p>
          <w:p w14:paraId="797DB5A9" w14:textId="77777777" w:rsidR="00BA74B2" w:rsidRDefault="00DF773D" w:rsidP="003B2651">
            <w:pPr>
              <w:pStyle w:val="ListParagraph"/>
              <w:numPr>
                <w:ilvl w:val="0"/>
                <w:numId w:val="8"/>
              </w:numPr>
              <w:spacing w:line="276" w:lineRule="auto"/>
              <w:rPr>
                <w:rFonts w:eastAsia="Arial" w:cs="Arial"/>
              </w:rPr>
            </w:pPr>
            <w:r w:rsidRPr="063EBB4D">
              <w:rPr>
                <w:rFonts w:eastAsia="Arial" w:cs="Arial"/>
              </w:rPr>
              <w:t>All node voltages within the specified limit (+ or -10%)</w:t>
            </w:r>
          </w:p>
          <w:p w14:paraId="049F31CB" w14:textId="015444FA" w:rsidR="003B2651" w:rsidRPr="003B2651" w:rsidRDefault="003B2651" w:rsidP="003B2651">
            <w:pPr>
              <w:pStyle w:val="ListParagraph"/>
              <w:numPr>
                <w:ilvl w:val="0"/>
                <w:numId w:val="8"/>
              </w:numPr>
              <w:spacing w:line="276" w:lineRule="auto"/>
              <w:rPr>
                <w:rFonts w:eastAsia="Arial" w:cs="Arial"/>
              </w:rPr>
            </w:pPr>
            <w:r>
              <w:rPr>
                <w:rFonts w:eastAsia="Arial" w:cs="Arial"/>
              </w:rPr>
              <w:t>System restoration time</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56E73EB3" w14:textId="053E46D6" w:rsidR="692ABDEA" w:rsidRPr="001A1A69" w:rsidRDefault="692ABDEA" w:rsidP="692ABDEA">
      <w:pPr>
        <w:pStyle w:val="NormalWeb"/>
        <w:spacing w:before="0" w:beforeAutospacing="0" w:after="0" w:afterAutospacing="0"/>
        <w:jc w:val="left"/>
        <w:rPr>
          <w:i/>
          <w:iCs/>
          <w:szCs w:val="22"/>
        </w:rPr>
      </w:pPr>
    </w:p>
    <w:p w14:paraId="60932929" w14:textId="05ECE28E" w:rsidR="7D6D4C66" w:rsidRPr="001A1A69" w:rsidRDefault="16893798" w:rsidP="006D2258">
      <w:pPr>
        <w:pStyle w:val="NormalWeb"/>
        <w:spacing w:before="0" w:beforeAutospacing="0" w:after="0" w:afterAutospacing="0"/>
        <w:rPr>
          <w:sz w:val="20"/>
          <w:szCs w:val="20"/>
        </w:rPr>
      </w:pPr>
      <w:r w:rsidRPr="001A1A69">
        <w:rPr>
          <w:sz w:val="20"/>
          <w:szCs w:val="20"/>
        </w:rPr>
        <w:t xml:space="preserve">Both </w:t>
      </w:r>
      <w:r w:rsidR="7D6D4C66" w:rsidRPr="001A1A69">
        <w:rPr>
          <w:sz w:val="20"/>
          <w:szCs w:val="20"/>
        </w:rPr>
        <w:t>PoI#1</w:t>
      </w:r>
      <w:r w:rsidR="6EB5916C" w:rsidRPr="001A1A69">
        <w:rPr>
          <w:sz w:val="20"/>
          <w:szCs w:val="20"/>
        </w:rPr>
        <w:t xml:space="preserve"> and PoI#2 are met with Test Specifi</w:t>
      </w:r>
      <w:r w:rsidR="723279C7" w:rsidRPr="001A1A69">
        <w:rPr>
          <w:sz w:val="20"/>
          <w:szCs w:val="20"/>
        </w:rPr>
        <w:t xml:space="preserve">cation </w:t>
      </w:r>
      <w:r w:rsidR="008D65FE">
        <w:rPr>
          <w:sz w:val="20"/>
          <w:szCs w:val="20"/>
        </w:rPr>
        <w:t>24</w:t>
      </w:r>
      <w:r w:rsidR="723279C7" w:rsidRPr="001A1A69">
        <w:rPr>
          <w:sz w:val="20"/>
          <w:szCs w:val="20"/>
        </w:rPr>
        <w:t xml:space="preserve">.01. The overall </w:t>
      </w:r>
      <w:r w:rsidR="7EFFA68F" w:rsidRPr="001A1A69">
        <w:rPr>
          <w:sz w:val="20"/>
          <w:szCs w:val="20"/>
        </w:rPr>
        <w:t xml:space="preserve">interoperability evaluation for the </w:t>
      </w:r>
      <w:r w:rsidR="7F759F97" w:rsidRPr="001A1A69">
        <w:rPr>
          <w:sz w:val="20"/>
          <w:szCs w:val="20"/>
        </w:rPr>
        <w:t>test will</w:t>
      </w:r>
      <w:r w:rsidR="7EFFA68F" w:rsidRPr="001A1A69">
        <w:rPr>
          <w:sz w:val="20"/>
          <w:szCs w:val="20"/>
        </w:rPr>
        <w:t xml:space="preserve"> be in the form of a final </w:t>
      </w:r>
      <w:r w:rsidR="16FF30A0" w:rsidRPr="001A1A69">
        <w:rPr>
          <w:sz w:val="20"/>
          <w:szCs w:val="20"/>
        </w:rPr>
        <w:t xml:space="preserve">“pass/fail” form. </w:t>
      </w:r>
      <w:r w:rsidR="3487BFC0" w:rsidRPr="001A1A69">
        <w:rPr>
          <w:sz w:val="20"/>
          <w:szCs w:val="20"/>
        </w:rPr>
        <w:t xml:space="preserve">For PoI#2, the </w:t>
      </w:r>
      <w:r w:rsidR="055803DA" w:rsidRPr="001A1A69">
        <w:rPr>
          <w:sz w:val="20"/>
          <w:szCs w:val="20"/>
        </w:rPr>
        <w:t xml:space="preserve">time that the system </w:t>
      </w:r>
      <w:r w:rsidR="170660FE" w:rsidRPr="001A1A69">
        <w:rPr>
          <w:sz w:val="20"/>
          <w:szCs w:val="20"/>
        </w:rPr>
        <w:t>needs</w:t>
      </w:r>
      <w:r w:rsidR="055803DA" w:rsidRPr="001A1A69">
        <w:rPr>
          <w:sz w:val="20"/>
          <w:szCs w:val="20"/>
        </w:rPr>
        <w:t xml:space="preserve"> </w:t>
      </w:r>
      <w:r w:rsidR="1F8C2EE4" w:rsidRPr="001A1A69">
        <w:rPr>
          <w:sz w:val="20"/>
          <w:szCs w:val="20"/>
        </w:rPr>
        <w:t xml:space="preserve">to </w:t>
      </w:r>
      <w:r w:rsidR="02FF68FA" w:rsidRPr="001A1A69">
        <w:rPr>
          <w:sz w:val="20"/>
          <w:szCs w:val="20"/>
        </w:rPr>
        <w:t>activate the voltage</w:t>
      </w:r>
      <w:r w:rsidR="495FCFF1" w:rsidRPr="001A1A69">
        <w:rPr>
          <w:sz w:val="20"/>
          <w:szCs w:val="20"/>
        </w:rPr>
        <w:t xml:space="preserve"> support mechanism and successfully restore the voltage</w:t>
      </w:r>
      <w:r w:rsidR="02FF68FA" w:rsidRPr="001A1A69">
        <w:rPr>
          <w:sz w:val="20"/>
          <w:szCs w:val="20"/>
        </w:rPr>
        <w:t xml:space="preserve"> </w:t>
      </w:r>
      <w:r w:rsidR="642D74AE" w:rsidRPr="001A1A69">
        <w:rPr>
          <w:sz w:val="20"/>
          <w:szCs w:val="20"/>
        </w:rPr>
        <w:t>to acceptable levels</w:t>
      </w:r>
      <w:r w:rsidR="58C26E9B" w:rsidRPr="001A1A69">
        <w:rPr>
          <w:sz w:val="20"/>
          <w:szCs w:val="20"/>
        </w:rPr>
        <w:t xml:space="preserve"> will be evaluated. It should be also mentioned that although </w:t>
      </w:r>
      <w:r w:rsidR="257AB9A2" w:rsidRPr="001A1A69">
        <w:rPr>
          <w:sz w:val="20"/>
          <w:szCs w:val="20"/>
        </w:rPr>
        <w:t xml:space="preserve">both PoI can be met </w:t>
      </w:r>
      <w:r w:rsidR="006D2258" w:rsidRPr="001A1A69">
        <w:rPr>
          <w:sz w:val="20"/>
          <w:szCs w:val="20"/>
        </w:rPr>
        <w:t>b</w:t>
      </w:r>
      <w:r w:rsidR="257AB9A2" w:rsidRPr="001A1A69">
        <w:rPr>
          <w:sz w:val="20"/>
          <w:szCs w:val="20"/>
        </w:rPr>
        <w:t xml:space="preserve">y TS </w:t>
      </w:r>
      <w:r w:rsidR="008D65FE">
        <w:rPr>
          <w:sz w:val="20"/>
          <w:szCs w:val="20"/>
        </w:rPr>
        <w:t>24</w:t>
      </w:r>
      <w:r w:rsidR="257AB9A2" w:rsidRPr="001A1A69">
        <w:rPr>
          <w:sz w:val="20"/>
          <w:szCs w:val="20"/>
        </w:rPr>
        <w:t xml:space="preserve">.01, </w:t>
      </w:r>
      <w:r w:rsidR="4B8DA987" w:rsidRPr="001A1A69">
        <w:rPr>
          <w:sz w:val="20"/>
          <w:szCs w:val="20"/>
        </w:rPr>
        <w:t>multiple interfaces (each one corresponding to a different BAIOP) depending on the selected telecommunication te</w:t>
      </w:r>
      <w:r w:rsidR="7F5990A2" w:rsidRPr="001A1A69">
        <w:rPr>
          <w:sz w:val="20"/>
          <w:szCs w:val="20"/>
        </w:rPr>
        <w:t>chnology will be tested</w:t>
      </w:r>
      <w:r w:rsidR="7875F87A" w:rsidRPr="001A1A69">
        <w:rPr>
          <w:sz w:val="20"/>
          <w:szCs w:val="20"/>
        </w:rPr>
        <w:t xml:space="preserve"> for the two communication links under consideration (</w:t>
      </w:r>
      <w:r w:rsidR="602001E2" w:rsidRPr="001A1A69">
        <w:rPr>
          <w:sz w:val="20"/>
          <w:szCs w:val="20"/>
        </w:rPr>
        <w:t>DSO ↔ RTU and RTU ↔ Device</w:t>
      </w:r>
      <w:r w:rsidR="7875F87A" w:rsidRPr="001A1A69">
        <w:rPr>
          <w:sz w:val="20"/>
          <w:szCs w:val="20"/>
        </w:rPr>
        <w:t>)</w:t>
      </w:r>
      <w:r w:rsidR="7F5990A2" w:rsidRPr="001A1A69">
        <w:rPr>
          <w:sz w:val="20"/>
          <w:szCs w:val="20"/>
        </w:rPr>
        <w:t>. These will</w:t>
      </w:r>
      <w:r w:rsidR="4EB9D82C" w:rsidRPr="001A1A69">
        <w:rPr>
          <w:sz w:val="20"/>
          <w:szCs w:val="20"/>
        </w:rPr>
        <w:t xml:space="preserve"> result in multiple experiment specifications</w:t>
      </w:r>
      <w:r w:rsidR="655F887A" w:rsidRPr="001A1A69">
        <w:rPr>
          <w:sz w:val="20"/>
          <w:szCs w:val="20"/>
        </w:rPr>
        <w:t>.</w:t>
      </w:r>
    </w:p>
    <w:p w14:paraId="6C996C76" w14:textId="6A53AA1D" w:rsidR="692ABDEA" w:rsidRPr="001A1A69" w:rsidRDefault="692ABDEA" w:rsidP="692ABDEA">
      <w:pPr>
        <w:pStyle w:val="NormalWeb"/>
        <w:spacing w:before="0" w:beforeAutospacing="0" w:after="0" w:afterAutospacing="0"/>
        <w:jc w:val="left"/>
        <w:rPr>
          <w:i/>
          <w:iCs/>
          <w:szCs w:val="22"/>
        </w:rPr>
      </w:pPr>
    </w:p>
    <w:p w14:paraId="751BFBBB" w14:textId="7503F825" w:rsidR="355972F9" w:rsidRDefault="355972F9" w:rsidP="355972F9">
      <w:pPr>
        <w:pStyle w:val="NormalWeb"/>
        <w:spacing w:before="0" w:beforeAutospacing="0" w:after="0" w:afterAutospacing="0"/>
        <w:jc w:val="left"/>
        <w:rPr>
          <w:rFonts w:cs="Arial"/>
          <w:sz w:val="20"/>
          <w:szCs w:val="20"/>
        </w:rPr>
      </w:pPr>
    </w:p>
    <w:p w14:paraId="1299C43A" w14:textId="77777777" w:rsidR="00A30F69" w:rsidRDefault="00A30F69" w:rsidP="004827AA">
      <w:pPr>
        <w:jc w:val="center"/>
        <w:rPr>
          <w:b/>
          <w:sz w:val="24"/>
          <w:lang w:val="en-US"/>
        </w:rPr>
      </w:pPr>
    </w:p>
    <w:p w14:paraId="5F514B40" w14:textId="2AEB0831" w:rsidR="004827AA" w:rsidRPr="004D314E" w:rsidRDefault="004827AA" w:rsidP="0A4A8D24">
      <w:pPr>
        <w:jc w:val="center"/>
        <w:rPr>
          <w:b/>
          <w:bCs/>
          <w:sz w:val="24"/>
          <w:lang w:val="en-US"/>
        </w:rPr>
      </w:pPr>
      <w:r w:rsidRPr="0A4A8D24">
        <w:rPr>
          <w:b/>
          <w:bCs/>
          <w:sz w:val="24"/>
          <w:lang w:val="en-US"/>
        </w:rPr>
        <w:t xml:space="preserve">Test Specification </w:t>
      </w:r>
      <w:r w:rsidR="008D65FE">
        <w:rPr>
          <w:b/>
          <w:bCs/>
          <w:sz w:val="24"/>
          <w:lang w:val="en-US"/>
        </w:rPr>
        <w:t>24</w:t>
      </w:r>
      <w:r w:rsidR="00534FE3" w:rsidRPr="0A4A8D24">
        <w:rPr>
          <w:b/>
          <w:bCs/>
          <w:sz w:val="24"/>
          <w:lang w:val="en-US"/>
        </w:rPr>
        <w:t>.</w:t>
      </w:r>
      <w:r w:rsidR="010EE85E" w:rsidRPr="0A4A8D24">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1A1A69">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03A3F48F" w:rsidR="00316F83" w:rsidRPr="004D314E" w:rsidRDefault="7D21869D" w:rsidP="591AAD2E">
            <w:pPr>
              <w:spacing w:line="276" w:lineRule="auto"/>
              <w:rPr>
                <w:sz w:val="20"/>
                <w:szCs w:val="20"/>
                <w:lang w:val="en-US"/>
              </w:rPr>
            </w:pPr>
            <w:r w:rsidRPr="591AAD2E">
              <w:rPr>
                <w:sz w:val="20"/>
                <w:szCs w:val="20"/>
                <w:lang w:val="en-US"/>
              </w:rPr>
              <w:t>Interoperability testing and validation in the activation chain of flexibility-related events in a local distribution network</w:t>
            </w:r>
          </w:p>
        </w:tc>
      </w:tr>
      <w:tr w:rsidR="00316F83" w:rsidRPr="004D314E" w14:paraId="24A8611A" w14:textId="77777777" w:rsidTr="001A1A69">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lastRenderedPageBreak/>
              <w:t>Title</w:t>
            </w:r>
            <w:r>
              <w:rPr>
                <w:b/>
                <w:sz w:val="20"/>
                <w:szCs w:val="20"/>
              </w:rPr>
              <w:t xml:space="preserve"> of Test </w:t>
            </w:r>
          </w:p>
        </w:tc>
        <w:tc>
          <w:tcPr>
            <w:tcW w:w="6113" w:type="dxa"/>
            <w:shd w:val="clear" w:color="auto" w:fill="FFFFFF"/>
          </w:tcPr>
          <w:p w14:paraId="3CF2D8B6" w14:textId="6AB25D3F" w:rsidR="00316F83" w:rsidRPr="004D314E" w:rsidRDefault="5046DF10" w:rsidP="591AAD2E">
            <w:pPr>
              <w:keepNext/>
              <w:keepLines/>
              <w:rPr>
                <w:b/>
                <w:bCs/>
                <w:i/>
                <w:iCs/>
                <w:sz w:val="20"/>
                <w:szCs w:val="20"/>
              </w:rPr>
            </w:pPr>
            <w:r w:rsidRPr="591AAD2E">
              <w:rPr>
                <w:b/>
                <w:bCs/>
                <w:i/>
                <w:iCs/>
                <w:sz w:val="20"/>
                <w:szCs w:val="20"/>
              </w:rPr>
              <w:t xml:space="preserve">Interoperability validation </w:t>
            </w:r>
            <w:r w:rsidR="3B74BAB4" w:rsidRPr="591AAD2E">
              <w:rPr>
                <w:b/>
                <w:bCs/>
                <w:i/>
                <w:iCs/>
                <w:sz w:val="20"/>
                <w:szCs w:val="20"/>
              </w:rPr>
              <w:t>and evaluation of the a</w:t>
            </w:r>
            <w:r w:rsidR="4A65B1DD" w:rsidRPr="591AAD2E">
              <w:rPr>
                <w:b/>
                <w:bCs/>
                <w:i/>
                <w:iCs/>
                <w:sz w:val="20"/>
                <w:szCs w:val="20"/>
              </w:rPr>
              <w:t xml:space="preserve">ctivation chain to satisfy a DSO flexibility request as a response </w:t>
            </w:r>
            <w:r w:rsidR="219C8C5B" w:rsidRPr="591AAD2E">
              <w:rPr>
                <w:b/>
                <w:bCs/>
                <w:i/>
                <w:iCs/>
                <w:sz w:val="20"/>
                <w:szCs w:val="20"/>
              </w:rPr>
              <w:t>to a voltage disturbance event at a specific grid node.</w:t>
            </w:r>
          </w:p>
        </w:tc>
      </w:tr>
      <w:tr w:rsidR="00316F83" w:rsidRPr="004D314E" w14:paraId="44F77A7C" w14:textId="77777777" w:rsidTr="001A1A69">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653D6C0C" w:rsidR="00316F83" w:rsidRPr="004D314E" w:rsidRDefault="1061BAA1" w:rsidP="01852BFB">
            <w:pPr>
              <w:rPr>
                <w:szCs w:val="22"/>
                <w:lang w:val="en-US"/>
              </w:rPr>
            </w:pPr>
            <w:r w:rsidRPr="01852BFB">
              <w:rPr>
                <w:rFonts w:eastAsia="Arial" w:cs="Arial"/>
                <w:sz w:val="20"/>
                <w:szCs w:val="20"/>
                <w:lang w:val="en-US"/>
              </w:rPr>
              <w:t xml:space="preserve">The aim is </w:t>
            </w:r>
            <w:r w:rsidR="72066FB7" w:rsidRPr="01852BFB">
              <w:rPr>
                <w:rFonts w:eastAsia="Arial" w:cs="Arial"/>
                <w:sz w:val="20"/>
                <w:szCs w:val="20"/>
                <w:lang w:val="en-US"/>
              </w:rPr>
              <w:t xml:space="preserve">to </w:t>
            </w:r>
            <w:r w:rsidRPr="01852BFB">
              <w:rPr>
                <w:rFonts w:eastAsia="Arial" w:cs="Arial"/>
                <w:sz w:val="20"/>
                <w:szCs w:val="20"/>
                <w:lang w:val="en-US"/>
              </w:rPr>
              <w:t>investigate through the interoperability validation tests, the interaction and information exchange between the involved actors for a flexibility activation event. This event will be triggered by a local node voltage disturbance (functional disruption) and followed by a consequent flexibility request.</w:t>
            </w:r>
          </w:p>
        </w:tc>
      </w:tr>
      <w:tr w:rsidR="00316F83" w:rsidRPr="004D314E" w14:paraId="105521E0" w14:textId="77777777" w:rsidTr="001A1A69">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5220C316" w:rsidR="00316F83" w:rsidRPr="004D314E" w:rsidRDefault="00316F83" w:rsidP="00316F83">
            <w:pPr>
              <w:rPr>
                <w:sz w:val="20"/>
                <w:szCs w:val="20"/>
                <w:lang w:val="en-US"/>
              </w:rPr>
            </w:pPr>
          </w:p>
        </w:tc>
      </w:tr>
      <w:tr w:rsidR="00316F83" w:rsidRPr="004D314E" w14:paraId="38A6807F" w14:textId="77777777" w:rsidTr="001A1A69">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cPr>
          <w:p w14:paraId="0562CB0E" w14:textId="30A8A126" w:rsidR="00316F83" w:rsidRPr="004D314E" w:rsidRDefault="5CA24A8A" w:rsidP="01852BFB">
            <w:pPr>
              <w:rPr>
                <w:szCs w:val="22"/>
                <w:lang w:val="en-US"/>
              </w:rPr>
            </w:pPr>
            <w:r w:rsidRPr="72369DC6">
              <w:rPr>
                <w:rFonts w:eastAsia="Arial" w:cs="Arial"/>
                <w:sz w:val="20"/>
                <w:szCs w:val="20"/>
                <w:lang w:val="en-US"/>
              </w:rPr>
              <w:t>In the system under test, the interoperability test will be in the simple “pass/fail” form</w:t>
            </w:r>
            <w:r w:rsidR="7BD6A897" w:rsidRPr="72369DC6">
              <w:rPr>
                <w:rFonts w:eastAsia="Arial" w:cs="Arial"/>
                <w:sz w:val="20"/>
                <w:szCs w:val="20"/>
                <w:lang w:val="en-US"/>
              </w:rPr>
              <w:t>.</w:t>
            </w:r>
            <w:r w:rsidRPr="72369DC6">
              <w:rPr>
                <w:rFonts w:eastAsia="Arial" w:cs="Arial"/>
                <w:sz w:val="20"/>
                <w:szCs w:val="20"/>
                <w:lang w:val="en-US"/>
              </w:rPr>
              <w:t xml:space="preserve"> </w:t>
            </w:r>
            <w:r w:rsidR="0970753A" w:rsidRPr="72369DC6">
              <w:rPr>
                <w:rFonts w:eastAsia="Arial" w:cs="Arial"/>
                <w:sz w:val="20"/>
                <w:szCs w:val="20"/>
                <w:lang w:val="en-US"/>
              </w:rPr>
              <w:t>T</w:t>
            </w:r>
            <w:r w:rsidRPr="72369DC6">
              <w:rPr>
                <w:rFonts w:eastAsia="Arial" w:cs="Arial"/>
                <w:sz w:val="20"/>
                <w:szCs w:val="20"/>
                <w:lang w:val="en-US"/>
              </w:rPr>
              <w:t>he time the system requires to r</w:t>
            </w:r>
            <w:r w:rsidR="4CE22DDF" w:rsidRPr="72369DC6">
              <w:rPr>
                <w:rFonts w:eastAsia="Arial" w:cs="Arial"/>
                <w:sz w:val="20"/>
                <w:szCs w:val="20"/>
                <w:lang w:val="en-US"/>
              </w:rPr>
              <w:t xml:space="preserve">estore the voltage back to </w:t>
            </w:r>
            <w:r w:rsidR="5F8E9C3F" w:rsidRPr="72369DC6">
              <w:rPr>
                <w:rFonts w:eastAsia="Arial" w:cs="Arial"/>
                <w:sz w:val="20"/>
                <w:szCs w:val="20"/>
                <w:lang w:val="en-US"/>
              </w:rPr>
              <w:t>the desirable deviation</w:t>
            </w:r>
            <w:r w:rsidR="4CE22DDF" w:rsidRPr="72369DC6">
              <w:rPr>
                <w:rFonts w:eastAsia="Arial" w:cs="Arial"/>
                <w:sz w:val="20"/>
                <w:szCs w:val="20"/>
                <w:lang w:val="en-US"/>
              </w:rPr>
              <w:t xml:space="preserve"> levels is evaluated</w:t>
            </w:r>
            <w:r w:rsidR="350C2872" w:rsidRPr="72369DC6">
              <w:rPr>
                <w:rFonts w:eastAsia="Arial" w:cs="Arial"/>
                <w:sz w:val="20"/>
                <w:szCs w:val="20"/>
                <w:lang w:val="en-US"/>
              </w:rPr>
              <w:t>, i.e., the time that</w:t>
            </w:r>
            <w:r w:rsidR="6E7363AE" w:rsidRPr="72369DC6">
              <w:rPr>
                <w:rFonts w:eastAsia="Arial" w:cs="Arial"/>
                <w:sz w:val="20"/>
                <w:szCs w:val="20"/>
                <w:lang w:val="en-US"/>
              </w:rPr>
              <w:t xml:space="preserve"> the</w:t>
            </w:r>
            <w:r w:rsidR="350C2872" w:rsidRPr="72369DC6">
              <w:rPr>
                <w:rFonts w:eastAsia="Arial" w:cs="Arial"/>
                <w:sz w:val="20"/>
                <w:szCs w:val="20"/>
                <w:lang w:val="en-US"/>
              </w:rPr>
              <w:t xml:space="preserve"> system takes to respond to the voltage support mechanism after a disturbance in the power grid.</w:t>
            </w:r>
            <w:r w:rsidR="00316F83">
              <w:br/>
            </w:r>
            <w:r w:rsidR="11488C82" w:rsidRPr="72369DC6">
              <w:rPr>
                <w:rFonts w:eastAsia="Arial" w:cs="Arial"/>
                <w:sz w:val="20"/>
                <w:szCs w:val="20"/>
                <w:lang w:val="en-US"/>
              </w:rPr>
              <w:t xml:space="preserve"> If this time = </w:t>
            </w:r>
            <w:r w:rsidR="2A99A546" w:rsidRPr="72369DC6">
              <w:rPr>
                <w:rFonts w:eastAsia="Arial" w:cs="Arial"/>
                <w:sz w:val="20"/>
                <w:szCs w:val="20"/>
                <w:lang w:val="en-US"/>
              </w:rPr>
              <w:t>∞ --&gt; fail, else --&gt; pass</w:t>
            </w:r>
          </w:p>
        </w:tc>
      </w:tr>
      <w:tr w:rsidR="00316F83" w:rsidRPr="004D314E" w14:paraId="1A139A71" w14:textId="77777777" w:rsidTr="001A1A69">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p w14:paraId="069484A6" w14:textId="4A068E0F" w:rsidR="00316F83" w:rsidRPr="004D314E" w:rsidRDefault="31EA5D98" w:rsidP="01852BFB">
            <w:pPr>
              <w:pStyle w:val="ListParagraph"/>
              <w:numPr>
                <w:ilvl w:val="0"/>
                <w:numId w:val="1"/>
              </w:numPr>
              <w:rPr>
                <w:rFonts w:eastAsia="Arial" w:cs="Arial"/>
                <w:i/>
                <w:iCs/>
                <w:szCs w:val="20"/>
              </w:rPr>
            </w:pPr>
            <w:r w:rsidRPr="01852BFB">
              <w:rPr>
                <w:szCs w:val="20"/>
              </w:rPr>
              <w:t>Internal RTU time delay</w:t>
            </w:r>
          </w:p>
          <w:p w14:paraId="5D69481A" w14:textId="05CDF36B" w:rsidR="00316F83" w:rsidRPr="004D314E" w:rsidRDefault="31EA5D98" w:rsidP="01852BFB">
            <w:pPr>
              <w:pStyle w:val="ListParagraph"/>
              <w:numPr>
                <w:ilvl w:val="0"/>
                <w:numId w:val="1"/>
              </w:numPr>
              <w:rPr>
                <w:rFonts w:eastAsia="Arial" w:cs="Arial"/>
                <w:szCs w:val="20"/>
              </w:rPr>
            </w:pPr>
            <w:r w:rsidRPr="01852BFB">
              <w:rPr>
                <w:szCs w:val="20"/>
              </w:rPr>
              <w:t>Reference Voltage</w:t>
            </w:r>
          </w:p>
          <w:p w14:paraId="30C9C743" w14:textId="560BA488" w:rsidR="00316F83" w:rsidRPr="004D314E" w:rsidRDefault="31EA5D98" w:rsidP="01852BFB">
            <w:pPr>
              <w:pStyle w:val="ListParagraph"/>
              <w:numPr>
                <w:ilvl w:val="0"/>
                <w:numId w:val="1"/>
              </w:numPr>
              <w:rPr>
                <w:rFonts w:eastAsia="Arial" w:cs="Arial"/>
                <w:szCs w:val="20"/>
              </w:rPr>
            </w:pPr>
            <w:r w:rsidRPr="01852BFB">
              <w:rPr>
                <w:szCs w:val="20"/>
              </w:rPr>
              <w:t>Admitted Voltage Deviation</w:t>
            </w:r>
          </w:p>
          <w:p w14:paraId="10C5F499" w14:textId="0DA7119F" w:rsidR="00316F83" w:rsidRPr="004D314E" w:rsidRDefault="31EA5D98" w:rsidP="01852BFB">
            <w:pPr>
              <w:pStyle w:val="ListParagraph"/>
              <w:numPr>
                <w:ilvl w:val="0"/>
                <w:numId w:val="1"/>
              </w:numPr>
              <w:rPr>
                <w:rFonts w:eastAsia="Arial" w:cs="Arial"/>
                <w:szCs w:val="20"/>
              </w:rPr>
            </w:pPr>
            <w:r w:rsidRPr="01852BFB">
              <w:rPr>
                <w:szCs w:val="20"/>
              </w:rPr>
              <w:t>Time required for Flex to activate</w:t>
            </w:r>
          </w:p>
          <w:p w14:paraId="677F8E36" w14:textId="76C4EB86" w:rsidR="00316F83" w:rsidRPr="004D314E" w:rsidRDefault="31EA5D98" w:rsidP="01852BFB">
            <w:pPr>
              <w:pStyle w:val="ListParagraph"/>
              <w:numPr>
                <w:ilvl w:val="0"/>
                <w:numId w:val="1"/>
              </w:numPr>
              <w:rPr>
                <w:rFonts w:eastAsia="Arial" w:cs="Arial"/>
                <w:szCs w:val="20"/>
              </w:rPr>
            </w:pPr>
            <w:r w:rsidRPr="01852BFB">
              <w:rPr>
                <w:szCs w:val="20"/>
              </w:rPr>
              <w:t>Available flexibility capacity</w:t>
            </w:r>
          </w:p>
          <w:p w14:paraId="34CE0A41" w14:textId="73F9CBC5" w:rsidR="00316F83" w:rsidRPr="004D314E" w:rsidRDefault="31EA5D98" w:rsidP="01852BFB">
            <w:pPr>
              <w:pStyle w:val="ListParagraph"/>
              <w:numPr>
                <w:ilvl w:val="0"/>
                <w:numId w:val="1"/>
              </w:numPr>
              <w:rPr>
                <w:szCs w:val="20"/>
              </w:rPr>
            </w:pPr>
            <w:r w:rsidRPr="01852BFB">
              <w:rPr>
                <w:szCs w:val="20"/>
              </w:rPr>
              <w:t>Maximum activation time for flexibility</w:t>
            </w:r>
          </w:p>
        </w:tc>
      </w:tr>
      <w:tr w:rsidR="00316F83" w:rsidRPr="004D314E" w14:paraId="0028159A" w14:textId="77777777" w:rsidTr="001A1A69">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62EBF3C5" w14:textId="5B3C9BE1" w:rsidR="00316F83" w:rsidRPr="004D314E" w:rsidRDefault="54BF87F0" w:rsidP="01852BFB">
            <w:pPr>
              <w:rPr>
                <w:sz w:val="20"/>
                <w:szCs w:val="20"/>
                <w:lang w:val="en-US"/>
              </w:rPr>
            </w:pPr>
            <w:r w:rsidRPr="01852BFB">
              <w:rPr>
                <w:i/>
                <w:iCs/>
                <w:sz w:val="20"/>
                <w:szCs w:val="20"/>
                <w:lang w:val="en-US"/>
              </w:rPr>
              <w:t xml:space="preserve"> </w:t>
            </w:r>
            <w:r w:rsidR="6B22D78F" w:rsidRPr="01852BFB">
              <w:rPr>
                <w:sz w:val="20"/>
                <w:szCs w:val="20"/>
                <w:lang w:val="en-US"/>
              </w:rPr>
              <w:t>A simulation period of X minutes long, during which a functional disruption is introduced in the system. This disr</w:t>
            </w:r>
            <w:r w:rsidR="000B9C73" w:rsidRPr="01852BFB">
              <w:rPr>
                <w:sz w:val="20"/>
                <w:szCs w:val="20"/>
                <w:lang w:val="en-US"/>
              </w:rPr>
              <w:t xml:space="preserve">uption causes a voltage disturbance and results in a flexibility activation request to restore the </w:t>
            </w:r>
            <w:r w:rsidR="1329F627" w:rsidRPr="01852BFB">
              <w:rPr>
                <w:sz w:val="20"/>
                <w:szCs w:val="20"/>
                <w:lang w:val="en-US"/>
              </w:rPr>
              <w:t>system back to acceptable conditions. The</w:t>
            </w:r>
            <w:r w:rsidR="5641430A" w:rsidRPr="01852BFB">
              <w:rPr>
                <w:sz w:val="20"/>
                <w:szCs w:val="20"/>
                <w:lang w:val="en-US"/>
              </w:rPr>
              <w:t xml:space="preserve"> connection and communication between all the involved actors in the activation chain is evaluated under an interop</w:t>
            </w:r>
            <w:r w:rsidR="5F41D874" w:rsidRPr="01852BFB">
              <w:rPr>
                <w:sz w:val="20"/>
                <w:szCs w:val="20"/>
                <w:lang w:val="en-US"/>
              </w:rPr>
              <w:t>erability point of view.</w:t>
            </w:r>
          </w:p>
        </w:tc>
      </w:tr>
      <w:tr w:rsidR="00316F83" w:rsidRPr="004D314E" w14:paraId="4DFD5587" w14:textId="77777777" w:rsidTr="001A1A69">
        <w:trPr>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p w14:paraId="6D98A12B" w14:textId="007F3C47" w:rsidR="00316F83" w:rsidRPr="004D314E" w:rsidRDefault="5B928DED" w:rsidP="01852BFB">
            <w:pPr>
              <w:rPr>
                <w:sz w:val="20"/>
                <w:szCs w:val="20"/>
                <w:lang w:val="en-US"/>
              </w:rPr>
            </w:pPr>
            <w:r w:rsidRPr="01852BFB">
              <w:rPr>
                <w:sz w:val="20"/>
                <w:szCs w:val="20"/>
                <w:lang w:val="en-US"/>
              </w:rPr>
              <w:t xml:space="preserve">Initially the system service is operating “as usual”. The grid loads are at their nominal values and </w:t>
            </w:r>
            <w:r w:rsidR="2019D761" w:rsidRPr="01852BFB">
              <w:rPr>
                <w:sz w:val="20"/>
                <w:szCs w:val="20"/>
                <w:lang w:val="en-US"/>
              </w:rPr>
              <w:t>the grid is functioning without disruptions. As far as the communication is concerned, we ass</w:t>
            </w:r>
            <w:r w:rsidR="5275C1EC" w:rsidRPr="01852BFB">
              <w:rPr>
                <w:sz w:val="20"/>
                <w:szCs w:val="20"/>
                <w:lang w:val="en-US"/>
              </w:rPr>
              <w:t>ume that the communication links between the various actors are 100% reliable.</w:t>
            </w:r>
          </w:p>
        </w:tc>
      </w:tr>
      <w:tr w:rsidR="00316F83" w:rsidRPr="004D314E" w14:paraId="5E20241B" w14:textId="77777777" w:rsidTr="001A1A69">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52844DB7" w:rsidR="00316F83" w:rsidRPr="004D314E" w:rsidRDefault="551C6CC2" w:rsidP="64218FDB">
            <w:pPr>
              <w:rPr>
                <w:sz w:val="20"/>
                <w:szCs w:val="20"/>
                <w:lang w:val="en-US"/>
              </w:rPr>
            </w:pPr>
            <w:r w:rsidRPr="64218FDB">
              <w:rPr>
                <w:sz w:val="20"/>
                <w:szCs w:val="20"/>
                <w:lang w:val="en-US"/>
              </w:rPr>
              <w:t xml:space="preserve">The networked is </w:t>
            </w:r>
            <w:r w:rsidR="5ABED554" w:rsidRPr="64218FDB">
              <w:rPr>
                <w:sz w:val="20"/>
                <w:szCs w:val="20"/>
                <w:lang w:val="en-US"/>
              </w:rPr>
              <w:t>continuously monitored</w:t>
            </w:r>
            <w:r w:rsidRPr="64218FDB">
              <w:rPr>
                <w:sz w:val="20"/>
                <w:szCs w:val="20"/>
                <w:lang w:val="en-US"/>
              </w:rPr>
              <w:t xml:space="preserve"> by the SCADA. A voltage </w:t>
            </w:r>
            <w:r w:rsidR="6CE56271" w:rsidRPr="64218FDB">
              <w:rPr>
                <w:sz w:val="20"/>
                <w:szCs w:val="20"/>
                <w:lang w:val="en-US"/>
              </w:rPr>
              <w:t xml:space="preserve">disruption (disturbance) </w:t>
            </w:r>
            <w:r w:rsidR="7FFFE562" w:rsidRPr="64218FDB">
              <w:rPr>
                <w:sz w:val="20"/>
                <w:szCs w:val="20"/>
                <w:lang w:val="en-US"/>
              </w:rPr>
              <w:t>is introduce</w:t>
            </w:r>
            <w:r w:rsidR="71D8889E" w:rsidRPr="64218FDB">
              <w:rPr>
                <w:sz w:val="20"/>
                <w:szCs w:val="20"/>
                <w:lang w:val="en-US"/>
              </w:rPr>
              <w:t>d at a specific node</w:t>
            </w:r>
            <w:r w:rsidR="7FFFE562" w:rsidRPr="64218FDB">
              <w:rPr>
                <w:sz w:val="20"/>
                <w:szCs w:val="20"/>
                <w:lang w:val="en-US"/>
              </w:rPr>
              <w:t xml:space="preserve">. The system (through the DSO) asks for flexibility </w:t>
            </w:r>
            <w:r w:rsidR="3A3BDC66" w:rsidRPr="64218FDB">
              <w:rPr>
                <w:sz w:val="20"/>
                <w:szCs w:val="20"/>
                <w:lang w:val="en-US"/>
              </w:rPr>
              <w:t xml:space="preserve">so as </w:t>
            </w:r>
            <w:r w:rsidR="7FFFE562" w:rsidRPr="64218FDB">
              <w:rPr>
                <w:sz w:val="20"/>
                <w:szCs w:val="20"/>
                <w:lang w:val="en-US"/>
              </w:rPr>
              <w:t>to</w:t>
            </w:r>
            <w:r w:rsidR="3273EBAC" w:rsidRPr="64218FDB">
              <w:rPr>
                <w:sz w:val="20"/>
                <w:szCs w:val="20"/>
                <w:lang w:val="en-US"/>
              </w:rPr>
              <w:t xml:space="preserve"> restore the voltage </w:t>
            </w:r>
            <w:r w:rsidR="67B5B512" w:rsidRPr="64218FDB">
              <w:rPr>
                <w:sz w:val="20"/>
                <w:szCs w:val="20"/>
                <w:lang w:val="en-US"/>
              </w:rPr>
              <w:t xml:space="preserve">in a reasonable time period. The interconnection between </w:t>
            </w:r>
            <w:r w:rsidR="50A1E52E" w:rsidRPr="64218FDB">
              <w:rPr>
                <w:sz w:val="20"/>
                <w:szCs w:val="20"/>
                <w:lang w:val="en-US"/>
              </w:rPr>
              <w:t>the whole activation chain and all necessary actors is studied and assessed under an interoperability point of view.</w:t>
            </w:r>
          </w:p>
        </w:tc>
      </w:tr>
      <w:tr w:rsidR="00316F83" w:rsidRPr="004D314E" w14:paraId="57F766ED" w14:textId="77777777" w:rsidTr="001A1A69">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71238EE3" w:rsidR="00316F83" w:rsidRPr="004D314E" w:rsidRDefault="00316F83" w:rsidP="67F0307D">
            <w:pPr>
              <w:rPr>
                <w:i/>
                <w:iCs/>
                <w:sz w:val="20"/>
                <w:szCs w:val="20"/>
                <w:lang w:val="en-US"/>
              </w:rPr>
            </w:pPr>
          </w:p>
        </w:tc>
      </w:tr>
      <w:tr w:rsidR="00316F83" w:rsidRPr="004D314E" w14:paraId="67E4B0AC" w14:textId="77777777" w:rsidTr="001A1A69">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5787AC10" w:rsidR="00316F83" w:rsidRPr="004D314E" w:rsidRDefault="5158E250" w:rsidP="01852BFB">
            <w:pPr>
              <w:rPr>
                <w:i/>
                <w:iCs/>
                <w:sz w:val="20"/>
                <w:szCs w:val="20"/>
                <w:lang w:val="en-US"/>
              </w:rPr>
            </w:pPr>
            <w:r w:rsidRPr="01852BFB">
              <w:rPr>
                <w:sz w:val="20"/>
                <w:szCs w:val="20"/>
                <w:lang w:val="en-US"/>
              </w:rPr>
              <w:t>To be determined</w:t>
            </w:r>
          </w:p>
        </w:tc>
      </w:tr>
      <w:tr w:rsidR="00316F83" w:rsidRPr="004D314E" w14:paraId="21A4D147" w14:textId="77777777" w:rsidTr="001A1A69">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4A6AE88F" w:rsidR="00316F83" w:rsidRPr="004D314E" w:rsidRDefault="530DE407" w:rsidP="01852BFB">
            <w:pPr>
              <w:rPr>
                <w:i/>
                <w:iCs/>
                <w:sz w:val="20"/>
                <w:szCs w:val="20"/>
                <w:lang w:val="en-US"/>
              </w:rPr>
            </w:pPr>
            <w:r w:rsidRPr="01852BFB">
              <w:rPr>
                <w:sz w:val="20"/>
                <w:szCs w:val="20"/>
                <w:lang w:val="en-US"/>
              </w:rPr>
              <w:t>Only a deterministic type of disruption event is introduced.</w:t>
            </w:r>
          </w:p>
        </w:tc>
      </w:tr>
      <w:tr w:rsidR="00316F83" w:rsidRPr="004D314E" w14:paraId="7C599AC2" w14:textId="77777777" w:rsidTr="001A1A69">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7879764B" w:rsidR="00316F83" w:rsidRPr="004D314E" w:rsidRDefault="59F8AC8D" w:rsidP="01852BFB">
            <w:pPr>
              <w:rPr>
                <w:sz w:val="20"/>
                <w:szCs w:val="20"/>
                <w:lang w:val="en-US"/>
              </w:rPr>
            </w:pPr>
            <w:r w:rsidRPr="01852BFB">
              <w:rPr>
                <w:sz w:val="20"/>
                <w:szCs w:val="20"/>
                <w:lang w:val="en-US"/>
              </w:rPr>
              <w:t>30 minutes or permanent loss of communication and/or grid connection</w:t>
            </w:r>
          </w:p>
        </w:tc>
      </w:tr>
    </w:tbl>
    <w:p w14:paraId="29CE3AD5" w14:textId="7270953D" w:rsidR="00534FE3" w:rsidRDefault="00534FE3" w:rsidP="67F0307D">
      <w:pPr>
        <w:rPr>
          <w:sz w:val="20"/>
          <w:szCs w:val="20"/>
        </w:rPr>
      </w:pPr>
    </w:p>
    <w:p w14:paraId="08CE6F91" w14:textId="77777777" w:rsidR="005F33F1" w:rsidRDefault="005F33F1" w:rsidP="005F33F1">
      <w:pPr>
        <w:rPr>
          <w:sz w:val="20"/>
          <w:szCs w:val="20"/>
        </w:rPr>
      </w:pPr>
    </w:p>
    <w:sectPr w:rsidR="005F33F1" w:rsidSect="005F33F1">
      <w:headerReference w:type="default" r:id="rId13"/>
      <w:footerReference w:type="default" r:id="rId1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70093" w14:textId="77777777" w:rsidR="000F71EF" w:rsidRDefault="000F71EF">
      <w:r>
        <w:separator/>
      </w:r>
    </w:p>
  </w:endnote>
  <w:endnote w:type="continuationSeparator" w:id="0">
    <w:p w14:paraId="7E870ADA" w14:textId="77777777" w:rsidR="000F71EF" w:rsidRDefault="000F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124922EE"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D47E73">
      <w:rPr>
        <w:noProof/>
        <w:sz w:val="20"/>
        <w:szCs w:val="20"/>
        <w:lang w:val="en-US"/>
      </w:rPr>
      <w:t>3</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D47E73">
      <w:rPr>
        <w:noProof/>
        <w:sz w:val="20"/>
        <w:szCs w:val="20"/>
        <w:lang w:val="en-US"/>
      </w:rPr>
      <w:t>4</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721D2" w14:textId="77777777" w:rsidR="000F71EF" w:rsidRDefault="000F71EF">
      <w:r>
        <w:separator/>
      </w:r>
    </w:p>
  </w:footnote>
  <w:footnote w:type="continuationSeparator" w:id="0">
    <w:p w14:paraId="0FD228D8" w14:textId="77777777" w:rsidR="000F71EF" w:rsidRDefault="000F7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0F008F4C" w:rsidR="007F68D6" w:rsidRPr="00D94A33" w:rsidRDefault="00A50C72"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125169">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125169">
      <w:rPr>
        <w:noProof/>
        <w:sz w:val="20"/>
        <w:szCs w:val="20"/>
      </w:rPr>
      <w:t>01/09/2021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294470"/>
    <w:multiLevelType w:val="hybridMultilevel"/>
    <w:tmpl w:val="82A8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D5356"/>
    <w:multiLevelType w:val="hybridMultilevel"/>
    <w:tmpl w:val="891C9788"/>
    <w:lvl w:ilvl="0" w:tplc="DF94D206">
      <w:start w:val="1"/>
      <w:numFmt w:val="bullet"/>
      <w:lvlText w:val=""/>
      <w:lvlJc w:val="left"/>
      <w:pPr>
        <w:ind w:left="720" w:hanging="360"/>
      </w:pPr>
      <w:rPr>
        <w:rFonts w:ascii="Symbol" w:hAnsi="Symbol" w:hint="default"/>
      </w:rPr>
    </w:lvl>
    <w:lvl w:ilvl="1" w:tplc="E934FF74">
      <w:start w:val="1"/>
      <w:numFmt w:val="bullet"/>
      <w:lvlText w:val="o"/>
      <w:lvlJc w:val="left"/>
      <w:pPr>
        <w:ind w:left="1440" w:hanging="360"/>
      </w:pPr>
      <w:rPr>
        <w:rFonts w:ascii="Courier New" w:hAnsi="Courier New" w:hint="default"/>
      </w:rPr>
    </w:lvl>
    <w:lvl w:ilvl="2" w:tplc="913AC86C">
      <w:start w:val="1"/>
      <w:numFmt w:val="bullet"/>
      <w:lvlText w:val=""/>
      <w:lvlJc w:val="left"/>
      <w:pPr>
        <w:ind w:left="2160" w:hanging="360"/>
      </w:pPr>
      <w:rPr>
        <w:rFonts w:ascii="Wingdings" w:hAnsi="Wingdings" w:hint="default"/>
      </w:rPr>
    </w:lvl>
    <w:lvl w:ilvl="3" w:tplc="8AA0B8D8">
      <w:start w:val="1"/>
      <w:numFmt w:val="bullet"/>
      <w:lvlText w:val=""/>
      <w:lvlJc w:val="left"/>
      <w:pPr>
        <w:ind w:left="2880" w:hanging="360"/>
      </w:pPr>
      <w:rPr>
        <w:rFonts w:ascii="Symbol" w:hAnsi="Symbol" w:hint="default"/>
      </w:rPr>
    </w:lvl>
    <w:lvl w:ilvl="4" w:tplc="C436F066">
      <w:start w:val="1"/>
      <w:numFmt w:val="bullet"/>
      <w:lvlText w:val="o"/>
      <w:lvlJc w:val="left"/>
      <w:pPr>
        <w:ind w:left="3600" w:hanging="360"/>
      </w:pPr>
      <w:rPr>
        <w:rFonts w:ascii="Courier New" w:hAnsi="Courier New" w:hint="default"/>
      </w:rPr>
    </w:lvl>
    <w:lvl w:ilvl="5" w:tplc="118C957C">
      <w:start w:val="1"/>
      <w:numFmt w:val="bullet"/>
      <w:lvlText w:val=""/>
      <w:lvlJc w:val="left"/>
      <w:pPr>
        <w:ind w:left="4320" w:hanging="360"/>
      </w:pPr>
      <w:rPr>
        <w:rFonts w:ascii="Wingdings" w:hAnsi="Wingdings" w:hint="default"/>
      </w:rPr>
    </w:lvl>
    <w:lvl w:ilvl="6" w:tplc="5036946C">
      <w:start w:val="1"/>
      <w:numFmt w:val="bullet"/>
      <w:lvlText w:val=""/>
      <w:lvlJc w:val="left"/>
      <w:pPr>
        <w:ind w:left="5040" w:hanging="360"/>
      </w:pPr>
      <w:rPr>
        <w:rFonts w:ascii="Symbol" w:hAnsi="Symbol" w:hint="default"/>
      </w:rPr>
    </w:lvl>
    <w:lvl w:ilvl="7" w:tplc="9946B5E2">
      <w:start w:val="1"/>
      <w:numFmt w:val="bullet"/>
      <w:lvlText w:val="o"/>
      <w:lvlJc w:val="left"/>
      <w:pPr>
        <w:ind w:left="5760" w:hanging="360"/>
      </w:pPr>
      <w:rPr>
        <w:rFonts w:ascii="Courier New" w:hAnsi="Courier New" w:hint="default"/>
      </w:rPr>
    </w:lvl>
    <w:lvl w:ilvl="8" w:tplc="45BEFF64">
      <w:start w:val="1"/>
      <w:numFmt w:val="bullet"/>
      <w:lvlText w:val=""/>
      <w:lvlJc w:val="left"/>
      <w:pPr>
        <w:ind w:left="6480" w:hanging="360"/>
      </w:pPr>
      <w:rPr>
        <w:rFonts w:ascii="Wingdings" w:hAnsi="Wingdings" w:hint="default"/>
      </w:rPr>
    </w:lvl>
  </w:abstractNum>
  <w:abstractNum w:abstractNumId="3" w15:restartNumberingAfterBreak="0">
    <w:nsid w:val="03F20EB4"/>
    <w:multiLevelType w:val="hybridMultilevel"/>
    <w:tmpl w:val="628CF73A"/>
    <w:lvl w:ilvl="0" w:tplc="3F981488">
      <w:start w:val="1"/>
      <w:numFmt w:val="bullet"/>
      <w:lvlText w:val="●"/>
      <w:lvlJc w:val="left"/>
      <w:pPr>
        <w:ind w:left="360" w:firstLine="0"/>
      </w:pPr>
      <w:rPr>
        <w:rFonts w:ascii="Arial" w:eastAsia="Arial" w:hAnsi="Arial" w:cs="Arial"/>
      </w:rPr>
    </w:lvl>
    <w:lvl w:ilvl="1" w:tplc="148EFB6E">
      <w:start w:val="1"/>
      <w:numFmt w:val="bullet"/>
      <w:lvlText w:val="o"/>
      <w:lvlJc w:val="left"/>
      <w:pPr>
        <w:ind w:left="1080" w:firstLine="720"/>
      </w:pPr>
      <w:rPr>
        <w:rFonts w:ascii="Arial" w:eastAsia="Arial" w:hAnsi="Arial" w:cs="Arial"/>
      </w:rPr>
    </w:lvl>
    <w:lvl w:ilvl="2" w:tplc="784468AC">
      <w:start w:val="1"/>
      <w:numFmt w:val="bullet"/>
      <w:lvlText w:val="▪"/>
      <w:lvlJc w:val="left"/>
      <w:pPr>
        <w:ind w:left="1800" w:firstLine="1440"/>
      </w:pPr>
      <w:rPr>
        <w:rFonts w:ascii="Arial" w:eastAsia="Arial" w:hAnsi="Arial" w:cs="Arial"/>
      </w:rPr>
    </w:lvl>
    <w:lvl w:ilvl="3" w:tplc="0CF8E43C">
      <w:start w:val="1"/>
      <w:numFmt w:val="bullet"/>
      <w:lvlText w:val="●"/>
      <w:lvlJc w:val="left"/>
      <w:pPr>
        <w:ind w:left="2520" w:firstLine="2160"/>
      </w:pPr>
      <w:rPr>
        <w:rFonts w:ascii="Arial" w:eastAsia="Arial" w:hAnsi="Arial" w:cs="Arial"/>
      </w:rPr>
    </w:lvl>
    <w:lvl w:ilvl="4" w:tplc="7A3EFDEE">
      <w:start w:val="1"/>
      <w:numFmt w:val="bullet"/>
      <w:lvlText w:val="o"/>
      <w:lvlJc w:val="left"/>
      <w:pPr>
        <w:ind w:left="3240" w:firstLine="2880"/>
      </w:pPr>
      <w:rPr>
        <w:rFonts w:ascii="Arial" w:eastAsia="Arial" w:hAnsi="Arial" w:cs="Arial"/>
      </w:rPr>
    </w:lvl>
    <w:lvl w:ilvl="5" w:tplc="57306144">
      <w:start w:val="1"/>
      <w:numFmt w:val="bullet"/>
      <w:lvlText w:val="▪"/>
      <w:lvlJc w:val="left"/>
      <w:pPr>
        <w:ind w:left="3960" w:firstLine="3600"/>
      </w:pPr>
      <w:rPr>
        <w:rFonts w:ascii="Arial" w:eastAsia="Arial" w:hAnsi="Arial" w:cs="Arial"/>
      </w:rPr>
    </w:lvl>
    <w:lvl w:ilvl="6" w:tplc="04CE9B28">
      <w:start w:val="1"/>
      <w:numFmt w:val="bullet"/>
      <w:lvlText w:val="●"/>
      <w:lvlJc w:val="left"/>
      <w:pPr>
        <w:ind w:left="4680" w:firstLine="4320"/>
      </w:pPr>
      <w:rPr>
        <w:rFonts w:ascii="Arial" w:eastAsia="Arial" w:hAnsi="Arial" w:cs="Arial"/>
      </w:rPr>
    </w:lvl>
    <w:lvl w:ilvl="7" w:tplc="ECBC8FBC">
      <w:start w:val="1"/>
      <w:numFmt w:val="bullet"/>
      <w:lvlText w:val="o"/>
      <w:lvlJc w:val="left"/>
      <w:pPr>
        <w:ind w:left="5400" w:firstLine="5040"/>
      </w:pPr>
      <w:rPr>
        <w:rFonts w:ascii="Arial" w:eastAsia="Arial" w:hAnsi="Arial" w:cs="Arial"/>
      </w:rPr>
    </w:lvl>
    <w:lvl w:ilvl="8" w:tplc="B276E5B8">
      <w:start w:val="1"/>
      <w:numFmt w:val="bullet"/>
      <w:lvlText w:val="▪"/>
      <w:lvlJc w:val="left"/>
      <w:pPr>
        <w:ind w:left="6120" w:firstLine="5760"/>
      </w:pPr>
      <w:rPr>
        <w:rFonts w:ascii="Arial" w:eastAsia="Arial" w:hAnsi="Arial" w:cs="Arial"/>
      </w:rPr>
    </w:lvl>
  </w:abstractNum>
  <w:abstractNum w:abstractNumId="4" w15:restartNumberingAfterBreak="0">
    <w:nsid w:val="06B46A28"/>
    <w:multiLevelType w:val="hybridMultilevel"/>
    <w:tmpl w:val="BA420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C22C3B"/>
    <w:multiLevelType w:val="hybridMultilevel"/>
    <w:tmpl w:val="F99A1DB4"/>
    <w:lvl w:ilvl="0" w:tplc="0BC833EA">
      <w:start w:val="1"/>
      <w:numFmt w:val="bullet"/>
      <w:lvlText w:val=""/>
      <w:lvlJc w:val="left"/>
      <w:pPr>
        <w:ind w:left="720" w:hanging="360"/>
      </w:pPr>
      <w:rPr>
        <w:rFonts w:ascii="Symbol" w:hAnsi="Symbol" w:hint="default"/>
      </w:rPr>
    </w:lvl>
    <w:lvl w:ilvl="1" w:tplc="FF12DC58">
      <w:start w:val="1"/>
      <w:numFmt w:val="bullet"/>
      <w:lvlText w:val="o"/>
      <w:lvlJc w:val="left"/>
      <w:pPr>
        <w:ind w:left="1440" w:hanging="360"/>
      </w:pPr>
      <w:rPr>
        <w:rFonts w:ascii="Courier New" w:hAnsi="Courier New" w:hint="default"/>
      </w:rPr>
    </w:lvl>
    <w:lvl w:ilvl="2" w:tplc="D7242664">
      <w:start w:val="1"/>
      <w:numFmt w:val="bullet"/>
      <w:lvlText w:val=""/>
      <w:lvlJc w:val="left"/>
      <w:pPr>
        <w:ind w:left="2160" w:hanging="360"/>
      </w:pPr>
      <w:rPr>
        <w:rFonts w:ascii="Wingdings" w:hAnsi="Wingdings" w:hint="default"/>
      </w:rPr>
    </w:lvl>
    <w:lvl w:ilvl="3" w:tplc="36F25E4A">
      <w:start w:val="1"/>
      <w:numFmt w:val="bullet"/>
      <w:lvlText w:val=""/>
      <w:lvlJc w:val="left"/>
      <w:pPr>
        <w:ind w:left="2880" w:hanging="360"/>
      </w:pPr>
      <w:rPr>
        <w:rFonts w:ascii="Symbol" w:hAnsi="Symbol" w:hint="default"/>
      </w:rPr>
    </w:lvl>
    <w:lvl w:ilvl="4" w:tplc="9C2605C0">
      <w:start w:val="1"/>
      <w:numFmt w:val="bullet"/>
      <w:lvlText w:val="o"/>
      <w:lvlJc w:val="left"/>
      <w:pPr>
        <w:ind w:left="3600" w:hanging="360"/>
      </w:pPr>
      <w:rPr>
        <w:rFonts w:ascii="Courier New" w:hAnsi="Courier New" w:hint="default"/>
      </w:rPr>
    </w:lvl>
    <w:lvl w:ilvl="5" w:tplc="CF58F744">
      <w:start w:val="1"/>
      <w:numFmt w:val="bullet"/>
      <w:lvlText w:val=""/>
      <w:lvlJc w:val="left"/>
      <w:pPr>
        <w:ind w:left="4320" w:hanging="360"/>
      </w:pPr>
      <w:rPr>
        <w:rFonts w:ascii="Wingdings" w:hAnsi="Wingdings" w:hint="default"/>
      </w:rPr>
    </w:lvl>
    <w:lvl w:ilvl="6" w:tplc="B3AAEE2A">
      <w:start w:val="1"/>
      <w:numFmt w:val="bullet"/>
      <w:lvlText w:val=""/>
      <w:lvlJc w:val="left"/>
      <w:pPr>
        <w:ind w:left="5040" w:hanging="360"/>
      </w:pPr>
      <w:rPr>
        <w:rFonts w:ascii="Symbol" w:hAnsi="Symbol" w:hint="default"/>
      </w:rPr>
    </w:lvl>
    <w:lvl w:ilvl="7" w:tplc="639CF5DC">
      <w:start w:val="1"/>
      <w:numFmt w:val="bullet"/>
      <w:lvlText w:val="o"/>
      <w:lvlJc w:val="left"/>
      <w:pPr>
        <w:ind w:left="5760" w:hanging="360"/>
      </w:pPr>
      <w:rPr>
        <w:rFonts w:ascii="Courier New" w:hAnsi="Courier New" w:hint="default"/>
      </w:rPr>
    </w:lvl>
    <w:lvl w:ilvl="8" w:tplc="7C2E9566">
      <w:start w:val="1"/>
      <w:numFmt w:val="bullet"/>
      <w:lvlText w:val=""/>
      <w:lvlJc w:val="left"/>
      <w:pPr>
        <w:ind w:left="6480" w:hanging="360"/>
      </w:pPr>
      <w:rPr>
        <w:rFonts w:ascii="Wingdings" w:hAnsi="Wingdings" w:hint="default"/>
      </w:rPr>
    </w:lvl>
  </w:abstractNum>
  <w:abstractNum w:abstractNumId="6" w15:restartNumberingAfterBreak="0">
    <w:nsid w:val="0E0C078A"/>
    <w:multiLevelType w:val="hybridMultilevel"/>
    <w:tmpl w:val="DC3C6806"/>
    <w:lvl w:ilvl="0" w:tplc="1C789430">
      <w:start w:val="1"/>
      <w:numFmt w:val="bullet"/>
      <w:lvlText w:val="·"/>
      <w:lvlJc w:val="left"/>
      <w:pPr>
        <w:ind w:left="720" w:hanging="360"/>
      </w:pPr>
      <w:rPr>
        <w:rFonts w:ascii="Symbol" w:hAnsi="Symbol" w:hint="default"/>
      </w:rPr>
    </w:lvl>
    <w:lvl w:ilvl="1" w:tplc="8DA0D988">
      <w:start w:val="1"/>
      <w:numFmt w:val="bullet"/>
      <w:lvlText w:val="o"/>
      <w:lvlJc w:val="left"/>
      <w:pPr>
        <w:ind w:left="1440" w:hanging="360"/>
      </w:pPr>
      <w:rPr>
        <w:rFonts w:ascii="Courier New" w:hAnsi="Courier New" w:hint="default"/>
      </w:rPr>
    </w:lvl>
    <w:lvl w:ilvl="2" w:tplc="C9BCB0E2">
      <w:start w:val="1"/>
      <w:numFmt w:val="bullet"/>
      <w:lvlText w:val=""/>
      <w:lvlJc w:val="left"/>
      <w:pPr>
        <w:ind w:left="2160" w:hanging="360"/>
      </w:pPr>
      <w:rPr>
        <w:rFonts w:ascii="Wingdings" w:hAnsi="Wingdings" w:hint="default"/>
      </w:rPr>
    </w:lvl>
    <w:lvl w:ilvl="3" w:tplc="7036350C">
      <w:start w:val="1"/>
      <w:numFmt w:val="bullet"/>
      <w:lvlText w:val=""/>
      <w:lvlJc w:val="left"/>
      <w:pPr>
        <w:ind w:left="2880" w:hanging="360"/>
      </w:pPr>
      <w:rPr>
        <w:rFonts w:ascii="Symbol" w:hAnsi="Symbol" w:hint="default"/>
      </w:rPr>
    </w:lvl>
    <w:lvl w:ilvl="4" w:tplc="5EECDFE6">
      <w:start w:val="1"/>
      <w:numFmt w:val="bullet"/>
      <w:lvlText w:val="o"/>
      <w:lvlJc w:val="left"/>
      <w:pPr>
        <w:ind w:left="3600" w:hanging="360"/>
      </w:pPr>
      <w:rPr>
        <w:rFonts w:ascii="Courier New" w:hAnsi="Courier New" w:hint="default"/>
      </w:rPr>
    </w:lvl>
    <w:lvl w:ilvl="5" w:tplc="2458B0A0">
      <w:start w:val="1"/>
      <w:numFmt w:val="bullet"/>
      <w:lvlText w:val=""/>
      <w:lvlJc w:val="left"/>
      <w:pPr>
        <w:ind w:left="4320" w:hanging="360"/>
      </w:pPr>
      <w:rPr>
        <w:rFonts w:ascii="Wingdings" w:hAnsi="Wingdings" w:hint="default"/>
      </w:rPr>
    </w:lvl>
    <w:lvl w:ilvl="6" w:tplc="7DF6E63E">
      <w:start w:val="1"/>
      <w:numFmt w:val="bullet"/>
      <w:lvlText w:val=""/>
      <w:lvlJc w:val="left"/>
      <w:pPr>
        <w:ind w:left="5040" w:hanging="360"/>
      </w:pPr>
      <w:rPr>
        <w:rFonts w:ascii="Symbol" w:hAnsi="Symbol" w:hint="default"/>
      </w:rPr>
    </w:lvl>
    <w:lvl w:ilvl="7" w:tplc="9DD0D562">
      <w:start w:val="1"/>
      <w:numFmt w:val="bullet"/>
      <w:lvlText w:val="o"/>
      <w:lvlJc w:val="left"/>
      <w:pPr>
        <w:ind w:left="5760" w:hanging="360"/>
      </w:pPr>
      <w:rPr>
        <w:rFonts w:ascii="Courier New" w:hAnsi="Courier New" w:hint="default"/>
      </w:rPr>
    </w:lvl>
    <w:lvl w:ilvl="8" w:tplc="96DE2F7C">
      <w:start w:val="1"/>
      <w:numFmt w:val="bullet"/>
      <w:lvlText w:val=""/>
      <w:lvlJc w:val="left"/>
      <w:pPr>
        <w:ind w:left="6480" w:hanging="360"/>
      </w:pPr>
      <w:rPr>
        <w:rFonts w:ascii="Wingdings" w:hAnsi="Wingdings" w:hint="default"/>
      </w:rPr>
    </w:lvl>
  </w:abstractNum>
  <w:abstractNum w:abstractNumId="7" w15:restartNumberingAfterBreak="0">
    <w:nsid w:val="13D471DD"/>
    <w:multiLevelType w:val="hybridMultilevel"/>
    <w:tmpl w:val="1A82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E943EE7"/>
    <w:multiLevelType w:val="hybridMultilevel"/>
    <w:tmpl w:val="B5805C64"/>
    <w:lvl w:ilvl="0" w:tplc="D62AC212">
      <w:start w:val="1"/>
      <w:numFmt w:val="bullet"/>
      <w:lvlText w:val=""/>
      <w:lvlJc w:val="left"/>
      <w:pPr>
        <w:ind w:left="720" w:hanging="360"/>
      </w:pPr>
      <w:rPr>
        <w:rFonts w:ascii="Symbol" w:hAnsi="Symbol" w:hint="default"/>
      </w:rPr>
    </w:lvl>
    <w:lvl w:ilvl="1" w:tplc="9FC4AD7C">
      <w:start w:val="1"/>
      <w:numFmt w:val="bullet"/>
      <w:lvlText w:val="o"/>
      <w:lvlJc w:val="left"/>
      <w:pPr>
        <w:ind w:left="1440" w:hanging="360"/>
      </w:pPr>
      <w:rPr>
        <w:rFonts w:ascii="Courier New" w:hAnsi="Courier New" w:hint="default"/>
      </w:rPr>
    </w:lvl>
    <w:lvl w:ilvl="2" w:tplc="17F0906E">
      <w:start w:val="1"/>
      <w:numFmt w:val="bullet"/>
      <w:lvlText w:val=""/>
      <w:lvlJc w:val="left"/>
      <w:pPr>
        <w:ind w:left="2160" w:hanging="360"/>
      </w:pPr>
      <w:rPr>
        <w:rFonts w:ascii="Wingdings" w:hAnsi="Wingdings" w:hint="default"/>
      </w:rPr>
    </w:lvl>
    <w:lvl w:ilvl="3" w:tplc="5E5C4616">
      <w:start w:val="1"/>
      <w:numFmt w:val="bullet"/>
      <w:lvlText w:val=""/>
      <w:lvlJc w:val="left"/>
      <w:pPr>
        <w:ind w:left="2880" w:hanging="360"/>
      </w:pPr>
      <w:rPr>
        <w:rFonts w:ascii="Symbol" w:hAnsi="Symbol" w:hint="default"/>
      </w:rPr>
    </w:lvl>
    <w:lvl w:ilvl="4" w:tplc="1446425C">
      <w:start w:val="1"/>
      <w:numFmt w:val="bullet"/>
      <w:lvlText w:val="o"/>
      <w:lvlJc w:val="left"/>
      <w:pPr>
        <w:ind w:left="3600" w:hanging="360"/>
      </w:pPr>
      <w:rPr>
        <w:rFonts w:ascii="Courier New" w:hAnsi="Courier New" w:hint="default"/>
      </w:rPr>
    </w:lvl>
    <w:lvl w:ilvl="5" w:tplc="4D8A2B14">
      <w:start w:val="1"/>
      <w:numFmt w:val="bullet"/>
      <w:lvlText w:val=""/>
      <w:lvlJc w:val="left"/>
      <w:pPr>
        <w:ind w:left="4320" w:hanging="360"/>
      </w:pPr>
      <w:rPr>
        <w:rFonts w:ascii="Wingdings" w:hAnsi="Wingdings" w:hint="default"/>
      </w:rPr>
    </w:lvl>
    <w:lvl w:ilvl="6" w:tplc="FB56BEC6">
      <w:start w:val="1"/>
      <w:numFmt w:val="bullet"/>
      <w:lvlText w:val=""/>
      <w:lvlJc w:val="left"/>
      <w:pPr>
        <w:ind w:left="5040" w:hanging="360"/>
      </w:pPr>
      <w:rPr>
        <w:rFonts w:ascii="Symbol" w:hAnsi="Symbol" w:hint="default"/>
      </w:rPr>
    </w:lvl>
    <w:lvl w:ilvl="7" w:tplc="560A4BF8">
      <w:start w:val="1"/>
      <w:numFmt w:val="bullet"/>
      <w:lvlText w:val="o"/>
      <w:lvlJc w:val="left"/>
      <w:pPr>
        <w:ind w:left="5760" w:hanging="360"/>
      </w:pPr>
      <w:rPr>
        <w:rFonts w:ascii="Courier New" w:hAnsi="Courier New" w:hint="default"/>
      </w:rPr>
    </w:lvl>
    <w:lvl w:ilvl="8" w:tplc="BCF246B4">
      <w:start w:val="1"/>
      <w:numFmt w:val="bullet"/>
      <w:lvlText w:val=""/>
      <w:lvlJc w:val="left"/>
      <w:pPr>
        <w:ind w:left="6480" w:hanging="360"/>
      </w:pPr>
      <w:rPr>
        <w:rFonts w:ascii="Wingdings" w:hAnsi="Wingdings" w:hint="default"/>
      </w:rPr>
    </w:lvl>
  </w:abstractNum>
  <w:abstractNum w:abstractNumId="10" w15:restartNumberingAfterBreak="0">
    <w:nsid w:val="2388471F"/>
    <w:multiLevelType w:val="multilevel"/>
    <w:tmpl w:val="22BA943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25EE4A75"/>
    <w:multiLevelType w:val="hybridMultilevel"/>
    <w:tmpl w:val="6ABA0370"/>
    <w:lvl w:ilvl="0" w:tplc="82CEA1F8">
      <w:start w:val="1"/>
      <w:numFmt w:val="bullet"/>
      <w:lvlText w:val="●"/>
      <w:lvlJc w:val="left"/>
      <w:pPr>
        <w:ind w:left="720" w:firstLine="360"/>
      </w:pPr>
      <w:rPr>
        <w:rFonts w:ascii="Arial" w:eastAsia="Arial" w:hAnsi="Arial" w:cs="Arial"/>
      </w:rPr>
    </w:lvl>
    <w:lvl w:ilvl="1" w:tplc="51E67958">
      <w:start w:val="1"/>
      <w:numFmt w:val="bullet"/>
      <w:lvlText w:val="o"/>
      <w:lvlJc w:val="left"/>
      <w:pPr>
        <w:ind w:left="1440" w:firstLine="1080"/>
      </w:pPr>
      <w:rPr>
        <w:rFonts w:ascii="Arial" w:eastAsia="Arial" w:hAnsi="Arial" w:cs="Arial"/>
      </w:rPr>
    </w:lvl>
    <w:lvl w:ilvl="2" w:tplc="9992FA46">
      <w:start w:val="1"/>
      <w:numFmt w:val="bullet"/>
      <w:lvlText w:val="▪"/>
      <w:lvlJc w:val="left"/>
      <w:pPr>
        <w:ind w:left="2160" w:firstLine="1800"/>
      </w:pPr>
      <w:rPr>
        <w:rFonts w:ascii="Arial" w:eastAsia="Arial" w:hAnsi="Arial" w:cs="Arial"/>
      </w:rPr>
    </w:lvl>
    <w:lvl w:ilvl="3" w:tplc="16BA2A1C">
      <w:start w:val="1"/>
      <w:numFmt w:val="bullet"/>
      <w:lvlText w:val="●"/>
      <w:lvlJc w:val="left"/>
      <w:pPr>
        <w:ind w:left="2880" w:firstLine="2520"/>
      </w:pPr>
      <w:rPr>
        <w:rFonts w:ascii="Arial" w:eastAsia="Arial" w:hAnsi="Arial" w:cs="Arial"/>
      </w:rPr>
    </w:lvl>
    <w:lvl w:ilvl="4" w:tplc="BC5483DE">
      <w:start w:val="1"/>
      <w:numFmt w:val="bullet"/>
      <w:lvlText w:val="o"/>
      <w:lvlJc w:val="left"/>
      <w:pPr>
        <w:ind w:left="3600" w:firstLine="3240"/>
      </w:pPr>
      <w:rPr>
        <w:rFonts w:ascii="Arial" w:eastAsia="Arial" w:hAnsi="Arial" w:cs="Arial"/>
      </w:rPr>
    </w:lvl>
    <w:lvl w:ilvl="5" w:tplc="757A44E8">
      <w:start w:val="1"/>
      <w:numFmt w:val="bullet"/>
      <w:lvlText w:val="▪"/>
      <w:lvlJc w:val="left"/>
      <w:pPr>
        <w:ind w:left="4320" w:firstLine="3960"/>
      </w:pPr>
      <w:rPr>
        <w:rFonts w:ascii="Arial" w:eastAsia="Arial" w:hAnsi="Arial" w:cs="Arial"/>
      </w:rPr>
    </w:lvl>
    <w:lvl w:ilvl="6" w:tplc="C8CE446C">
      <w:start w:val="1"/>
      <w:numFmt w:val="bullet"/>
      <w:lvlText w:val="●"/>
      <w:lvlJc w:val="left"/>
      <w:pPr>
        <w:ind w:left="5040" w:firstLine="4680"/>
      </w:pPr>
      <w:rPr>
        <w:rFonts w:ascii="Arial" w:eastAsia="Arial" w:hAnsi="Arial" w:cs="Arial"/>
      </w:rPr>
    </w:lvl>
    <w:lvl w:ilvl="7" w:tplc="49327896">
      <w:start w:val="1"/>
      <w:numFmt w:val="bullet"/>
      <w:lvlText w:val="o"/>
      <w:lvlJc w:val="left"/>
      <w:pPr>
        <w:ind w:left="5760" w:firstLine="5400"/>
      </w:pPr>
      <w:rPr>
        <w:rFonts w:ascii="Arial" w:eastAsia="Arial" w:hAnsi="Arial" w:cs="Arial"/>
      </w:rPr>
    </w:lvl>
    <w:lvl w:ilvl="8" w:tplc="8B08423E">
      <w:start w:val="1"/>
      <w:numFmt w:val="bullet"/>
      <w:lvlText w:val="▪"/>
      <w:lvlJc w:val="left"/>
      <w:pPr>
        <w:ind w:left="6480" w:firstLine="6120"/>
      </w:pPr>
      <w:rPr>
        <w:rFonts w:ascii="Arial" w:eastAsia="Arial" w:hAnsi="Arial" w:cs="Arial"/>
      </w:rPr>
    </w:lvl>
  </w:abstractNum>
  <w:abstractNum w:abstractNumId="12" w15:restartNumberingAfterBreak="0">
    <w:nsid w:val="410765E1"/>
    <w:multiLevelType w:val="hybridMultilevel"/>
    <w:tmpl w:val="473E7008"/>
    <w:lvl w:ilvl="0" w:tplc="55143302">
      <w:start w:val="1"/>
      <w:numFmt w:val="bullet"/>
      <w:lvlText w:val=""/>
      <w:lvlJc w:val="left"/>
      <w:pPr>
        <w:ind w:left="720" w:hanging="360"/>
      </w:pPr>
      <w:rPr>
        <w:rFonts w:ascii="Symbol" w:hAnsi="Symbol" w:hint="default"/>
      </w:rPr>
    </w:lvl>
    <w:lvl w:ilvl="1" w:tplc="3CE22A46">
      <w:start w:val="1"/>
      <w:numFmt w:val="bullet"/>
      <w:lvlText w:val="o"/>
      <w:lvlJc w:val="left"/>
      <w:pPr>
        <w:ind w:left="1440" w:hanging="360"/>
      </w:pPr>
      <w:rPr>
        <w:rFonts w:ascii="Courier New" w:hAnsi="Courier New" w:hint="default"/>
      </w:rPr>
    </w:lvl>
    <w:lvl w:ilvl="2" w:tplc="04466A3E">
      <w:start w:val="1"/>
      <w:numFmt w:val="bullet"/>
      <w:lvlText w:val=""/>
      <w:lvlJc w:val="left"/>
      <w:pPr>
        <w:ind w:left="2160" w:hanging="360"/>
      </w:pPr>
      <w:rPr>
        <w:rFonts w:ascii="Wingdings" w:hAnsi="Wingdings" w:hint="default"/>
      </w:rPr>
    </w:lvl>
    <w:lvl w:ilvl="3" w:tplc="2B9695F8">
      <w:start w:val="1"/>
      <w:numFmt w:val="bullet"/>
      <w:lvlText w:val=""/>
      <w:lvlJc w:val="left"/>
      <w:pPr>
        <w:ind w:left="2880" w:hanging="360"/>
      </w:pPr>
      <w:rPr>
        <w:rFonts w:ascii="Symbol" w:hAnsi="Symbol" w:hint="default"/>
      </w:rPr>
    </w:lvl>
    <w:lvl w:ilvl="4" w:tplc="C27CA54A">
      <w:start w:val="1"/>
      <w:numFmt w:val="bullet"/>
      <w:lvlText w:val="o"/>
      <w:lvlJc w:val="left"/>
      <w:pPr>
        <w:ind w:left="3600" w:hanging="360"/>
      </w:pPr>
      <w:rPr>
        <w:rFonts w:ascii="Courier New" w:hAnsi="Courier New" w:hint="default"/>
      </w:rPr>
    </w:lvl>
    <w:lvl w:ilvl="5" w:tplc="A2448496">
      <w:start w:val="1"/>
      <w:numFmt w:val="bullet"/>
      <w:lvlText w:val=""/>
      <w:lvlJc w:val="left"/>
      <w:pPr>
        <w:ind w:left="4320" w:hanging="360"/>
      </w:pPr>
      <w:rPr>
        <w:rFonts w:ascii="Wingdings" w:hAnsi="Wingdings" w:hint="default"/>
      </w:rPr>
    </w:lvl>
    <w:lvl w:ilvl="6" w:tplc="EE666F4C">
      <w:start w:val="1"/>
      <w:numFmt w:val="bullet"/>
      <w:lvlText w:val=""/>
      <w:lvlJc w:val="left"/>
      <w:pPr>
        <w:ind w:left="5040" w:hanging="360"/>
      </w:pPr>
      <w:rPr>
        <w:rFonts w:ascii="Symbol" w:hAnsi="Symbol" w:hint="default"/>
      </w:rPr>
    </w:lvl>
    <w:lvl w:ilvl="7" w:tplc="30CA37E8">
      <w:start w:val="1"/>
      <w:numFmt w:val="bullet"/>
      <w:lvlText w:val="o"/>
      <w:lvlJc w:val="left"/>
      <w:pPr>
        <w:ind w:left="5760" w:hanging="360"/>
      </w:pPr>
      <w:rPr>
        <w:rFonts w:ascii="Courier New" w:hAnsi="Courier New" w:hint="default"/>
      </w:rPr>
    </w:lvl>
    <w:lvl w:ilvl="8" w:tplc="2126106A">
      <w:start w:val="1"/>
      <w:numFmt w:val="bullet"/>
      <w:lvlText w:val=""/>
      <w:lvlJc w:val="left"/>
      <w:pPr>
        <w:ind w:left="6480" w:hanging="360"/>
      </w:pPr>
      <w:rPr>
        <w:rFonts w:ascii="Wingdings" w:hAnsi="Wingdings" w:hint="default"/>
      </w:rPr>
    </w:lvl>
  </w:abstractNum>
  <w:abstractNum w:abstractNumId="13" w15:restartNumberingAfterBreak="0">
    <w:nsid w:val="4203318B"/>
    <w:multiLevelType w:val="hybridMultilevel"/>
    <w:tmpl w:val="9E1054E8"/>
    <w:lvl w:ilvl="0" w:tplc="AB569692">
      <w:start w:val="1"/>
      <w:numFmt w:val="bullet"/>
      <w:lvlText w:val="·"/>
      <w:lvlJc w:val="left"/>
      <w:pPr>
        <w:ind w:left="720" w:hanging="360"/>
      </w:pPr>
      <w:rPr>
        <w:rFonts w:ascii="Symbol" w:hAnsi="Symbol" w:hint="default"/>
      </w:rPr>
    </w:lvl>
    <w:lvl w:ilvl="1" w:tplc="EAC29D9A">
      <w:start w:val="1"/>
      <w:numFmt w:val="bullet"/>
      <w:lvlText w:val="o"/>
      <w:lvlJc w:val="left"/>
      <w:pPr>
        <w:ind w:left="1440" w:hanging="360"/>
      </w:pPr>
      <w:rPr>
        <w:rFonts w:ascii="Courier New" w:hAnsi="Courier New" w:hint="default"/>
      </w:rPr>
    </w:lvl>
    <w:lvl w:ilvl="2" w:tplc="B7BA092C">
      <w:start w:val="1"/>
      <w:numFmt w:val="bullet"/>
      <w:lvlText w:val=""/>
      <w:lvlJc w:val="left"/>
      <w:pPr>
        <w:ind w:left="2160" w:hanging="360"/>
      </w:pPr>
      <w:rPr>
        <w:rFonts w:ascii="Wingdings" w:hAnsi="Wingdings" w:hint="default"/>
      </w:rPr>
    </w:lvl>
    <w:lvl w:ilvl="3" w:tplc="397A8986">
      <w:start w:val="1"/>
      <w:numFmt w:val="bullet"/>
      <w:lvlText w:val=""/>
      <w:lvlJc w:val="left"/>
      <w:pPr>
        <w:ind w:left="2880" w:hanging="360"/>
      </w:pPr>
      <w:rPr>
        <w:rFonts w:ascii="Symbol" w:hAnsi="Symbol" w:hint="default"/>
      </w:rPr>
    </w:lvl>
    <w:lvl w:ilvl="4" w:tplc="7A06B396">
      <w:start w:val="1"/>
      <w:numFmt w:val="bullet"/>
      <w:lvlText w:val="o"/>
      <w:lvlJc w:val="left"/>
      <w:pPr>
        <w:ind w:left="3600" w:hanging="360"/>
      </w:pPr>
      <w:rPr>
        <w:rFonts w:ascii="Courier New" w:hAnsi="Courier New" w:hint="default"/>
      </w:rPr>
    </w:lvl>
    <w:lvl w:ilvl="5" w:tplc="16FC3410">
      <w:start w:val="1"/>
      <w:numFmt w:val="bullet"/>
      <w:lvlText w:val=""/>
      <w:lvlJc w:val="left"/>
      <w:pPr>
        <w:ind w:left="4320" w:hanging="360"/>
      </w:pPr>
      <w:rPr>
        <w:rFonts w:ascii="Wingdings" w:hAnsi="Wingdings" w:hint="default"/>
      </w:rPr>
    </w:lvl>
    <w:lvl w:ilvl="6" w:tplc="AE044526">
      <w:start w:val="1"/>
      <w:numFmt w:val="bullet"/>
      <w:lvlText w:val=""/>
      <w:lvlJc w:val="left"/>
      <w:pPr>
        <w:ind w:left="5040" w:hanging="360"/>
      </w:pPr>
      <w:rPr>
        <w:rFonts w:ascii="Symbol" w:hAnsi="Symbol" w:hint="default"/>
      </w:rPr>
    </w:lvl>
    <w:lvl w:ilvl="7" w:tplc="25B2AA54">
      <w:start w:val="1"/>
      <w:numFmt w:val="bullet"/>
      <w:lvlText w:val="o"/>
      <w:lvlJc w:val="left"/>
      <w:pPr>
        <w:ind w:left="5760" w:hanging="360"/>
      </w:pPr>
      <w:rPr>
        <w:rFonts w:ascii="Courier New" w:hAnsi="Courier New" w:hint="default"/>
      </w:rPr>
    </w:lvl>
    <w:lvl w:ilvl="8" w:tplc="CACA3256">
      <w:start w:val="1"/>
      <w:numFmt w:val="bullet"/>
      <w:lvlText w:val=""/>
      <w:lvlJc w:val="left"/>
      <w:pPr>
        <w:ind w:left="6480" w:hanging="360"/>
      </w:pPr>
      <w:rPr>
        <w:rFonts w:ascii="Wingdings" w:hAnsi="Wingdings" w:hint="default"/>
      </w:rPr>
    </w:lvl>
  </w:abstractNum>
  <w:abstractNum w:abstractNumId="14" w15:restartNumberingAfterBreak="0">
    <w:nsid w:val="421E2BAC"/>
    <w:multiLevelType w:val="hybridMultilevel"/>
    <w:tmpl w:val="34202874"/>
    <w:lvl w:ilvl="0" w:tplc="3212417E">
      <w:start w:val="1"/>
      <w:numFmt w:val="bullet"/>
      <w:lvlText w:val=""/>
      <w:lvlJc w:val="left"/>
      <w:pPr>
        <w:ind w:left="720" w:hanging="360"/>
      </w:pPr>
      <w:rPr>
        <w:rFonts w:ascii="Symbol" w:hAnsi="Symbol" w:hint="default"/>
      </w:rPr>
    </w:lvl>
    <w:lvl w:ilvl="1" w:tplc="084E0D20">
      <w:start w:val="1"/>
      <w:numFmt w:val="bullet"/>
      <w:lvlText w:val="o"/>
      <w:lvlJc w:val="left"/>
      <w:pPr>
        <w:ind w:left="1440" w:hanging="360"/>
      </w:pPr>
      <w:rPr>
        <w:rFonts w:ascii="Courier New" w:hAnsi="Courier New" w:hint="default"/>
      </w:rPr>
    </w:lvl>
    <w:lvl w:ilvl="2" w:tplc="D1A2D072">
      <w:start w:val="1"/>
      <w:numFmt w:val="bullet"/>
      <w:lvlText w:val=""/>
      <w:lvlJc w:val="left"/>
      <w:pPr>
        <w:ind w:left="2160" w:hanging="360"/>
      </w:pPr>
      <w:rPr>
        <w:rFonts w:ascii="Wingdings" w:hAnsi="Wingdings" w:hint="default"/>
      </w:rPr>
    </w:lvl>
    <w:lvl w:ilvl="3" w:tplc="49E68C92">
      <w:start w:val="1"/>
      <w:numFmt w:val="bullet"/>
      <w:lvlText w:val=""/>
      <w:lvlJc w:val="left"/>
      <w:pPr>
        <w:ind w:left="2880" w:hanging="360"/>
      </w:pPr>
      <w:rPr>
        <w:rFonts w:ascii="Symbol" w:hAnsi="Symbol" w:hint="default"/>
      </w:rPr>
    </w:lvl>
    <w:lvl w:ilvl="4" w:tplc="66647374">
      <w:start w:val="1"/>
      <w:numFmt w:val="bullet"/>
      <w:lvlText w:val="o"/>
      <w:lvlJc w:val="left"/>
      <w:pPr>
        <w:ind w:left="3600" w:hanging="360"/>
      </w:pPr>
      <w:rPr>
        <w:rFonts w:ascii="Courier New" w:hAnsi="Courier New" w:hint="default"/>
      </w:rPr>
    </w:lvl>
    <w:lvl w:ilvl="5" w:tplc="9F122496">
      <w:start w:val="1"/>
      <w:numFmt w:val="bullet"/>
      <w:lvlText w:val=""/>
      <w:lvlJc w:val="left"/>
      <w:pPr>
        <w:ind w:left="4320" w:hanging="360"/>
      </w:pPr>
      <w:rPr>
        <w:rFonts w:ascii="Wingdings" w:hAnsi="Wingdings" w:hint="default"/>
      </w:rPr>
    </w:lvl>
    <w:lvl w:ilvl="6" w:tplc="EBBE6BFE">
      <w:start w:val="1"/>
      <w:numFmt w:val="bullet"/>
      <w:lvlText w:val=""/>
      <w:lvlJc w:val="left"/>
      <w:pPr>
        <w:ind w:left="5040" w:hanging="360"/>
      </w:pPr>
      <w:rPr>
        <w:rFonts w:ascii="Symbol" w:hAnsi="Symbol" w:hint="default"/>
      </w:rPr>
    </w:lvl>
    <w:lvl w:ilvl="7" w:tplc="883CE340">
      <w:start w:val="1"/>
      <w:numFmt w:val="bullet"/>
      <w:lvlText w:val="o"/>
      <w:lvlJc w:val="left"/>
      <w:pPr>
        <w:ind w:left="5760" w:hanging="360"/>
      </w:pPr>
      <w:rPr>
        <w:rFonts w:ascii="Courier New" w:hAnsi="Courier New" w:hint="default"/>
      </w:rPr>
    </w:lvl>
    <w:lvl w:ilvl="8" w:tplc="CB9816DE">
      <w:start w:val="1"/>
      <w:numFmt w:val="bullet"/>
      <w:lvlText w:val=""/>
      <w:lvlJc w:val="left"/>
      <w:pPr>
        <w:ind w:left="6480" w:hanging="360"/>
      </w:pPr>
      <w:rPr>
        <w:rFonts w:ascii="Wingdings" w:hAnsi="Wingdings" w:hint="default"/>
      </w:rPr>
    </w:lvl>
  </w:abstractNum>
  <w:abstractNum w:abstractNumId="15"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140B6C"/>
    <w:multiLevelType w:val="hybridMultilevel"/>
    <w:tmpl w:val="E11EF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674C8"/>
    <w:multiLevelType w:val="hybridMultilevel"/>
    <w:tmpl w:val="F1561694"/>
    <w:lvl w:ilvl="0" w:tplc="817015A6">
      <w:start w:val="1"/>
      <w:numFmt w:val="bullet"/>
      <w:lvlText w:val="·"/>
      <w:lvlJc w:val="left"/>
      <w:pPr>
        <w:ind w:left="720" w:hanging="360"/>
      </w:pPr>
      <w:rPr>
        <w:rFonts w:ascii="Symbol" w:hAnsi="Symbol" w:hint="default"/>
      </w:rPr>
    </w:lvl>
    <w:lvl w:ilvl="1" w:tplc="E2AED9AE">
      <w:start w:val="1"/>
      <w:numFmt w:val="bullet"/>
      <w:lvlText w:val="o"/>
      <w:lvlJc w:val="left"/>
      <w:pPr>
        <w:ind w:left="1440" w:hanging="360"/>
      </w:pPr>
      <w:rPr>
        <w:rFonts w:ascii="Courier New" w:hAnsi="Courier New" w:hint="default"/>
      </w:rPr>
    </w:lvl>
    <w:lvl w:ilvl="2" w:tplc="8AA2EB5C">
      <w:start w:val="1"/>
      <w:numFmt w:val="bullet"/>
      <w:lvlText w:val=""/>
      <w:lvlJc w:val="left"/>
      <w:pPr>
        <w:ind w:left="2160" w:hanging="360"/>
      </w:pPr>
      <w:rPr>
        <w:rFonts w:ascii="Wingdings" w:hAnsi="Wingdings" w:hint="default"/>
      </w:rPr>
    </w:lvl>
    <w:lvl w:ilvl="3" w:tplc="CF3CA794">
      <w:start w:val="1"/>
      <w:numFmt w:val="bullet"/>
      <w:lvlText w:val=""/>
      <w:lvlJc w:val="left"/>
      <w:pPr>
        <w:ind w:left="2880" w:hanging="360"/>
      </w:pPr>
      <w:rPr>
        <w:rFonts w:ascii="Symbol" w:hAnsi="Symbol" w:hint="default"/>
      </w:rPr>
    </w:lvl>
    <w:lvl w:ilvl="4" w:tplc="4FFE5042">
      <w:start w:val="1"/>
      <w:numFmt w:val="bullet"/>
      <w:lvlText w:val="o"/>
      <w:lvlJc w:val="left"/>
      <w:pPr>
        <w:ind w:left="3600" w:hanging="360"/>
      </w:pPr>
      <w:rPr>
        <w:rFonts w:ascii="Courier New" w:hAnsi="Courier New" w:hint="default"/>
      </w:rPr>
    </w:lvl>
    <w:lvl w:ilvl="5" w:tplc="6E1454BC">
      <w:start w:val="1"/>
      <w:numFmt w:val="bullet"/>
      <w:lvlText w:val=""/>
      <w:lvlJc w:val="left"/>
      <w:pPr>
        <w:ind w:left="4320" w:hanging="360"/>
      </w:pPr>
      <w:rPr>
        <w:rFonts w:ascii="Wingdings" w:hAnsi="Wingdings" w:hint="default"/>
      </w:rPr>
    </w:lvl>
    <w:lvl w:ilvl="6" w:tplc="0C4C24E6">
      <w:start w:val="1"/>
      <w:numFmt w:val="bullet"/>
      <w:lvlText w:val=""/>
      <w:lvlJc w:val="left"/>
      <w:pPr>
        <w:ind w:left="5040" w:hanging="360"/>
      </w:pPr>
      <w:rPr>
        <w:rFonts w:ascii="Symbol" w:hAnsi="Symbol" w:hint="default"/>
      </w:rPr>
    </w:lvl>
    <w:lvl w:ilvl="7" w:tplc="DE448FCA">
      <w:start w:val="1"/>
      <w:numFmt w:val="bullet"/>
      <w:lvlText w:val="o"/>
      <w:lvlJc w:val="left"/>
      <w:pPr>
        <w:ind w:left="5760" w:hanging="360"/>
      </w:pPr>
      <w:rPr>
        <w:rFonts w:ascii="Courier New" w:hAnsi="Courier New" w:hint="default"/>
      </w:rPr>
    </w:lvl>
    <w:lvl w:ilvl="8" w:tplc="DD70C0F8">
      <w:start w:val="1"/>
      <w:numFmt w:val="bullet"/>
      <w:lvlText w:val=""/>
      <w:lvlJc w:val="left"/>
      <w:pPr>
        <w:ind w:left="6480" w:hanging="360"/>
      </w:pPr>
      <w:rPr>
        <w:rFonts w:ascii="Wingdings" w:hAnsi="Wingdings" w:hint="default"/>
      </w:rPr>
    </w:lvl>
  </w:abstractNum>
  <w:abstractNum w:abstractNumId="18" w15:restartNumberingAfterBreak="0">
    <w:nsid w:val="49EF175E"/>
    <w:multiLevelType w:val="hybridMultilevel"/>
    <w:tmpl w:val="41D87298"/>
    <w:lvl w:ilvl="0" w:tplc="B3A43552">
      <w:start w:val="1"/>
      <w:numFmt w:val="bullet"/>
      <w:lvlText w:val=""/>
      <w:lvlJc w:val="left"/>
      <w:pPr>
        <w:ind w:left="720" w:hanging="360"/>
      </w:pPr>
      <w:rPr>
        <w:rFonts w:ascii="Symbol" w:hAnsi="Symbol" w:hint="default"/>
      </w:rPr>
    </w:lvl>
    <w:lvl w:ilvl="1" w:tplc="155272BC">
      <w:start w:val="1"/>
      <w:numFmt w:val="bullet"/>
      <w:lvlText w:val="o"/>
      <w:lvlJc w:val="left"/>
      <w:pPr>
        <w:ind w:left="1440" w:hanging="360"/>
      </w:pPr>
      <w:rPr>
        <w:rFonts w:ascii="Courier New" w:hAnsi="Courier New" w:hint="default"/>
      </w:rPr>
    </w:lvl>
    <w:lvl w:ilvl="2" w:tplc="015C7132">
      <w:start w:val="1"/>
      <w:numFmt w:val="bullet"/>
      <w:lvlText w:val=""/>
      <w:lvlJc w:val="left"/>
      <w:pPr>
        <w:ind w:left="2160" w:hanging="360"/>
      </w:pPr>
      <w:rPr>
        <w:rFonts w:ascii="Wingdings" w:hAnsi="Wingdings" w:hint="default"/>
      </w:rPr>
    </w:lvl>
    <w:lvl w:ilvl="3" w:tplc="179C300E">
      <w:start w:val="1"/>
      <w:numFmt w:val="bullet"/>
      <w:lvlText w:val=""/>
      <w:lvlJc w:val="left"/>
      <w:pPr>
        <w:ind w:left="2880" w:hanging="360"/>
      </w:pPr>
      <w:rPr>
        <w:rFonts w:ascii="Symbol" w:hAnsi="Symbol" w:hint="default"/>
      </w:rPr>
    </w:lvl>
    <w:lvl w:ilvl="4" w:tplc="FD0A0548">
      <w:start w:val="1"/>
      <w:numFmt w:val="bullet"/>
      <w:lvlText w:val="o"/>
      <w:lvlJc w:val="left"/>
      <w:pPr>
        <w:ind w:left="3600" w:hanging="360"/>
      </w:pPr>
      <w:rPr>
        <w:rFonts w:ascii="Courier New" w:hAnsi="Courier New" w:hint="default"/>
      </w:rPr>
    </w:lvl>
    <w:lvl w:ilvl="5" w:tplc="1C22C842">
      <w:start w:val="1"/>
      <w:numFmt w:val="bullet"/>
      <w:lvlText w:val=""/>
      <w:lvlJc w:val="left"/>
      <w:pPr>
        <w:ind w:left="4320" w:hanging="360"/>
      </w:pPr>
      <w:rPr>
        <w:rFonts w:ascii="Wingdings" w:hAnsi="Wingdings" w:hint="default"/>
      </w:rPr>
    </w:lvl>
    <w:lvl w:ilvl="6" w:tplc="08ECA5C6">
      <w:start w:val="1"/>
      <w:numFmt w:val="bullet"/>
      <w:lvlText w:val=""/>
      <w:lvlJc w:val="left"/>
      <w:pPr>
        <w:ind w:left="5040" w:hanging="360"/>
      </w:pPr>
      <w:rPr>
        <w:rFonts w:ascii="Symbol" w:hAnsi="Symbol" w:hint="default"/>
      </w:rPr>
    </w:lvl>
    <w:lvl w:ilvl="7" w:tplc="0A2EF4C2">
      <w:start w:val="1"/>
      <w:numFmt w:val="bullet"/>
      <w:lvlText w:val="o"/>
      <w:lvlJc w:val="left"/>
      <w:pPr>
        <w:ind w:left="5760" w:hanging="360"/>
      </w:pPr>
      <w:rPr>
        <w:rFonts w:ascii="Courier New" w:hAnsi="Courier New" w:hint="default"/>
      </w:rPr>
    </w:lvl>
    <w:lvl w:ilvl="8" w:tplc="6D54BB14">
      <w:start w:val="1"/>
      <w:numFmt w:val="bullet"/>
      <w:lvlText w:val=""/>
      <w:lvlJc w:val="left"/>
      <w:pPr>
        <w:ind w:left="6480" w:hanging="360"/>
      </w:pPr>
      <w:rPr>
        <w:rFonts w:ascii="Wingdings" w:hAnsi="Wingdings" w:hint="default"/>
      </w:rPr>
    </w:lvl>
  </w:abstractNum>
  <w:abstractNum w:abstractNumId="19" w15:restartNumberingAfterBreak="0">
    <w:nsid w:val="4B6822A8"/>
    <w:multiLevelType w:val="hybridMultilevel"/>
    <w:tmpl w:val="6DC2380A"/>
    <w:lvl w:ilvl="0" w:tplc="580E6BB0">
      <w:start w:val="1"/>
      <w:numFmt w:val="bullet"/>
      <w:lvlText w:val="·"/>
      <w:lvlJc w:val="left"/>
      <w:pPr>
        <w:ind w:left="720" w:hanging="360"/>
      </w:pPr>
      <w:rPr>
        <w:rFonts w:ascii="Symbol" w:hAnsi="Symbol" w:hint="default"/>
      </w:rPr>
    </w:lvl>
    <w:lvl w:ilvl="1" w:tplc="A6C457D6">
      <w:start w:val="1"/>
      <w:numFmt w:val="bullet"/>
      <w:lvlText w:val="o"/>
      <w:lvlJc w:val="left"/>
      <w:pPr>
        <w:ind w:left="1440" w:hanging="360"/>
      </w:pPr>
      <w:rPr>
        <w:rFonts w:ascii="Courier New" w:hAnsi="Courier New" w:hint="default"/>
      </w:rPr>
    </w:lvl>
    <w:lvl w:ilvl="2" w:tplc="31F4BB06">
      <w:start w:val="1"/>
      <w:numFmt w:val="bullet"/>
      <w:lvlText w:val=""/>
      <w:lvlJc w:val="left"/>
      <w:pPr>
        <w:ind w:left="2160" w:hanging="360"/>
      </w:pPr>
      <w:rPr>
        <w:rFonts w:ascii="Wingdings" w:hAnsi="Wingdings" w:hint="default"/>
      </w:rPr>
    </w:lvl>
    <w:lvl w:ilvl="3" w:tplc="5BE01940">
      <w:start w:val="1"/>
      <w:numFmt w:val="bullet"/>
      <w:lvlText w:val=""/>
      <w:lvlJc w:val="left"/>
      <w:pPr>
        <w:ind w:left="2880" w:hanging="360"/>
      </w:pPr>
      <w:rPr>
        <w:rFonts w:ascii="Symbol" w:hAnsi="Symbol" w:hint="default"/>
      </w:rPr>
    </w:lvl>
    <w:lvl w:ilvl="4" w:tplc="F4FE493C">
      <w:start w:val="1"/>
      <w:numFmt w:val="bullet"/>
      <w:lvlText w:val="o"/>
      <w:lvlJc w:val="left"/>
      <w:pPr>
        <w:ind w:left="3600" w:hanging="360"/>
      </w:pPr>
      <w:rPr>
        <w:rFonts w:ascii="Courier New" w:hAnsi="Courier New" w:hint="default"/>
      </w:rPr>
    </w:lvl>
    <w:lvl w:ilvl="5" w:tplc="DF9046D8">
      <w:start w:val="1"/>
      <w:numFmt w:val="bullet"/>
      <w:lvlText w:val=""/>
      <w:lvlJc w:val="left"/>
      <w:pPr>
        <w:ind w:left="4320" w:hanging="360"/>
      </w:pPr>
      <w:rPr>
        <w:rFonts w:ascii="Wingdings" w:hAnsi="Wingdings" w:hint="default"/>
      </w:rPr>
    </w:lvl>
    <w:lvl w:ilvl="6" w:tplc="49F2246C">
      <w:start w:val="1"/>
      <w:numFmt w:val="bullet"/>
      <w:lvlText w:val=""/>
      <w:lvlJc w:val="left"/>
      <w:pPr>
        <w:ind w:left="5040" w:hanging="360"/>
      </w:pPr>
      <w:rPr>
        <w:rFonts w:ascii="Symbol" w:hAnsi="Symbol" w:hint="default"/>
      </w:rPr>
    </w:lvl>
    <w:lvl w:ilvl="7" w:tplc="A5B0BAC8">
      <w:start w:val="1"/>
      <w:numFmt w:val="bullet"/>
      <w:lvlText w:val="o"/>
      <w:lvlJc w:val="left"/>
      <w:pPr>
        <w:ind w:left="5760" w:hanging="360"/>
      </w:pPr>
      <w:rPr>
        <w:rFonts w:ascii="Courier New" w:hAnsi="Courier New" w:hint="default"/>
      </w:rPr>
    </w:lvl>
    <w:lvl w:ilvl="8" w:tplc="1E9CD1E4">
      <w:start w:val="1"/>
      <w:numFmt w:val="bullet"/>
      <w:lvlText w:val=""/>
      <w:lvlJc w:val="left"/>
      <w:pPr>
        <w:ind w:left="6480" w:hanging="360"/>
      </w:pPr>
      <w:rPr>
        <w:rFonts w:ascii="Wingdings" w:hAnsi="Wingdings" w:hint="default"/>
      </w:rPr>
    </w:lvl>
  </w:abstractNum>
  <w:abstractNum w:abstractNumId="20" w15:restartNumberingAfterBreak="0">
    <w:nsid w:val="59740209"/>
    <w:multiLevelType w:val="multilevel"/>
    <w:tmpl w:val="93F0C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D3C1174"/>
    <w:multiLevelType w:val="hybridMultilevel"/>
    <w:tmpl w:val="8E40C1CC"/>
    <w:lvl w:ilvl="0" w:tplc="21E262F2">
      <w:start w:val="1"/>
      <w:numFmt w:val="bullet"/>
      <w:lvlText w:val=""/>
      <w:lvlJc w:val="left"/>
      <w:pPr>
        <w:ind w:left="720" w:hanging="360"/>
      </w:pPr>
      <w:rPr>
        <w:rFonts w:ascii="Symbol" w:hAnsi="Symbol" w:hint="default"/>
      </w:rPr>
    </w:lvl>
    <w:lvl w:ilvl="1" w:tplc="6FA449C4">
      <w:start w:val="1"/>
      <w:numFmt w:val="bullet"/>
      <w:lvlText w:val="o"/>
      <w:lvlJc w:val="left"/>
      <w:pPr>
        <w:ind w:left="1440" w:hanging="360"/>
      </w:pPr>
      <w:rPr>
        <w:rFonts w:ascii="Courier New" w:hAnsi="Courier New" w:hint="default"/>
      </w:rPr>
    </w:lvl>
    <w:lvl w:ilvl="2" w:tplc="371CB942">
      <w:start w:val="1"/>
      <w:numFmt w:val="bullet"/>
      <w:lvlText w:val=""/>
      <w:lvlJc w:val="left"/>
      <w:pPr>
        <w:ind w:left="2160" w:hanging="360"/>
      </w:pPr>
      <w:rPr>
        <w:rFonts w:ascii="Wingdings" w:hAnsi="Wingdings" w:hint="default"/>
      </w:rPr>
    </w:lvl>
    <w:lvl w:ilvl="3" w:tplc="96B65FA2">
      <w:start w:val="1"/>
      <w:numFmt w:val="bullet"/>
      <w:lvlText w:val=""/>
      <w:lvlJc w:val="left"/>
      <w:pPr>
        <w:ind w:left="2880" w:hanging="360"/>
      </w:pPr>
      <w:rPr>
        <w:rFonts w:ascii="Symbol" w:hAnsi="Symbol" w:hint="default"/>
      </w:rPr>
    </w:lvl>
    <w:lvl w:ilvl="4" w:tplc="20F85492">
      <w:start w:val="1"/>
      <w:numFmt w:val="bullet"/>
      <w:lvlText w:val="o"/>
      <w:lvlJc w:val="left"/>
      <w:pPr>
        <w:ind w:left="3600" w:hanging="360"/>
      </w:pPr>
      <w:rPr>
        <w:rFonts w:ascii="Courier New" w:hAnsi="Courier New" w:hint="default"/>
      </w:rPr>
    </w:lvl>
    <w:lvl w:ilvl="5" w:tplc="F404BF6E">
      <w:start w:val="1"/>
      <w:numFmt w:val="bullet"/>
      <w:lvlText w:val=""/>
      <w:lvlJc w:val="left"/>
      <w:pPr>
        <w:ind w:left="4320" w:hanging="360"/>
      </w:pPr>
      <w:rPr>
        <w:rFonts w:ascii="Wingdings" w:hAnsi="Wingdings" w:hint="default"/>
      </w:rPr>
    </w:lvl>
    <w:lvl w:ilvl="6" w:tplc="73ACE968">
      <w:start w:val="1"/>
      <w:numFmt w:val="bullet"/>
      <w:lvlText w:val=""/>
      <w:lvlJc w:val="left"/>
      <w:pPr>
        <w:ind w:left="5040" w:hanging="360"/>
      </w:pPr>
      <w:rPr>
        <w:rFonts w:ascii="Symbol" w:hAnsi="Symbol" w:hint="default"/>
      </w:rPr>
    </w:lvl>
    <w:lvl w:ilvl="7" w:tplc="BA6E93D8">
      <w:start w:val="1"/>
      <w:numFmt w:val="bullet"/>
      <w:lvlText w:val="o"/>
      <w:lvlJc w:val="left"/>
      <w:pPr>
        <w:ind w:left="5760" w:hanging="360"/>
      </w:pPr>
      <w:rPr>
        <w:rFonts w:ascii="Courier New" w:hAnsi="Courier New" w:hint="default"/>
      </w:rPr>
    </w:lvl>
    <w:lvl w:ilvl="8" w:tplc="4C002D58">
      <w:start w:val="1"/>
      <w:numFmt w:val="bullet"/>
      <w:lvlText w:val=""/>
      <w:lvlJc w:val="left"/>
      <w:pPr>
        <w:ind w:left="6480" w:hanging="360"/>
      </w:pPr>
      <w:rPr>
        <w:rFonts w:ascii="Wingdings" w:hAnsi="Wingdings" w:hint="default"/>
      </w:rPr>
    </w:lvl>
  </w:abstractNum>
  <w:abstractNum w:abstractNumId="23" w15:restartNumberingAfterBreak="0">
    <w:nsid w:val="5F545169"/>
    <w:multiLevelType w:val="hybridMultilevel"/>
    <w:tmpl w:val="CC600824"/>
    <w:lvl w:ilvl="0" w:tplc="A9FA602A">
      <w:start w:val="1"/>
      <w:numFmt w:val="bullet"/>
      <w:lvlText w:val=""/>
      <w:lvlJc w:val="left"/>
      <w:pPr>
        <w:ind w:left="720" w:hanging="360"/>
      </w:pPr>
      <w:rPr>
        <w:rFonts w:ascii="Symbol" w:hAnsi="Symbol" w:hint="default"/>
      </w:rPr>
    </w:lvl>
    <w:lvl w:ilvl="1" w:tplc="95E85BA4">
      <w:start w:val="1"/>
      <w:numFmt w:val="bullet"/>
      <w:lvlText w:val="o"/>
      <w:lvlJc w:val="left"/>
      <w:pPr>
        <w:ind w:left="1440" w:hanging="360"/>
      </w:pPr>
      <w:rPr>
        <w:rFonts w:ascii="Courier New" w:hAnsi="Courier New" w:hint="default"/>
      </w:rPr>
    </w:lvl>
    <w:lvl w:ilvl="2" w:tplc="253A849E">
      <w:start w:val="1"/>
      <w:numFmt w:val="bullet"/>
      <w:lvlText w:val=""/>
      <w:lvlJc w:val="left"/>
      <w:pPr>
        <w:ind w:left="2160" w:hanging="360"/>
      </w:pPr>
      <w:rPr>
        <w:rFonts w:ascii="Wingdings" w:hAnsi="Wingdings" w:hint="default"/>
      </w:rPr>
    </w:lvl>
    <w:lvl w:ilvl="3" w:tplc="1F4C07B4">
      <w:start w:val="1"/>
      <w:numFmt w:val="bullet"/>
      <w:lvlText w:val=""/>
      <w:lvlJc w:val="left"/>
      <w:pPr>
        <w:ind w:left="2880" w:hanging="360"/>
      </w:pPr>
      <w:rPr>
        <w:rFonts w:ascii="Symbol" w:hAnsi="Symbol" w:hint="default"/>
      </w:rPr>
    </w:lvl>
    <w:lvl w:ilvl="4" w:tplc="C3FA09F6">
      <w:start w:val="1"/>
      <w:numFmt w:val="bullet"/>
      <w:lvlText w:val="o"/>
      <w:lvlJc w:val="left"/>
      <w:pPr>
        <w:ind w:left="3600" w:hanging="360"/>
      </w:pPr>
      <w:rPr>
        <w:rFonts w:ascii="Courier New" w:hAnsi="Courier New" w:hint="default"/>
      </w:rPr>
    </w:lvl>
    <w:lvl w:ilvl="5" w:tplc="7468561E">
      <w:start w:val="1"/>
      <w:numFmt w:val="bullet"/>
      <w:lvlText w:val=""/>
      <w:lvlJc w:val="left"/>
      <w:pPr>
        <w:ind w:left="4320" w:hanging="360"/>
      </w:pPr>
      <w:rPr>
        <w:rFonts w:ascii="Wingdings" w:hAnsi="Wingdings" w:hint="default"/>
      </w:rPr>
    </w:lvl>
    <w:lvl w:ilvl="6" w:tplc="41EC5456">
      <w:start w:val="1"/>
      <w:numFmt w:val="bullet"/>
      <w:lvlText w:val=""/>
      <w:lvlJc w:val="left"/>
      <w:pPr>
        <w:ind w:left="5040" w:hanging="360"/>
      </w:pPr>
      <w:rPr>
        <w:rFonts w:ascii="Symbol" w:hAnsi="Symbol" w:hint="default"/>
      </w:rPr>
    </w:lvl>
    <w:lvl w:ilvl="7" w:tplc="BEAC8442">
      <w:start w:val="1"/>
      <w:numFmt w:val="bullet"/>
      <w:lvlText w:val="o"/>
      <w:lvlJc w:val="left"/>
      <w:pPr>
        <w:ind w:left="5760" w:hanging="360"/>
      </w:pPr>
      <w:rPr>
        <w:rFonts w:ascii="Courier New" w:hAnsi="Courier New" w:hint="default"/>
      </w:rPr>
    </w:lvl>
    <w:lvl w:ilvl="8" w:tplc="58DC41AA">
      <w:start w:val="1"/>
      <w:numFmt w:val="bullet"/>
      <w:lvlText w:val=""/>
      <w:lvlJc w:val="left"/>
      <w:pPr>
        <w:ind w:left="6480" w:hanging="360"/>
      </w:pPr>
      <w:rPr>
        <w:rFonts w:ascii="Wingdings" w:hAnsi="Wingdings" w:hint="default"/>
      </w:rPr>
    </w:lvl>
  </w:abstractNum>
  <w:abstractNum w:abstractNumId="24"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8F14FA"/>
    <w:multiLevelType w:val="hybridMultilevel"/>
    <w:tmpl w:val="D9D2E0B4"/>
    <w:lvl w:ilvl="0" w:tplc="1CE627D0">
      <w:start w:val="1"/>
      <w:numFmt w:val="bullet"/>
      <w:lvlText w:val=""/>
      <w:lvlJc w:val="left"/>
      <w:pPr>
        <w:ind w:left="720" w:hanging="360"/>
      </w:pPr>
      <w:rPr>
        <w:rFonts w:ascii="Symbol" w:hAnsi="Symbol" w:hint="default"/>
      </w:rPr>
    </w:lvl>
    <w:lvl w:ilvl="1" w:tplc="A6BA9706">
      <w:start w:val="1"/>
      <w:numFmt w:val="bullet"/>
      <w:lvlText w:val="o"/>
      <w:lvlJc w:val="left"/>
      <w:pPr>
        <w:ind w:left="1440" w:hanging="360"/>
      </w:pPr>
      <w:rPr>
        <w:rFonts w:ascii="Courier New" w:hAnsi="Courier New" w:hint="default"/>
      </w:rPr>
    </w:lvl>
    <w:lvl w:ilvl="2" w:tplc="2A16FDD6">
      <w:start w:val="1"/>
      <w:numFmt w:val="bullet"/>
      <w:lvlText w:val=""/>
      <w:lvlJc w:val="left"/>
      <w:pPr>
        <w:ind w:left="2160" w:hanging="360"/>
      </w:pPr>
      <w:rPr>
        <w:rFonts w:ascii="Wingdings" w:hAnsi="Wingdings" w:hint="default"/>
      </w:rPr>
    </w:lvl>
    <w:lvl w:ilvl="3" w:tplc="80BAE130">
      <w:start w:val="1"/>
      <w:numFmt w:val="bullet"/>
      <w:lvlText w:val=""/>
      <w:lvlJc w:val="left"/>
      <w:pPr>
        <w:ind w:left="2880" w:hanging="360"/>
      </w:pPr>
      <w:rPr>
        <w:rFonts w:ascii="Symbol" w:hAnsi="Symbol" w:hint="default"/>
      </w:rPr>
    </w:lvl>
    <w:lvl w:ilvl="4" w:tplc="83783C46">
      <w:start w:val="1"/>
      <w:numFmt w:val="bullet"/>
      <w:lvlText w:val="o"/>
      <w:lvlJc w:val="left"/>
      <w:pPr>
        <w:ind w:left="3600" w:hanging="360"/>
      </w:pPr>
      <w:rPr>
        <w:rFonts w:ascii="Courier New" w:hAnsi="Courier New" w:hint="default"/>
      </w:rPr>
    </w:lvl>
    <w:lvl w:ilvl="5" w:tplc="AB348052">
      <w:start w:val="1"/>
      <w:numFmt w:val="bullet"/>
      <w:lvlText w:val=""/>
      <w:lvlJc w:val="left"/>
      <w:pPr>
        <w:ind w:left="4320" w:hanging="360"/>
      </w:pPr>
      <w:rPr>
        <w:rFonts w:ascii="Wingdings" w:hAnsi="Wingdings" w:hint="default"/>
      </w:rPr>
    </w:lvl>
    <w:lvl w:ilvl="6" w:tplc="39F83E2A">
      <w:start w:val="1"/>
      <w:numFmt w:val="bullet"/>
      <w:lvlText w:val=""/>
      <w:lvlJc w:val="left"/>
      <w:pPr>
        <w:ind w:left="5040" w:hanging="360"/>
      </w:pPr>
      <w:rPr>
        <w:rFonts w:ascii="Symbol" w:hAnsi="Symbol" w:hint="default"/>
      </w:rPr>
    </w:lvl>
    <w:lvl w:ilvl="7" w:tplc="5560D8F8">
      <w:start w:val="1"/>
      <w:numFmt w:val="bullet"/>
      <w:lvlText w:val="o"/>
      <w:lvlJc w:val="left"/>
      <w:pPr>
        <w:ind w:left="5760" w:hanging="360"/>
      </w:pPr>
      <w:rPr>
        <w:rFonts w:ascii="Courier New" w:hAnsi="Courier New" w:hint="default"/>
      </w:rPr>
    </w:lvl>
    <w:lvl w:ilvl="8" w:tplc="632C2D60">
      <w:start w:val="1"/>
      <w:numFmt w:val="bullet"/>
      <w:lvlText w:val=""/>
      <w:lvlJc w:val="left"/>
      <w:pPr>
        <w:ind w:left="6480" w:hanging="360"/>
      </w:pPr>
      <w:rPr>
        <w:rFonts w:ascii="Wingdings" w:hAnsi="Wingdings" w:hint="default"/>
      </w:rPr>
    </w:lvl>
  </w:abstractNum>
  <w:abstractNum w:abstractNumId="2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3F0297"/>
    <w:multiLevelType w:val="hybridMultilevel"/>
    <w:tmpl w:val="4E96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7"/>
  </w:num>
  <w:num w:numId="4">
    <w:abstractNumId w:val="13"/>
  </w:num>
  <w:num w:numId="5">
    <w:abstractNumId w:val="19"/>
  </w:num>
  <w:num w:numId="6">
    <w:abstractNumId w:val="20"/>
  </w:num>
  <w:num w:numId="7">
    <w:abstractNumId w:val="6"/>
  </w:num>
  <w:num w:numId="8">
    <w:abstractNumId w:val="14"/>
  </w:num>
  <w:num w:numId="9">
    <w:abstractNumId w:val="12"/>
  </w:num>
  <w:num w:numId="10">
    <w:abstractNumId w:val="2"/>
  </w:num>
  <w:num w:numId="11">
    <w:abstractNumId w:val="9"/>
  </w:num>
  <w:num w:numId="12">
    <w:abstractNumId w:val="22"/>
  </w:num>
  <w:num w:numId="13">
    <w:abstractNumId w:val="27"/>
  </w:num>
  <w:num w:numId="14">
    <w:abstractNumId w:val="5"/>
  </w:num>
  <w:num w:numId="15">
    <w:abstractNumId w:val="10"/>
  </w:num>
  <w:num w:numId="16">
    <w:abstractNumId w:val="21"/>
  </w:num>
  <w:num w:numId="17">
    <w:abstractNumId w:val="8"/>
  </w:num>
  <w:num w:numId="18">
    <w:abstractNumId w:val="30"/>
  </w:num>
  <w:num w:numId="19">
    <w:abstractNumId w:val="0"/>
  </w:num>
  <w:num w:numId="20">
    <w:abstractNumId w:val="24"/>
  </w:num>
  <w:num w:numId="21">
    <w:abstractNumId w:val="25"/>
  </w:num>
  <w:num w:numId="22">
    <w:abstractNumId w:val="29"/>
  </w:num>
  <w:num w:numId="23">
    <w:abstractNumId w:val="28"/>
  </w:num>
  <w:num w:numId="24">
    <w:abstractNumId w:val="26"/>
  </w:num>
  <w:num w:numId="25">
    <w:abstractNumId w:val="11"/>
  </w:num>
  <w:num w:numId="26">
    <w:abstractNumId w:val="3"/>
  </w:num>
  <w:num w:numId="27">
    <w:abstractNumId w:val="15"/>
  </w:num>
  <w:num w:numId="28">
    <w:abstractNumId w:val="10"/>
  </w:num>
  <w:num w:numId="29">
    <w:abstractNumId w:val="4"/>
  </w:num>
  <w:num w:numId="30">
    <w:abstractNumId w:val="1"/>
  </w:num>
  <w:num w:numId="31">
    <w:abstractNumId w:val="7"/>
  </w:num>
  <w:num w:numId="32">
    <w:abstractNumId w:val="31"/>
  </w:num>
  <w:num w:numId="33">
    <w:abstractNumId w:val="1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NOPOULOS Antonios (JRC-PETTEN)">
    <w15:presenceInfo w15:providerId="AD" w15:userId="S::antonios.marinopoulos_ec.europa.eu#ext#@aitonline.onmicrosoft.com::080f18a5-8171-460a-8520-f0f770696a1e"/>
  </w15:person>
  <w15:person w15:author="THOMAS Dimitrios (JRC-ISPRA)">
    <w15:presenceInfo w15:providerId="AD" w15:userId="S::dimitrios.thomas_ec.europa.eu#ext#@aitonline.onmicrosoft.com::19f8cb12-dc8c-4a68-b06c-ce3bad7ae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1024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sDQ3MTe3MDY1MbBQ0lEKTi0uzszPAykwqgUAYDPpCSwAAAA="/>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B9C73"/>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EF"/>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169"/>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54B"/>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83A"/>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A69"/>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3E2F"/>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6D8"/>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4E8"/>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DE8"/>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651"/>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2E2"/>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12"/>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4E36"/>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A85"/>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036"/>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4F86FB"/>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4FE3"/>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3ED"/>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383"/>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5B5"/>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761"/>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5FC"/>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1FE"/>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58"/>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AA6"/>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6B6F"/>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2B6E"/>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5A9"/>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072"/>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5FE"/>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113"/>
    <w:rsid w:val="009153E8"/>
    <w:rsid w:val="009154DE"/>
    <w:rsid w:val="009158E9"/>
    <w:rsid w:val="009159ED"/>
    <w:rsid w:val="00915D15"/>
    <w:rsid w:val="009162A7"/>
    <w:rsid w:val="009164F9"/>
    <w:rsid w:val="00916810"/>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641"/>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077"/>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1C"/>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2CD"/>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CC3"/>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D25"/>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4A9"/>
    <w:rsid w:val="00A50822"/>
    <w:rsid w:val="00A5096C"/>
    <w:rsid w:val="00A50A7C"/>
    <w:rsid w:val="00A50C72"/>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807"/>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6AE"/>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41"/>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5EEC"/>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22A"/>
    <w:rsid w:val="00BD65DF"/>
    <w:rsid w:val="00BD6798"/>
    <w:rsid w:val="00BD6F92"/>
    <w:rsid w:val="00BD7B4B"/>
    <w:rsid w:val="00BD7DDB"/>
    <w:rsid w:val="00BE0174"/>
    <w:rsid w:val="00BE09E3"/>
    <w:rsid w:val="00BE0C0E"/>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6C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3F7"/>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14D"/>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47E73"/>
    <w:rsid w:val="00D5058E"/>
    <w:rsid w:val="00D50596"/>
    <w:rsid w:val="00D50867"/>
    <w:rsid w:val="00D50F0F"/>
    <w:rsid w:val="00D50F6E"/>
    <w:rsid w:val="00D511B0"/>
    <w:rsid w:val="00D51680"/>
    <w:rsid w:val="00D522A0"/>
    <w:rsid w:val="00D5254D"/>
    <w:rsid w:val="00D526AD"/>
    <w:rsid w:val="00D5303C"/>
    <w:rsid w:val="00D53A56"/>
    <w:rsid w:val="00D53D87"/>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614"/>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3D"/>
    <w:rsid w:val="00DF77D9"/>
    <w:rsid w:val="00DF8C2E"/>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56A"/>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CCB"/>
    <w:rsid w:val="00E85EA5"/>
    <w:rsid w:val="00E8603E"/>
    <w:rsid w:val="00E8604F"/>
    <w:rsid w:val="00E860A2"/>
    <w:rsid w:val="00E8612D"/>
    <w:rsid w:val="00E8636D"/>
    <w:rsid w:val="00E86801"/>
    <w:rsid w:val="00E86841"/>
    <w:rsid w:val="00E8699B"/>
    <w:rsid w:val="00E86FBF"/>
    <w:rsid w:val="00E8700A"/>
    <w:rsid w:val="00E87056"/>
    <w:rsid w:val="00E87240"/>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5F77"/>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44"/>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AEA"/>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0EE85E"/>
    <w:rsid w:val="011FADCD"/>
    <w:rsid w:val="01852BFB"/>
    <w:rsid w:val="01868DBC"/>
    <w:rsid w:val="0196A677"/>
    <w:rsid w:val="01A4CFC8"/>
    <w:rsid w:val="01D72E40"/>
    <w:rsid w:val="02A2BC7C"/>
    <w:rsid w:val="02E1BE15"/>
    <w:rsid w:val="02FDAC58"/>
    <w:rsid w:val="02FF68FA"/>
    <w:rsid w:val="035E88C5"/>
    <w:rsid w:val="037BB9E4"/>
    <w:rsid w:val="038DDB30"/>
    <w:rsid w:val="03AA29DF"/>
    <w:rsid w:val="03AD83D5"/>
    <w:rsid w:val="03C92670"/>
    <w:rsid w:val="03E563DA"/>
    <w:rsid w:val="04C2CD83"/>
    <w:rsid w:val="04C37F99"/>
    <w:rsid w:val="051373E6"/>
    <w:rsid w:val="055803DA"/>
    <w:rsid w:val="063EBB4D"/>
    <w:rsid w:val="0646CACF"/>
    <w:rsid w:val="06522CC6"/>
    <w:rsid w:val="06B05CD6"/>
    <w:rsid w:val="06D8B29D"/>
    <w:rsid w:val="06E43024"/>
    <w:rsid w:val="06FF0794"/>
    <w:rsid w:val="078976DF"/>
    <w:rsid w:val="07FD1A84"/>
    <w:rsid w:val="08324CDE"/>
    <w:rsid w:val="084884F2"/>
    <w:rsid w:val="0853E822"/>
    <w:rsid w:val="0867C87E"/>
    <w:rsid w:val="088A86A2"/>
    <w:rsid w:val="08A63A43"/>
    <w:rsid w:val="08BC39A7"/>
    <w:rsid w:val="08C23418"/>
    <w:rsid w:val="094A9EAD"/>
    <w:rsid w:val="09582CA5"/>
    <w:rsid w:val="096DB5F1"/>
    <w:rsid w:val="0970753A"/>
    <w:rsid w:val="097DCEAA"/>
    <w:rsid w:val="0983CB97"/>
    <w:rsid w:val="09EFB883"/>
    <w:rsid w:val="0A4A8D24"/>
    <w:rsid w:val="0A4CF0E0"/>
    <w:rsid w:val="0A844608"/>
    <w:rsid w:val="0A97B913"/>
    <w:rsid w:val="0AA0AC50"/>
    <w:rsid w:val="0B07E71D"/>
    <w:rsid w:val="0B1E038A"/>
    <w:rsid w:val="0C1D9E8C"/>
    <w:rsid w:val="0C9CF8E8"/>
    <w:rsid w:val="0CBE218E"/>
    <w:rsid w:val="0CDED221"/>
    <w:rsid w:val="0D9B9580"/>
    <w:rsid w:val="0DF803F0"/>
    <w:rsid w:val="0E0607F3"/>
    <w:rsid w:val="0EC7AFD0"/>
    <w:rsid w:val="0ED1B9BE"/>
    <w:rsid w:val="0EDDAB65"/>
    <w:rsid w:val="0EF63253"/>
    <w:rsid w:val="0F2A3CEC"/>
    <w:rsid w:val="0F782776"/>
    <w:rsid w:val="0F89B3DA"/>
    <w:rsid w:val="0FEFA64E"/>
    <w:rsid w:val="1002E3FB"/>
    <w:rsid w:val="10031DA3"/>
    <w:rsid w:val="102FEC1D"/>
    <w:rsid w:val="1061BAA1"/>
    <w:rsid w:val="10ECD1FF"/>
    <w:rsid w:val="11488C82"/>
    <w:rsid w:val="11B56EBB"/>
    <w:rsid w:val="11C511E7"/>
    <w:rsid w:val="11CCE2A0"/>
    <w:rsid w:val="122DD315"/>
    <w:rsid w:val="127C78ED"/>
    <w:rsid w:val="12B985F0"/>
    <w:rsid w:val="12E5E68E"/>
    <w:rsid w:val="12FED6AB"/>
    <w:rsid w:val="1302D2D0"/>
    <w:rsid w:val="1329F627"/>
    <w:rsid w:val="13454F3C"/>
    <w:rsid w:val="135E6D9B"/>
    <w:rsid w:val="14B31556"/>
    <w:rsid w:val="14D42C80"/>
    <w:rsid w:val="14E11F9D"/>
    <w:rsid w:val="14F8A9B2"/>
    <w:rsid w:val="14FEF1EA"/>
    <w:rsid w:val="150ED2D2"/>
    <w:rsid w:val="15B78EDF"/>
    <w:rsid w:val="15BFC938"/>
    <w:rsid w:val="15FBAE43"/>
    <w:rsid w:val="16300C37"/>
    <w:rsid w:val="167F1B0D"/>
    <w:rsid w:val="16893798"/>
    <w:rsid w:val="16B0643F"/>
    <w:rsid w:val="16DEE2F9"/>
    <w:rsid w:val="16FDC1C2"/>
    <w:rsid w:val="16FF30A0"/>
    <w:rsid w:val="17014438"/>
    <w:rsid w:val="170660FE"/>
    <w:rsid w:val="1740CDAC"/>
    <w:rsid w:val="17B1C5DA"/>
    <w:rsid w:val="17F89CFE"/>
    <w:rsid w:val="18304A74"/>
    <w:rsid w:val="18684827"/>
    <w:rsid w:val="186952A5"/>
    <w:rsid w:val="18AA059E"/>
    <w:rsid w:val="18BF99AF"/>
    <w:rsid w:val="18DE5835"/>
    <w:rsid w:val="19948EA8"/>
    <w:rsid w:val="199B6863"/>
    <w:rsid w:val="1A190D1D"/>
    <w:rsid w:val="1A7FC4FA"/>
    <w:rsid w:val="1AEE99E0"/>
    <w:rsid w:val="1AF3E301"/>
    <w:rsid w:val="1AF496BA"/>
    <w:rsid w:val="1B45D04A"/>
    <w:rsid w:val="1B64EBF9"/>
    <w:rsid w:val="1B9443AB"/>
    <w:rsid w:val="1BD4B55B"/>
    <w:rsid w:val="1C245752"/>
    <w:rsid w:val="1C7F1C9F"/>
    <w:rsid w:val="1CF3DBC9"/>
    <w:rsid w:val="1CFEB47F"/>
    <w:rsid w:val="1D127E03"/>
    <w:rsid w:val="1D787342"/>
    <w:rsid w:val="1DE9AB85"/>
    <w:rsid w:val="1E06C028"/>
    <w:rsid w:val="1E2EA058"/>
    <w:rsid w:val="1E50D15A"/>
    <w:rsid w:val="1EA038E3"/>
    <w:rsid w:val="1EE976C3"/>
    <w:rsid w:val="1F4C9BA6"/>
    <w:rsid w:val="1F61A093"/>
    <w:rsid w:val="1F8C2EE4"/>
    <w:rsid w:val="2019D761"/>
    <w:rsid w:val="202C4967"/>
    <w:rsid w:val="2051B69C"/>
    <w:rsid w:val="205CCFC4"/>
    <w:rsid w:val="207C251B"/>
    <w:rsid w:val="20858899"/>
    <w:rsid w:val="20C4745B"/>
    <w:rsid w:val="20D87728"/>
    <w:rsid w:val="20E0B1D8"/>
    <w:rsid w:val="210D8EB9"/>
    <w:rsid w:val="21276EA9"/>
    <w:rsid w:val="21484AE4"/>
    <w:rsid w:val="2165C0D7"/>
    <w:rsid w:val="219C8C5B"/>
    <w:rsid w:val="21B9390B"/>
    <w:rsid w:val="21F48B0F"/>
    <w:rsid w:val="22211785"/>
    <w:rsid w:val="22C33F0A"/>
    <w:rsid w:val="2363B4B8"/>
    <w:rsid w:val="23858E20"/>
    <w:rsid w:val="23A592DA"/>
    <w:rsid w:val="23F070CF"/>
    <w:rsid w:val="23FCA1FD"/>
    <w:rsid w:val="24200CC9"/>
    <w:rsid w:val="243E1770"/>
    <w:rsid w:val="2457B746"/>
    <w:rsid w:val="2463C0D1"/>
    <w:rsid w:val="24AFD94F"/>
    <w:rsid w:val="24D16922"/>
    <w:rsid w:val="24F58A94"/>
    <w:rsid w:val="250A77E6"/>
    <w:rsid w:val="251B094E"/>
    <w:rsid w:val="257AB9A2"/>
    <w:rsid w:val="25D2679A"/>
    <w:rsid w:val="25ED55D6"/>
    <w:rsid w:val="265F7401"/>
    <w:rsid w:val="26750B9C"/>
    <w:rsid w:val="26D16B68"/>
    <w:rsid w:val="26D5BA6C"/>
    <w:rsid w:val="271C9F74"/>
    <w:rsid w:val="272F9337"/>
    <w:rsid w:val="27305CDB"/>
    <w:rsid w:val="273CE79E"/>
    <w:rsid w:val="2798665F"/>
    <w:rsid w:val="27A41FE8"/>
    <w:rsid w:val="27C50704"/>
    <w:rsid w:val="28078F83"/>
    <w:rsid w:val="281117B8"/>
    <w:rsid w:val="2827BA71"/>
    <w:rsid w:val="288397A0"/>
    <w:rsid w:val="28ADA84D"/>
    <w:rsid w:val="28E3890D"/>
    <w:rsid w:val="28E722E6"/>
    <w:rsid w:val="28F4DF51"/>
    <w:rsid w:val="292B6A47"/>
    <w:rsid w:val="2957AA5F"/>
    <w:rsid w:val="29EF1057"/>
    <w:rsid w:val="2A170C49"/>
    <w:rsid w:val="2A7E137E"/>
    <w:rsid w:val="2A99A546"/>
    <w:rsid w:val="2AEF5032"/>
    <w:rsid w:val="2AF37AC0"/>
    <w:rsid w:val="2C1AB9EB"/>
    <w:rsid w:val="2C368EAA"/>
    <w:rsid w:val="2C55350C"/>
    <w:rsid w:val="2CA8737E"/>
    <w:rsid w:val="2CB3CFAA"/>
    <w:rsid w:val="2CFF7853"/>
    <w:rsid w:val="2D049F57"/>
    <w:rsid w:val="2D509006"/>
    <w:rsid w:val="2D81A11B"/>
    <w:rsid w:val="2DE03498"/>
    <w:rsid w:val="2DF17ABA"/>
    <w:rsid w:val="2DF60E41"/>
    <w:rsid w:val="2E3D4249"/>
    <w:rsid w:val="2EB2E1A8"/>
    <w:rsid w:val="2EDF10B3"/>
    <w:rsid w:val="2F3359FC"/>
    <w:rsid w:val="2F5240AB"/>
    <w:rsid w:val="2F6E6E40"/>
    <w:rsid w:val="2F841875"/>
    <w:rsid w:val="2FC6EBE3"/>
    <w:rsid w:val="2FD8001B"/>
    <w:rsid w:val="30048309"/>
    <w:rsid w:val="307070FB"/>
    <w:rsid w:val="315C723A"/>
    <w:rsid w:val="316C6E2E"/>
    <w:rsid w:val="31AD0CE4"/>
    <w:rsid w:val="31E67720"/>
    <w:rsid w:val="31EA5D98"/>
    <w:rsid w:val="31EF4399"/>
    <w:rsid w:val="3273EBAC"/>
    <w:rsid w:val="3342E07B"/>
    <w:rsid w:val="33583622"/>
    <w:rsid w:val="339ADF7F"/>
    <w:rsid w:val="33CAEFAB"/>
    <w:rsid w:val="33FB18F8"/>
    <w:rsid w:val="3487BFC0"/>
    <w:rsid w:val="348B2280"/>
    <w:rsid w:val="349412FC"/>
    <w:rsid w:val="34B628A6"/>
    <w:rsid w:val="34F2641E"/>
    <w:rsid w:val="350C2872"/>
    <w:rsid w:val="35391D23"/>
    <w:rsid w:val="354D3E55"/>
    <w:rsid w:val="355972F9"/>
    <w:rsid w:val="355CCFB0"/>
    <w:rsid w:val="36144D84"/>
    <w:rsid w:val="36269F23"/>
    <w:rsid w:val="3638940D"/>
    <w:rsid w:val="366FFAD4"/>
    <w:rsid w:val="36921D89"/>
    <w:rsid w:val="3751C407"/>
    <w:rsid w:val="3785F434"/>
    <w:rsid w:val="379FDE55"/>
    <w:rsid w:val="37B28B61"/>
    <w:rsid w:val="37D5F629"/>
    <w:rsid w:val="3835F82B"/>
    <w:rsid w:val="38598CEF"/>
    <w:rsid w:val="38E77072"/>
    <w:rsid w:val="38F9C844"/>
    <w:rsid w:val="392602FA"/>
    <w:rsid w:val="39D613F9"/>
    <w:rsid w:val="3A157D0D"/>
    <w:rsid w:val="3A3A312F"/>
    <w:rsid w:val="3A3BDC66"/>
    <w:rsid w:val="3A7F8E3C"/>
    <w:rsid w:val="3A9598A5"/>
    <w:rsid w:val="3B1F4CE7"/>
    <w:rsid w:val="3B3E684C"/>
    <w:rsid w:val="3B437DED"/>
    <w:rsid w:val="3B665B0C"/>
    <w:rsid w:val="3B74BAB4"/>
    <w:rsid w:val="3B7CFD82"/>
    <w:rsid w:val="3BC37F8B"/>
    <w:rsid w:val="3BC6CFE3"/>
    <w:rsid w:val="3BCA8174"/>
    <w:rsid w:val="3BCBDC07"/>
    <w:rsid w:val="3BF7AF9E"/>
    <w:rsid w:val="3C3FFB5B"/>
    <w:rsid w:val="3C47B1AD"/>
    <w:rsid w:val="3C6518F6"/>
    <w:rsid w:val="3CCF3363"/>
    <w:rsid w:val="3CDC2E4A"/>
    <w:rsid w:val="3D17E4F9"/>
    <w:rsid w:val="3D5336F1"/>
    <w:rsid w:val="3D59D35B"/>
    <w:rsid w:val="3D6D4A16"/>
    <w:rsid w:val="3E98E105"/>
    <w:rsid w:val="3EAB1C74"/>
    <w:rsid w:val="3EC8CE73"/>
    <w:rsid w:val="3F0DA252"/>
    <w:rsid w:val="3F8C0714"/>
    <w:rsid w:val="3FCEF4C3"/>
    <w:rsid w:val="3FEA5DE6"/>
    <w:rsid w:val="3FEEB839"/>
    <w:rsid w:val="407C3108"/>
    <w:rsid w:val="40DAF9D7"/>
    <w:rsid w:val="41370E6A"/>
    <w:rsid w:val="41371B23"/>
    <w:rsid w:val="4164E3AB"/>
    <w:rsid w:val="4193454A"/>
    <w:rsid w:val="41CE249F"/>
    <w:rsid w:val="41D7E600"/>
    <w:rsid w:val="41DF6029"/>
    <w:rsid w:val="42054F04"/>
    <w:rsid w:val="42847E28"/>
    <w:rsid w:val="42948117"/>
    <w:rsid w:val="42C3A7D6"/>
    <w:rsid w:val="42D4C444"/>
    <w:rsid w:val="43D453FC"/>
    <w:rsid w:val="43D7F4A3"/>
    <w:rsid w:val="445F7837"/>
    <w:rsid w:val="446EECA6"/>
    <w:rsid w:val="449DFE36"/>
    <w:rsid w:val="44D56E93"/>
    <w:rsid w:val="4517E687"/>
    <w:rsid w:val="4546FDAA"/>
    <w:rsid w:val="45D46C6A"/>
    <w:rsid w:val="460ABD07"/>
    <w:rsid w:val="468B6D6E"/>
    <w:rsid w:val="46BBAA4B"/>
    <w:rsid w:val="46E55DC1"/>
    <w:rsid w:val="47049A71"/>
    <w:rsid w:val="4737CA0A"/>
    <w:rsid w:val="475DD6FE"/>
    <w:rsid w:val="47CAA0A9"/>
    <w:rsid w:val="482637B2"/>
    <w:rsid w:val="48510DA8"/>
    <w:rsid w:val="48C06F9B"/>
    <w:rsid w:val="48C522CE"/>
    <w:rsid w:val="495FCFF1"/>
    <w:rsid w:val="4964AC68"/>
    <w:rsid w:val="4A1A6ECD"/>
    <w:rsid w:val="4A65B1DD"/>
    <w:rsid w:val="4AEE0F12"/>
    <w:rsid w:val="4B007CC9"/>
    <w:rsid w:val="4B09C117"/>
    <w:rsid w:val="4B1E8AF4"/>
    <w:rsid w:val="4B3556A0"/>
    <w:rsid w:val="4B57AB39"/>
    <w:rsid w:val="4B859651"/>
    <w:rsid w:val="4B8DA987"/>
    <w:rsid w:val="4CAAED24"/>
    <w:rsid w:val="4CC51CA7"/>
    <w:rsid w:val="4CD70C55"/>
    <w:rsid w:val="4CE22DDF"/>
    <w:rsid w:val="4DF87203"/>
    <w:rsid w:val="4E0EC7DD"/>
    <w:rsid w:val="4E883CF6"/>
    <w:rsid w:val="4EB9D82C"/>
    <w:rsid w:val="4EC0833A"/>
    <w:rsid w:val="4ED8A90A"/>
    <w:rsid w:val="4F22FF6F"/>
    <w:rsid w:val="4F3E02FB"/>
    <w:rsid w:val="4F418759"/>
    <w:rsid w:val="4F4F13ED"/>
    <w:rsid w:val="4F9A437C"/>
    <w:rsid w:val="4FAFD2C8"/>
    <w:rsid w:val="5046DF10"/>
    <w:rsid w:val="5072F085"/>
    <w:rsid w:val="5076EC88"/>
    <w:rsid w:val="5099FC0D"/>
    <w:rsid w:val="50A1E52E"/>
    <w:rsid w:val="510BE42D"/>
    <w:rsid w:val="510E0527"/>
    <w:rsid w:val="51412D05"/>
    <w:rsid w:val="5158E250"/>
    <w:rsid w:val="51C3F7A6"/>
    <w:rsid w:val="520EC0E6"/>
    <w:rsid w:val="525FAE04"/>
    <w:rsid w:val="5275C1EC"/>
    <w:rsid w:val="52C0FB7F"/>
    <w:rsid w:val="52DAF5A5"/>
    <w:rsid w:val="52DB29FA"/>
    <w:rsid w:val="530DE407"/>
    <w:rsid w:val="5326BFD6"/>
    <w:rsid w:val="53A15F88"/>
    <w:rsid w:val="53CBE607"/>
    <w:rsid w:val="5450322E"/>
    <w:rsid w:val="5497B15E"/>
    <w:rsid w:val="54BF87F0"/>
    <w:rsid w:val="551C6CC2"/>
    <w:rsid w:val="554688CD"/>
    <w:rsid w:val="5555CD14"/>
    <w:rsid w:val="556F16A1"/>
    <w:rsid w:val="558AA939"/>
    <w:rsid w:val="559E9A28"/>
    <w:rsid w:val="55A69064"/>
    <w:rsid w:val="55A92CB6"/>
    <w:rsid w:val="55E30C6C"/>
    <w:rsid w:val="55F683C1"/>
    <w:rsid w:val="5607244A"/>
    <w:rsid w:val="5641430A"/>
    <w:rsid w:val="577904A0"/>
    <w:rsid w:val="5872FB4B"/>
    <w:rsid w:val="58A74139"/>
    <w:rsid w:val="58C26E9B"/>
    <w:rsid w:val="59016388"/>
    <w:rsid w:val="591AAD2E"/>
    <w:rsid w:val="5973467D"/>
    <w:rsid w:val="598057B2"/>
    <w:rsid w:val="59888529"/>
    <w:rsid w:val="59C50227"/>
    <w:rsid w:val="59E988DF"/>
    <w:rsid w:val="59F8AC8D"/>
    <w:rsid w:val="5A0AB905"/>
    <w:rsid w:val="5A5C256E"/>
    <w:rsid w:val="5A8DDA24"/>
    <w:rsid w:val="5ABED554"/>
    <w:rsid w:val="5B662C6C"/>
    <w:rsid w:val="5B84DC53"/>
    <w:rsid w:val="5B928DED"/>
    <w:rsid w:val="5BF10E4D"/>
    <w:rsid w:val="5C1AD4E0"/>
    <w:rsid w:val="5C1F07A0"/>
    <w:rsid w:val="5C4E96D4"/>
    <w:rsid w:val="5C8415EB"/>
    <w:rsid w:val="5CA24A8A"/>
    <w:rsid w:val="5CA6FD8E"/>
    <w:rsid w:val="5CDC9BB9"/>
    <w:rsid w:val="5D14319B"/>
    <w:rsid w:val="5D70769C"/>
    <w:rsid w:val="5DD4D4AB"/>
    <w:rsid w:val="5DEFEECA"/>
    <w:rsid w:val="5E383B83"/>
    <w:rsid w:val="5E76F14F"/>
    <w:rsid w:val="5EB54051"/>
    <w:rsid w:val="5EDD3FF8"/>
    <w:rsid w:val="5F1CE36C"/>
    <w:rsid w:val="5F41D874"/>
    <w:rsid w:val="5F500EFC"/>
    <w:rsid w:val="5F55D173"/>
    <w:rsid w:val="5F6949EB"/>
    <w:rsid w:val="5F8E9C3F"/>
    <w:rsid w:val="5FC3AFA4"/>
    <w:rsid w:val="5FD40BE4"/>
    <w:rsid w:val="602001E2"/>
    <w:rsid w:val="60A56EB6"/>
    <w:rsid w:val="60DFC071"/>
    <w:rsid w:val="60DFCC49"/>
    <w:rsid w:val="60EBDF5D"/>
    <w:rsid w:val="613C8332"/>
    <w:rsid w:val="619A1756"/>
    <w:rsid w:val="61DB31B0"/>
    <w:rsid w:val="61FCFA69"/>
    <w:rsid w:val="621911D4"/>
    <w:rsid w:val="623BAF2D"/>
    <w:rsid w:val="62604FD1"/>
    <w:rsid w:val="627CBC0B"/>
    <w:rsid w:val="62952F5C"/>
    <w:rsid w:val="62D1E622"/>
    <w:rsid w:val="6321ACDA"/>
    <w:rsid w:val="6337AAB2"/>
    <w:rsid w:val="63BD9631"/>
    <w:rsid w:val="64218FDB"/>
    <w:rsid w:val="642D74AE"/>
    <w:rsid w:val="64C03292"/>
    <w:rsid w:val="65332C9F"/>
    <w:rsid w:val="655B4139"/>
    <w:rsid w:val="655F887A"/>
    <w:rsid w:val="6586B9F2"/>
    <w:rsid w:val="65A88EC9"/>
    <w:rsid w:val="65E3E29F"/>
    <w:rsid w:val="66128C73"/>
    <w:rsid w:val="662AF695"/>
    <w:rsid w:val="66570383"/>
    <w:rsid w:val="66C01C76"/>
    <w:rsid w:val="66C81AAB"/>
    <w:rsid w:val="66D65166"/>
    <w:rsid w:val="66FDDAC8"/>
    <w:rsid w:val="67B5B512"/>
    <w:rsid w:val="67F0307D"/>
    <w:rsid w:val="67F9399C"/>
    <w:rsid w:val="688C9BBA"/>
    <w:rsid w:val="691FDD9C"/>
    <w:rsid w:val="692ABDEA"/>
    <w:rsid w:val="697F1CAE"/>
    <w:rsid w:val="698986F6"/>
    <w:rsid w:val="69B8E75C"/>
    <w:rsid w:val="69E8F13A"/>
    <w:rsid w:val="6B22D78F"/>
    <w:rsid w:val="6B78E531"/>
    <w:rsid w:val="6B940434"/>
    <w:rsid w:val="6BA6AB91"/>
    <w:rsid w:val="6BB57DDA"/>
    <w:rsid w:val="6BED3826"/>
    <w:rsid w:val="6CA6618C"/>
    <w:rsid w:val="6CE31FB6"/>
    <w:rsid w:val="6CE56271"/>
    <w:rsid w:val="6D3B16A9"/>
    <w:rsid w:val="6DE507AB"/>
    <w:rsid w:val="6E123898"/>
    <w:rsid w:val="6E343F8D"/>
    <w:rsid w:val="6E38C92F"/>
    <w:rsid w:val="6E68579E"/>
    <w:rsid w:val="6E7363AE"/>
    <w:rsid w:val="6E8C41DD"/>
    <w:rsid w:val="6EB1A42D"/>
    <w:rsid w:val="6EB5916C"/>
    <w:rsid w:val="6EBE761F"/>
    <w:rsid w:val="6EF0CB7C"/>
    <w:rsid w:val="6FEBC801"/>
    <w:rsid w:val="70091987"/>
    <w:rsid w:val="701D31B3"/>
    <w:rsid w:val="70216BFE"/>
    <w:rsid w:val="70704676"/>
    <w:rsid w:val="708C9BDD"/>
    <w:rsid w:val="70E58E59"/>
    <w:rsid w:val="718E721D"/>
    <w:rsid w:val="71D8889E"/>
    <w:rsid w:val="71DDD2D2"/>
    <w:rsid w:val="71F11DDC"/>
    <w:rsid w:val="72066FB7"/>
    <w:rsid w:val="7218775F"/>
    <w:rsid w:val="723279C7"/>
    <w:rsid w:val="72369DC6"/>
    <w:rsid w:val="726538C4"/>
    <w:rsid w:val="727E6121"/>
    <w:rsid w:val="72939438"/>
    <w:rsid w:val="72FC7AB3"/>
    <w:rsid w:val="73440C67"/>
    <w:rsid w:val="74003444"/>
    <w:rsid w:val="741B4ABC"/>
    <w:rsid w:val="7494CDDD"/>
    <w:rsid w:val="750A0177"/>
    <w:rsid w:val="753B0DBB"/>
    <w:rsid w:val="755633C6"/>
    <w:rsid w:val="75A21E8D"/>
    <w:rsid w:val="76060D31"/>
    <w:rsid w:val="7643DB14"/>
    <w:rsid w:val="76D9E986"/>
    <w:rsid w:val="77CAE82B"/>
    <w:rsid w:val="77DFF054"/>
    <w:rsid w:val="7875F87A"/>
    <w:rsid w:val="796BBC37"/>
    <w:rsid w:val="79848D17"/>
    <w:rsid w:val="799BAF11"/>
    <w:rsid w:val="7A12551E"/>
    <w:rsid w:val="7A2B2FBD"/>
    <w:rsid w:val="7A631D0E"/>
    <w:rsid w:val="7ACA874C"/>
    <w:rsid w:val="7ACDD330"/>
    <w:rsid w:val="7B2FAB98"/>
    <w:rsid w:val="7B3F8A78"/>
    <w:rsid w:val="7B5B1436"/>
    <w:rsid w:val="7B8E91C3"/>
    <w:rsid w:val="7BAD8E54"/>
    <w:rsid w:val="7BC9CBBE"/>
    <w:rsid w:val="7BD6A897"/>
    <w:rsid w:val="7BDD2980"/>
    <w:rsid w:val="7D21869D"/>
    <w:rsid w:val="7D4AF90D"/>
    <w:rsid w:val="7D6D4C66"/>
    <w:rsid w:val="7DA29B56"/>
    <w:rsid w:val="7DD215F2"/>
    <w:rsid w:val="7E4EECF9"/>
    <w:rsid w:val="7E5A4344"/>
    <w:rsid w:val="7E9D3202"/>
    <w:rsid w:val="7EEEED6D"/>
    <w:rsid w:val="7EFFA68F"/>
    <w:rsid w:val="7F317AF1"/>
    <w:rsid w:val="7F51F35C"/>
    <w:rsid w:val="7F5990A2"/>
    <w:rsid w:val="7F759F97"/>
    <w:rsid w:val="7F7D936F"/>
    <w:rsid w:val="7F874B1E"/>
    <w:rsid w:val="7FD6B8A6"/>
    <w:rsid w:val="7FFFE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06CC013"/>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5"/>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5"/>
      </w:numPr>
      <w:outlineLvl w:val="1"/>
    </w:pPr>
    <w:rPr>
      <w:b/>
      <w:szCs w:val="20"/>
    </w:rPr>
  </w:style>
  <w:style w:type="paragraph" w:styleId="Heading3">
    <w:name w:val="heading 3"/>
    <w:basedOn w:val="Normal"/>
    <w:next w:val="Normal"/>
    <w:link w:val="Heading3Char"/>
    <w:uiPriority w:val="9"/>
    <w:qFormat/>
    <w:rsid w:val="00A12E20"/>
    <w:pPr>
      <w:keepNext/>
      <w:numPr>
        <w:ilvl w:val="2"/>
        <w:numId w:val="15"/>
      </w:numPr>
      <w:outlineLvl w:val="2"/>
    </w:pPr>
    <w:rPr>
      <w:rFonts w:cs="Arial"/>
      <w:b/>
      <w:bCs/>
      <w:szCs w:val="26"/>
    </w:rPr>
  </w:style>
  <w:style w:type="paragraph" w:styleId="Heading4">
    <w:name w:val="heading 4"/>
    <w:basedOn w:val="Normal"/>
    <w:next w:val="Normal"/>
    <w:uiPriority w:val="9"/>
    <w:qFormat/>
    <w:rsid w:val="00A12E20"/>
    <w:pPr>
      <w:keepNext/>
      <w:numPr>
        <w:ilvl w:val="3"/>
        <w:numId w:val="15"/>
      </w:numPr>
      <w:outlineLvl w:val="3"/>
    </w:pPr>
    <w:rPr>
      <w:b/>
      <w:bCs/>
      <w:szCs w:val="28"/>
    </w:rPr>
  </w:style>
  <w:style w:type="paragraph" w:styleId="Heading5">
    <w:name w:val="heading 5"/>
    <w:basedOn w:val="Normal"/>
    <w:next w:val="Normal"/>
    <w:uiPriority w:val="9"/>
    <w:qFormat/>
    <w:rsid w:val="00A12E20"/>
    <w:pPr>
      <w:numPr>
        <w:ilvl w:val="4"/>
        <w:numId w:val="15"/>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5"/>
      </w:numPr>
      <w:spacing w:before="240" w:after="60"/>
      <w:outlineLvl w:val="5"/>
    </w:pPr>
    <w:rPr>
      <w:b/>
      <w:bCs/>
      <w:szCs w:val="22"/>
    </w:rPr>
  </w:style>
  <w:style w:type="paragraph" w:styleId="Heading7">
    <w:name w:val="heading 7"/>
    <w:basedOn w:val="Normal"/>
    <w:next w:val="Normal"/>
    <w:uiPriority w:val="9"/>
    <w:qFormat/>
    <w:rsid w:val="00A12E20"/>
    <w:pPr>
      <w:numPr>
        <w:ilvl w:val="6"/>
        <w:numId w:val="15"/>
      </w:numPr>
      <w:spacing w:before="240" w:after="60"/>
      <w:outlineLvl w:val="6"/>
    </w:pPr>
  </w:style>
  <w:style w:type="paragraph" w:styleId="Heading8">
    <w:name w:val="heading 8"/>
    <w:basedOn w:val="Normal"/>
    <w:next w:val="Normal"/>
    <w:qFormat/>
    <w:rsid w:val="00A12E20"/>
    <w:pPr>
      <w:numPr>
        <w:ilvl w:val="7"/>
        <w:numId w:val="15"/>
      </w:numPr>
      <w:spacing w:before="240" w:after="60"/>
      <w:outlineLvl w:val="7"/>
    </w:pPr>
    <w:rPr>
      <w:i/>
      <w:iCs/>
    </w:rPr>
  </w:style>
  <w:style w:type="paragraph" w:styleId="Heading9">
    <w:name w:val="heading 9"/>
    <w:basedOn w:val="Normal"/>
    <w:next w:val="Normal"/>
    <w:qFormat/>
    <w:rsid w:val="00A12E20"/>
    <w:pPr>
      <w:numPr>
        <w:ilvl w:val="8"/>
        <w:numId w:val="1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6"/>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4DB30768356ED45B29ECAE687ACE3F3" ma:contentTypeVersion="14" ma:contentTypeDescription="Ein neues Dokument erstellen." ma:contentTypeScope="" ma:versionID="2326d3c97823656b44359540709d76e0">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ac0a15d7732e30867b1b294c8e71fb91"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1461E-2E40-4578-B805-E74D67316401}">
  <ds:schemaRefs>
    <ds:schemaRef ds:uri="http://purl.org/dc/elements/1.1/"/>
    <ds:schemaRef ds:uri="http://purl.org/dc/dcmitype/"/>
    <ds:schemaRef ds:uri="http://schemas.microsoft.com/office/2006/metadata/properties"/>
    <ds:schemaRef ds:uri="http://schemas.microsoft.com/office/2006/documentManagement/types"/>
    <ds:schemaRef ds:uri="11ae695e-5e1a-4f4b-9441-e6fbc40a6f1c"/>
    <ds:schemaRef ds:uri="e0c7a189-c804-4795-ae22-fd49b7f740f7"/>
    <ds:schemaRef ds:uri="http://schemas.microsoft.com/office/infopath/2007/PartnerControls"/>
    <ds:schemaRef ds:uri="http://purl.org/dc/terms/"/>
    <ds:schemaRef ds:uri="http://schemas.openxmlformats.org/package/2006/metadata/core-properties"/>
    <ds:schemaRef ds:uri="http://schemas.microsoft.com/sharepoint/v4"/>
    <ds:schemaRef ds:uri="http://www.w3.org/XML/1998/namespace"/>
  </ds:schemaRefs>
</ds:datastoreItem>
</file>

<file path=customXml/itemProps3.xml><?xml version="1.0" encoding="utf-8"?>
<ds:datastoreItem xmlns:ds="http://schemas.openxmlformats.org/officeDocument/2006/customXml" ds:itemID="{5903A507-07D6-4988-A4D2-8B8D4C68D495}">
  <ds:schemaRefs>
    <ds:schemaRef ds:uri="http://schemas.microsoft.com/sharepoint/v3/contenttype/forms"/>
  </ds:schemaRefs>
</ds:datastoreItem>
</file>

<file path=customXml/itemProps4.xml><?xml version="1.0" encoding="utf-8"?>
<ds:datastoreItem xmlns:ds="http://schemas.openxmlformats.org/officeDocument/2006/customXml" ds:itemID="{67798093-AC6C-48BC-829B-F1340753681E}"/>
</file>

<file path=customXml/itemProps5.xml><?xml version="1.0" encoding="utf-8"?>
<ds:datastoreItem xmlns:ds="http://schemas.openxmlformats.org/officeDocument/2006/customXml" ds:itemID="{FF549882-3DBE-4B2A-8DBF-6CD01852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12</TotalTime>
  <Pages>4</Pages>
  <Words>1135</Words>
  <Characters>9197</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55</cp:revision>
  <cp:lastPrinted>2021-09-01T09:12:00Z</cp:lastPrinted>
  <dcterms:created xsi:type="dcterms:W3CDTF">2019-10-02T14:33:00Z</dcterms:created>
  <dcterms:modified xsi:type="dcterms:W3CDTF">2021-09-01T09:12:00Z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