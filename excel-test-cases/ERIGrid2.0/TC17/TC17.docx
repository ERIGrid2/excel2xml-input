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FCA64" w14:textId="0EBCB009" w:rsidR="00A04C45" w:rsidRDefault="004827AA" w:rsidP="0F65B9BC">
      <w:pPr>
        <w:jc w:val="center"/>
        <w:rPr>
          <w:b/>
          <w:bCs/>
          <w:sz w:val="24"/>
          <w:lang w:val="en-US"/>
        </w:rPr>
      </w:pPr>
      <w:commentRangeStart w:id="0"/>
      <w:commentRangeStart w:id="1"/>
      <w:r w:rsidRPr="0F65B9BC">
        <w:rPr>
          <w:b/>
          <w:bCs/>
          <w:sz w:val="24"/>
          <w:lang w:val="en-US"/>
        </w:rPr>
        <w:t xml:space="preserve">Test Case </w:t>
      </w:r>
      <w:r w:rsidR="00832C51">
        <w:rPr>
          <w:b/>
          <w:bCs/>
          <w:sz w:val="24"/>
          <w:lang w:val="en-US"/>
        </w:rPr>
        <w:t>17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0C7FCA65" w14:textId="721B3D64" w:rsidR="008353E5" w:rsidRDefault="79D71499" w:rsidP="008353E5">
      <w:pPr>
        <w:rPr>
          <w:sz w:val="20"/>
          <w:szCs w:val="20"/>
          <w:lang w:val="en-US"/>
        </w:rPr>
      </w:pPr>
      <w:r w:rsidRPr="5B8E2828">
        <w:rPr>
          <w:sz w:val="20"/>
          <w:szCs w:val="20"/>
          <w:lang w:val="en-US"/>
        </w:rPr>
        <w:t>Author</w:t>
      </w:r>
      <w:r w:rsidR="02922173" w:rsidRPr="5B8E2828">
        <w:rPr>
          <w:sz w:val="20"/>
          <w:szCs w:val="20"/>
          <w:lang w:val="en-US"/>
        </w:rPr>
        <w:t xml:space="preserve">s: </w:t>
      </w:r>
      <w:r w:rsidR="02922173" w:rsidRPr="00B84FB4">
        <w:rPr>
          <w:sz w:val="20"/>
          <w:szCs w:val="20"/>
          <w:u w:val="single"/>
          <w:lang w:val="en-US"/>
        </w:rPr>
        <w:t xml:space="preserve">Oliver </w:t>
      </w:r>
      <w:proofErr w:type="spellStart"/>
      <w:r w:rsidR="02922173" w:rsidRPr="00B84FB4">
        <w:rPr>
          <w:sz w:val="20"/>
          <w:szCs w:val="20"/>
          <w:u w:val="single"/>
          <w:lang w:val="en-US"/>
        </w:rPr>
        <w:t>Gehrke</w:t>
      </w:r>
      <w:proofErr w:type="spellEnd"/>
      <w:r w:rsidR="02922173" w:rsidRPr="00B84FB4">
        <w:rPr>
          <w:sz w:val="20"/>
          <w:szCs w:val="20"/>
          <w:u w:val="single"/>
          <w:lang w:val="en-US"/>
        </w:rPr>
        <w:t>, Ata Khavari</w:t>
      </w:r>
      <w:r w:rsidR="008353E5">
        <w:tab/>
      </w:r>
      <w:r w:rsidR="008353E5">
        <w:tab/>
      </w:r>
      <w:r w:rsidR="008353E5">
        <w:tab/>
      </w:r>
      <w:r w:rsidR="008353E5">
        <w:tab/>
      </w:r>
      <w:r w:rsidR="00720E10">
        <w:tab/>
      </w:r>
      <w:r w:rsidRPr="5B8E2828">
        <w:rPr>
          <w:sz w:val="20"/>
          <w:szCs w:val="20"/>
          <w:lang w:val="en-US"/>
        </w:rPr>
        <w:t xml:space="preserve">Version </w:t>
      </w:r>
      <w:r w:rsidR="4897A10B" w:rsidRPr="00B84FB4">
        <w:rPr>
          <w:sz w:val="20"/>
          <w:szCs w:val="20"/>
          <w:u w:val="single"/>
          <w:lang w:val="en-US"/>
        </w:rPr>
        <w:t>1.0</w:t>
      </w:r>
    </w:p>
    <w:p w14:paraId="0C7FCA66" w14:textId="5FC05B2E" w:rsidR="008353E5" w:rsidRPr="008353E5" w:rsidRDefault="79D71499" w:rsidP="0F65B9BC">
      <w:pPr>
        <w:rPr>
          <w:sz w:val="20"/>
          <w:szCs w:val="20"/>
          <w:lang w:val="en-US"/>
        </w:rPr>
      </w:pPr>
      <w:r w:rsidRPr="0F65B9BC">
        <w:rPr>
          <w:sz w:val="20"/>
          <w:szCs w:val="20"/>
          <w:lang w:val="en-US"/>
        </w:rPr>
        <w:t>Project</w:t>
      </w:r>
      <w:r w:rsidR="0BD03812" w:rsidRPr="0F65B9BC">
        <w:rPr>
          <w:sz w:val="20"/>
          <w:szCs w:val="20"/>
          <w:lang w:val="en-US"/>
        </w:rPr>
        <w:t xml:space="preserve">: </w:t>
      </w:r>
      <w:proofErr w:type="spellStart"/>
      <w:r w:rsidR="0BD03812" w:rsidRPr="00B84FB4">
        <w:rPr>
          <w:sz w:val="20"/>
          <w:szCs w:val="20"/>
          <w:u w:val="single"/>
          <w:lang w:val="en-US"/>
        </w:rPr>
        <w:t>ERIGrid</w:t>
      </w:r>
      <w:proofErr w:type="spellEnd"/>
      <w:r w:rsidR="0BD03812" w:rsidRPr="00B84FB4">
        <w:rPr>
          <w:sz w:val="20"/>
          <w:szCs w:val="20"/>
          <w:u w:val="single"/>
          <w:lang w:val="en-US"/>
        </w:rPr>
        <w:t xml:space="preserve"> 2.0</w:t>
      </w:r>
      <w:r>
        <w:tab/>
      </w:r>
      <w:commentRangeStart w:id="2"/>
      <w:r>
        <w:tab/>
      </w:r>
      <w:r>
        <w:tab/>
      </w:r>
      <w:r>
        <w:tab/>
      </w:r>
      <w:commentRangeEnd w:id="2"/>
      <w:r>
        <w:rPr>
          <w:rStyle w:val="CommentReference"/>
        </w:rPr>
        <w:commentReference w:id="2"/>
      </w:r>
      <w:r>
        <w:tab/>
      </w:r>
      <w:r w:rsidR="00720E10">
        <w:tab/>
      </w:r>
      <w:r w:rsidRPr="0F65B9BC">
        <w:rPr>
          <w:sz w:val="20"/>
          <w:szCs w:val="20"/>
          <w:lang w:val="en-US"/>
        </w:rPr>
        <w:t xml:space="preserve">Date </w:t>
      </w:r>
      <w:r>
        <w:tab/>
      </w:r>
      <w:r w:rsidR="6D59CE1B" w:rsidRPr="00B84FB4">
        <w:rPr>
          <w:sz w:val="20"/>
          <w:szCs w:val="20"/>
          <w:u w:val="single"/>
          <w:lang w:val="en-US"/>
        </w:rPr>
        <w:t>5/2/2021</w:t>
      </w:r>
      <w:r>
        <w:tab/>
      </w:r>
      <w:r>
        <w:tab/>
      </w:r>
    </w:p>
    <w:p w14:paraId="0C7FCA67" w14:textId="77777777" w:rsidR="004827AA" w:rsidRDefault="004827AA" w:rsidP="004827AA">
      <w:pPr>
        <w:jc w:val="center"/>
      </w:pPr>
    </w:p>
    <w:tbl>
      <w:tblPr>
        <w:tblW w:w="95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"/>
        <w:gridCol w:w="3592"/>
        <w:gridCol w:w="5713"/>
      </w:tblGrid>
      <w:tr w:rsidR="00E32755" w:rsidRPr="004D314E" w14:paraId="0C7FCA6A" w14:textId="77777777" w:rsidTr="00DD00D4">
        <w:trPr>
          <w:jc w:val="center"/>
        </w:trPr>
        <w:tc>
          <w:tcPr>
            <w:tcW w:w="3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68" w14:textId="77777777" w:rsidR="00E32755" w:rsidRPr="004D314E" w:rsidRDefault="00492069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Name of the T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 xml:space="preserve">est 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>ase</w:t>
            </w:r>
          </w:p>
        </w:tc>
        <w:tc>
          <w:tcPr>
            <w:tcW w:w="5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69" w14:textId="28906236" w:rsidR="00E32755" w:rsidRPr="00AD18EF" w:rsidRDefault="5DD437EE" w:rsidP="2962993B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5B8E2828">
              <w:rPr>
                <w:sz w:val="20"/>
                <w:szCs w:val="20"/>
                <w:lang w:val="en-US"/>
              </w:rPr>
              <w:t>Fault tolerance</w:t>
            </w:r>
            <w:r w:rsidR="08AE701F" w:rsidRPr="5B8E2828">
              <w:rPr>
                <w:sz w:val="20"/>
                <w:szCs w:val="20"/>
                <w:lang w:val="en-US"/>
              </w:rPr>
              <w:t>/ recovery</w:t>
            </w:r>
            <w:r w:rsidRPr="5B8E2828">
              <w:rPr>
                <w:sz w:val="20"/>
                <w:szCs w:val="20"/>
                <w:lang w:val="en-US"/>
              </w:rPr>
              <w:t xml:space="preserve"> of </w:t>
            </w:r>
            <w:r w:rsidR="270D4EB5" w:rsidRPr="5B8E2828">
              <w:rPr>
                <w:sz w:val="20"/>
                <w:szCs w:val="20"/>
                <w:lang w:val="en-US"/>
              </w:rPr>
              <w:t xml:space="preserve">a </w:t>
            </w:r>
            <w:r w:rsidRPr="5B8E2828">
              <w:rPr>
                <w:sz w:val="20"/>
                <w:szCs w:val="20"/>
                <w:lang w:val="en-US"/>
              </w:rPr>
              <w:t>multi</w:t>
            </w:r>
            <w:r w:rsidR="1D153230" w:rsidRPr="5B8E2828">
              <w:rPr>
                <w:sz w:val="20"/>
                <w:szCs w:val="20"/>
                <w:lang w:val="en-US"/>
              </w:rPr>
              <w:t>-</w:t>
            </w:r>
            <w:r w:rsidRPr="5B8E2828">
              <w:rPr>
                <w:sz w:val="20"/>
                <w:szCs w:val="20"/>
                <w:lang w:val="en-US"/>
              </w:rPr>
              <w:t>aggregato</w:t>
            </w:r>
            <w:r w:rsidR="293E7AC5" w:rsidRPr="5B8E2828">
              <w:rPr>
                <w:sz w:val="20"/>
                <w:szCs w:val="20"/>
                <w:lang w:val="en-US"/>
              </w:rPr>
              <w:t xml:space="preserve">r </w:t>
            </w:r>
            <w:r w:rsidR="0344BF80" w:rsidRPr="5B8E2828">
              <w:rPr>
                <w:sz w:val="20"/>
                <w:szCs w:val="20"/>
                <w:lang w:val="en-US"/>
              </w:rPr>
              <w:t>di</w:t>
            </w:r>
            <w:r w:rsidR="293E7AC5" w:rsidRPr="5B8E2828">
              <w:rPr>
                <w:sz w:val="20"/>
                <w:szCs w:val="20"/>
                <w:lang w:val="en-US"/>
              </w:rPr>
              <w:t>s</w:t>
            </w:r>
            <w:r w:rsidR="2F7A8534" w:rsidRPr="5B8E2828">
              <w:rPr>
                <w:sz w:val="20"/>
                <w:szCs w:val="20"/>
                <w:lang w:val="en-US"/>
              </w:rPr>
              <w:t>patch mechanism</w:t>
            </w:r>
          </w:p>
        </w:tc>
      </w:tr>
      <w:tr w:rsidR="00E32755" w:rsidRPr="004D314E" w14:paraId="0C7FCA6D" w14:textId="77777777" w:rsidTr="00DD00D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6B" w14:textId="77777777" w:rsidR="00E32755" w:rsidRPr="00BA74B2" w:rsidRDefault="00E32755" w:rsidP="00056101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BA74B2">
              <w:rPr>
                <w:b/>
                <w:sz w:val="20"/>
                <w:szCs w:val="20"/>
                <w:lang w:val="en-US"/>
              </w:rPr>
              <w:t>Narrative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ED9A" w14:textId="263620C0" w:rsidR="00E32755" w:rsidRPr="004D314E" w:rsidRDefault="00744909" w:rsidP="12C23599">
            <w:pPr>
              <w:spacing w:line="276" w:lineRule="auto"/>
              <w:rPr>
                <w:sz w:val="20"/>
                <w:szCs w:val="20"/>
                <w:lang w:val="en-US"/>
              </w:rPr>
            </w:pPr>
            <w:commentRangeStart w:id="3"/>
            <w:commentRangeStart w:id="4"/>
            <w:r w:rsidRPr="0F65B9BC">
              <w:rPr>
                <w:sz w:val="20"/>
                <w:szCs w:val="20"/>
                <w:lang w:val="en-US"/>
              </w:rPr>
              <w:t xml:space="preserve">In a section of an electrical distribution grid, </w:t>
            </w:r>
            <w:r w:rsidR="5E94B3E0" w:rsidRPr="0F65B9BC">
              <w:rPr>
                <w:sz w:val="20"/>
                <w:szCs w:val="20"/>
                <w:lang w:val="en-US"/>
              </w:rPr>
              <w:t xml:space="preserve">multiple (&gt;=2) aggregators operate independently of each other. Each of the aggregators maintains a portfolio of </w:t>
            </w:r>
            <w:r w:rsidRPr="0F65B9BC">
              <w:rPr>
                <w:sz w:val="20"/>
                <w:szCs w:val="20"/>
                <w:lang w:val="en-US"/>
              </w:rPr>
              <w:t xml:space="preserve">flexible DER units </w:t>
            </w:r>
            <w:r w:rsidR="1613BBDC" w:rsidRPr="0F65B9BC">
              <w:rPr>
                <w:sz w:val="20"/>
                <w:szCs w:val="20"/>
                <w:lang w:val="en-US"/>
              </w:rPr>
              <w:t>under contract. The contract provides for on-demand delivery of a grid service (</w:t>
            </w:r>
            <w:r w:rsidR="5EE240F7" w:rsidRPr="0F65B9BC">
              <w:rPr>
                <w:sz w:val="20"/>
                <w:szCs w:val="20"/>
                <w:lang w:val="en-US"/>
              </w:rPr>
              <w:t>e.g.</w:t>
            </w:r>
            <w:r w:rsidR="1613BBDC" w:rsidRPr="0F65B9BC">
              <w:rPr>
                <w:sz w:val="20"/>
                <w:szCs w:val="20"/>
                <w:lang w:val="en-US"/>
              </w:rPr>
              <w:t xml:space="preserve"> load reduction/production increase).</w:t>
            </w:r>
            <w:commentRangeEnd w:id="3"/>
            <w:r w:rsidR="26705C5F">
              <w:rPr>
                <w:rStyle w:val="CommentReference"/>
              </w:rPr>
              <w:commentReference w:id="3"/>
            </w:r>
            <w:commentRangeEnd w:id="4"/>
            <w:r w:rsidR="26705C5F">
              <w:rPr>
                <w:rStyle w:val="CommentReference"/>
              </w:rPr>
              <w:commentReference w:id="4"/>
            </w:r>
          </w:p>
          <w:p w14:paraId="4B884F71" w14:textId="26813861" w:rsidR="00E32755" w:rsidRPr="004D314E" w:rsidRDefault="00E32755" w:rsidP="12C23599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14:paraId="7AB73CF0" w14:textId="1F3E1BF1" w:rsidR="00E32755" w:rsidRPr="004D314E" w:rsidRDefault="4E786C1A" w:rsidP="12C23599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2C23599">
              <w:rPr>
                <w:sz w:val="20"/>
                <w:szCs w:val="20"/>
                <w:lang w:val="en-US"/>
              </w:rPr>
              <w:t xml:space="preserve">It is assumed that </w:t>
            </w:r>
            <w:r w:rsidR="719469B6" w:rsidRPr="12C23599">
              <w:rPr>
                <w:sz w:val="20"/>
                <w:szCs w:val="20"/>
                <w:lang w:val="en-US"/>
              </w:rPr>
              <w:t xml:space="preserve">the primary customer for the </w:t>
            </w:r>
            <w:r w:rsidR="40F4B140" w:rsidRPr="12C23599">
              <w:rPr>
                <w:sz w:val="20"/>
                <w:szCs w:val="20"/>
                <w:lang w:val="en-US"/>
              </w:rPr>
              <w:t xml:space="preserve">grid service in question is the local DSO operating the grid section. It is also assumed that a fair </w:t>
            </w:r>
            <w:r w:rsidR="38D91925" w:rsidRPr="12C23599">
              <w:rPr>
                <w:sz w:val="20"/>
                <w:szCs w:val="20"/>
                <w:lang w:val="en-US"/>
              </w:rPr>
              <w:t xml:space="preserve">mechanism exists for </w:t>
            </w:r>
            <w:r w:rsidR="172A57D8" w:rsidRPr="12C23599">
              <w:rPr>
                <w:sz w:val="20"/>
                <w:szCs w:val="20"/>
                <w:lang w:val="en-US"/>
              </w:rPr>
              <w:t xml:space="preserve">matching supply (aggregators) and demand (DSO). This mechanism could </w:t>
            </w:r>
            <w:r w:rsidR="770C9B9F" w:rsidRPr="12C23599">
              <w:rPr>
                <w:sz w:val="20"/>
                <w:szCs w:val="20"/>
                <w:lang w:val="en-US"/>
              </w:rPr>
              <w:t>e.g.</w:t>
            </w:r>
            <w:r w:rsidR="172A57D8" w:rsidRPr="12C23599">
              <w:rPr>
                <w:sz w:val="20"/>
                <w:szCs w:val="20"/>
                <w:lang w:val="en-US"/>
              </w:rPr>
              <w:t xml:space="preserve"> be a flexibility market </w:t>
            </w:r>
            <w:r w:rsidR="000F8F7A" w:rsidRPr="12C23599">
              <w:rPr>
                <w:sz w:val="20"/>
                <w:szCs w:val="20"/>
                <w:lang w:val="en-US"/>
              </w:rPr>
              <w:t xml:space="preserve">- </w:t>
            </w:r>
            <w:r w:rsidR="172A57D8" w:rsidRPr="12C23599">
              <w:rPr>
                <w:sz w:val="20"/>
                <w:szCs w:val="20"/>
                <w:lang w:val="en-US"/>
              </w:rPr>
              <w:t xml:space="preserve">but </w:t>
            </w:r>
            <w:r w:rsidR="29AE8C0D" w:rsidRPr="12C23599">
              <w:rPr>
                <w:sz w:val="20"/>
                <w:szCs w:val="20"/>
                <w:lang w:val="en-US"/>
              </w:rPr>
              <w:t>th</w:t>
            </w:r>
            <w:r w:rsidR="5141B682" w:rsidRPr="12C23599">
              <w:rPr>
                <w:sz w:val="20"/>
                <w:szCs w:val="20"/>
                <w:lang w:val="en-US"/>
              </w:rPr>
              <w:t>e exact workings are</w:t>
            </w:r>
            <w:r w:rsidR="172A57D8" w:rsidRPr="12C23599">
              <w:rPr>
                <w:sz w:val="20"/>
                <w:szCs w:val="20"/>
                <w:lang w:val="en-US"/>
              </w:rPr>
              <w:t xml:space="preserve"> not </w:t>
            </w:r>
            <w:r w:rsidR="1D90EE3C" w:rsidRPr="12C23599">
              <w:rPr>
                <w:sz w:val="20"/>
                <w:szCs w:val="20"/>
                <w:lang w:val="en-US"/>
              </w:rPr>
              <w:t xml:space="preserve">relevant to the test case. For the sake of simplicity, it is assumed that </w:t>
            </w:r>
            <w:r w:rsidR="416AAA48" w:rsidRPr="12C23599">
              <w:rPr>
                <w:sz w:val="20"/>
                <w:szCs w:val="20"/>
                <w:lang w:val="en-US"/>
              </w:rPr>
              <w:t xml:space="preserve">the </w:t>
            </w:r>
            <w:r w:rsidR="3698DC90" w:rsidRPr="12C23599">
              <w:rPr>
                <w:sz w:val="20"/>
                <w:szCs w:val="20"/>
                <w:lang w:val="en-US"/>
              </w:rPr>
              <w:t xml:space="preserve">unknown mechanism has produced a merit-order list of the </w:t>
            </w:r>
            <w:r w:rsidR="23E94B86" w:rsidRPr="12C23599">
              <w:rPr>
                <w:sz w:val="20"/>
                <w:szCs w:val="20"/>
                <w:lang w:val="en-US"/>
              </w:rPr>
              <w:t xml:space="preserve">services offered by the </w:t>
            </w:r>
            <w:r w:rsidR="1BD0E9AE" w:rsidRPr="12C23599">
              <w:rPr>
                <w:sz w:val="20"/>
                <w:szCs w:val="20"/>
                <w:lang w:val="en-US"/>
              </w:rPr>
              <w:t xml:space="preserve">different </w:t>
            </w:r>
            <w:proofErr w:type="gramStart"/>
            <w:r w:rsidR="416AAA48" w:rsidRPr="12C23599">
              <w:rPr>
                <w:sz w:val="20"/>
                <w:szCs w:val="20"/>
                <w:lang w:val="en-US"/>
              </w:rPr>
              <w:t>aggregators</w:t>
            </w:r>
            <w:r w:rsidR="3F38A6CD" w:rsidRPr="12C23599">
              <w:rPr>
                <w:sz w:val="20"/>
                <w:szCs w:val="20"/>
                <w:lang w:val="en-US"/>
              </w:rPr>
              <w:t>, before</w:t>
            </w:r>
            <w:proofErr w:type="gramEnd"/>
            <w:r w:rsidR="3F38A6CD" w:rsidRPr="12C23599">
              <w:rPr>
                <w:sz w:val="20"/>
                <w:szCs w:val="20"/>
                <w:lang w:val="en-US"/>
              </w:rPr>
              <w:t xml:space="preserve"> the start of the test. A </w:t>
            </w:r>
            <w:commentRangeStart w:id="5"/>
            <w:r w:rsidR="3F38A6CD" w:rsidRPr="12C23599">
              <w:rPr>
                <w:sz w:val="20"/>
                <w:szCs w:val="20"/>
                <w:lang w:val="en-US"/>
              </w:rPr>
              <w:t>dispatch unit</w:t>
            </w:r>
            <w:commentRangeEnd w:id="5"/>
            <w:r w:rsidR="007F67A0">
              <w:rPr>
                <w:rStyle w:val="CommentReference"/>
              </w:rPr>
              <w:commentReference w:id="5"/>
            </w:r>
            <w:r w:rsidR="3F38A6CD" w:rsidRPr="12C23599">
              <w:rPr>
                <w:sz w:val="20"/>
                <w:szCs w:val="20"/>
                <w:lang w:val="en-US"/>
              </w:rPr>
              <w:t xml:space="preserve"> is tasked with con</w:t>
            </w:r>
            <w:r w:rsidR="5062D1CF" w:rsidRPr="12C23599">
              <w:rPr>
                <w:sz w:val="20"/>
                <w:szCs w:val="20"/>
                <w:lang w:val="en-US"/>
              </w:rPr>
              <w:t xml:space="preserve">tinuously </w:t>
            </w:r>
            <w:r w:rsidR="3F38A6CD" w:rsidRPr="12C23599">
              <w:rPr>
                <w:sz w:val="20"/>
                <w:szCs w:val="20"/>
                <w:lang w:val="en-US"/>
              </w:rPr>
              <w:t xml:space="preserve">matching the </w:t>
            </w:r>
            <w:r w:rsidR="3BFE3F0E" w:rsidRPr="12C23599">
              <w:rPr>
                <w:sz w:val="20"/>
                <w:szCs w:val="20"/>
                <w:lang w:val="en-US"/>
              </w:rPr>
              <w:t xml:space="preserve">service demand indicated by the DSO using the merit order list, and to </w:t>
            </w:r>
            <w:r w:rsidR="0F07B701" w:rsidRPr="12C23599">
              <w:rPr>
                <w:sz w:val="20"/>
                <w:szCs w:val="20"/>
                <w:lang w:val="en-US"/>
              </w:rPr>
              <w:t>submit service activation requests to the appropriate aggregators.</w:t>
            </w:r>
          </w:p>
          <w:p w14:paraId="3BD9016C" w14:textId="2EA7C28D" w:rsidR="00E32755" w:rsidRPr="004D314E" w:rsidRDefault="00E32755" w:rsidP="12C23599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14:paraId="6E46E35A" w14:textId="122A0DF8" w:rsidR="00E32755" w:rsidRPr="004D314E" w:rsidRDefault="2138101F" w:rsidP="12C23599">
            <w:pPr>
              <w:spacing w:line="276" w:lineRule="auto"/>
              <w:rPr>
                <w:sz w:val="20"/>
                <w:szCs w:val="20"/>
                <w:lang w:val="en-US"/>
              </w:rPr>
            </w:pPr>
            <w:commentRangeStart w:id="6"/>
            <w:r w:rsidRPr="5B8E2828">
              <w:rPr>
                <w:sz w:val="20"/>
                <w:szCs w:val="20"/>
                <w:lang w:val="en-US"/>
              </w:rPr>
              <w:t xml:space="preserve">At some point in time after the start of the test, a communication fault disrupts communication between the dispatch unit and one of the aggregators. </w:t>
            </w:r>
            <w:r w:rsidR="216108FB" w:rsidRPr="5B8E2828">
              <w:rPr>
                <w:sz w:val="20"/>
                <w:szCs w:val="20"/>
                <w:lang w:val="en-US"/>
              </w:rPr>
              <w:t>To ensure that the service demand is met, the dispatch unit must decide whe</w:t>
            </w:r>
            <w:r w:rsidR="76A9FE2A" w:rsidRPr="5B8E2828">
              <w:rPr>
                <w:sz w:val="20"/>
                <w:szCs w:val="20"/>
                <w:lang w:val="en-US"/>
              </w:rPr>
              <w:t xml:space="preserve">ther the fault is temporary or </w:t>
            </w:r>
            <w:proofErr w:type="gramStart"/>
            <w:r w:rsidR="76A9FE2A" w:rsidRPr="5B8E2828">
              <w:rPr>
                <w:sz w:val="20"/>
                <w:szCs w:val="20"/>
                <w:lang w:val="en-US"/>
              </w:rPr>
              <w:t>permanent, and</w:t>
            </w:r>
            <w:proofErr w:type="gramEnd"/>
            <w:r w:rsidR="76A9FE2A" w:rsidRPr="5B8E2828">
              <w:rPr>
                <w:sz w:val="20"/>
                <w:szCs w:val="20"/>
                <w:lang w:val="en-US"/>
              </w:rPr>
              <w:t xml:space="preserve"> </w:t>
            </w:r>
            <w:r w:rsidR="37B0771F" w:rsidRPr="5B8E2828">
              <w:rPr>
                <w:sz w:val="20"/>
                <w:szCs w:val="20"/>
                <w:lang w:val="en-US"/>
              </w:rPr>
              <w:t>arrange</w:t>
            </w:r>
            <w:r w:rsidR="76A9FE2A" w:rsidRPr="5B8E2828">
              <w:rPr>
                <w:sz w:val="20"/>
                <w:szCs w:val="20"/>
                <w:lang w:val="en-US"/>
              </w:rPr>
              <w:t xml:space="preserve"> for meeting the service demand with the remaining aggregator(s).</w:t>
            </w:r>
            <w:commentRangeEnd w:id="6"/>
            <w:r w:rsidR="0F07B701">
              <w:rPr>
                <w:rStyle w:val="CommentReference"/>
              </w:rPr>
              <w:commentReference w:id="6"/>
            </w:r>
          </w:p>
          <w:p w14:paraId="71B5EE71" w14:textId="6F3D450C" w:rsidR="5B8E2828" w:rsidRDefault="5B8E2828" w:rsidP="5B8E2828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14:paraId="7146F026" w14:textId="16FD652F" w:rsidR="25CA2E4E" w:rsidRDefault="25CA2E4E" w:rsidP="5B8E2828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5B8E2828">
              <w:rPr>
                <w:sz w:val="20"/>
                <w:szCs w:val="20"/>
                <w:lang w:val="en-US"/>
              </w:rPr>
              <w:t>It is assumed that an aggregator affected by</w:t>
            </w:r>
            <w:r w:rsidR="191C7804" w:rsidRPr="5B8E2828">
              <w:rPr>
                <w:sz w:val="20"/>
                <w:szCs w:val="20"/>
                <w:lang w:val="en-US"/>
              </w:rPr>
              <w:t xml:space="preserve"> a communication fault will continue to function, i.e. service definitions agreed with the dispatch unit will con</w:t>
            </w:r>
            <w:r w:rsidR="13A8DC6C" w:rsidRPr="5B8E2828">
              <w:rPr>
                <w:sz w:val="20"/>
                <w:szCs w:val="20"/>
                <w:lang w:val="en-US"/>
              </w:rPr>
              <w:t xml:space="preserve">tinue to be delivered. However, due to the lack of updates from the dispatch unit, these services will </w:t>
            </w:r>
            <w:r w:rsidR="66B2545E" w:rsidRPr="5B8E2828">
              <w:rPr>
                <w:sz w:val="20"/>
                <w:szCs w:val="20"/>
                <w:lang w:val="en-US"/>
              </w:rPr>
              <w:t xml:space="preserve">eventually diverge from </w:t>
            </w:r>
            <w:r w:rsidR="13A8DC6C" w:rsidRPr="5B8E2828">
              <w:rPr>
                <w:sz w:val="20"/>
                <w:szCs w:val="20"/>
                <w:lang w:val="en-US"/>
              </w:rPr>
              <w:t>the evolving needs of the grid.</w:t>
            </w:r>
          </w:p>
          <w:p w14:paraId="0C7FCA6C" w14:textId="24F73FBF" w:rsidR="00E32755" w:rsidRPr="004D314E" w:rsidRDefault="00E32755" w:rsidP="12C23599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0C7FCA71" w14:textId="77777777" w:rsidTr="00DD00D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6E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Function(s) under Investigation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FuI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14:paraId="0C7FCA6F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referenced specification of a function realized (operationalized) by the object under investigation”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3620" w14:textId="77777777" w:rsidR="00617602" w:rsidRDefault="5A13B0F2" w:rsidP="5B8E2828">
            <w:pPr>
              <w:spacing w:line="276" w:lineRule="auto"/>
              <w:rPr>
                <w:ins w:id="7" w:author="Kai Heussen" w:date="2021-03-17T13:30:00Z"/>
                <w:sz w:val="20"/>
                <w:szCs w:val="20"/>
                <w:lang w:val="en-US"/>
              </w:rPr>
            </w:pPr>
            <w:commentRangeStart w:id="8"/>
            <w:commentRangeStart w:id="9"/>
            <w:r w:rsidRPr="0F65B9BC">
              <w:rPr>
                <w:sz w:val="20"/>
                <w:szCs w:val="20"/>
                <w:lang w:val="en-US"/>
              </w:rPr>
              <w:t>Communication fault</w:t>
            </w:r>
            <w:commentRangeEnd w:id="8"/>
            <w:r w:rsidR="538BAA03">
              <w:rPr>
                <w:rStyle w:val="CommentReference"/>
              </w:rPr>
              <w:commentReference w:id="8"/>
            </w:r>
            <w:r w:rsidRPr="0F65B9BC">
              <w:rPr>
                <w:sz w:val="20"/>
                <w:szCs w:val="20"/>
                <w:lang w:val="en-US"/>
              </w:rPr>
              <w:t xml:space="preserve"> detection </w:t>
            </w:r>
            <w:r w:rsidR="1B708B3E" w:rsidRPr="0F65B9BC">
              <w:rPr>
                <w:sz w:val="20"/>
                <w:szCs w:val="20"/>
                <w:lang w:val="en-US"/>
              </w:rPr>
              <w:t>and impact mitigation</w:t>
            </w:r>
            <w:commentRangeEnd w:id="9"/>
            <w:r w:rsidR="538BAA03">
              <w:rPr>
                <w:rStyle w:val="CommentReference"/>
              </w:rPr>
              <w:commentReference w:id="9"/>
            </w:r>
            <w:r w:rsidR="1756D2AE" w:rsidRPr="0F65B9BC">
              <w:rPr>
                <w:sz w:val="20"/>
                <w:szCs w:val="20"/>
                <w:lang w:val="en-US"/>
              </w:rPr>
              <w:t xml:space="preserve">. </w:t>
            </w:r>
          </w:p>
          <w:p w14:paraId="0C7FCA70" w14:textId="2E6445FC" w:rsidR="00BA74B2" w:rsidRPr="004D314E" w:rsidRDefault="1756D2AE" w:rsidP="5B8E2828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F65B9BC">
              <w:rPr>
                <w:sz w:val="20"/>
                <w:szCs w:val="20"/>
                <w:lang w:val="en-US"/>
              </w:rPr>
              <w:t xml:space="preserve">A communication fault in the context of this test case is </w:t>
            </w:r>
            <w:r w:rsidR="06FE5C00" w:rsidRPr="0F65B9BC">
              <w:rPr>
                <w:sz w:val="20"/>
                <w:szCs w:val="20"/>
                <w:lang w:val="en-US"/>
              </w:rPr>
              <w:t>defined</w:t>
            </w:r>
            <w:r w:rsidRPr="0F65B9BC">
              <w:rPr>
                <w:sz w:val="20"/>
                <w:szCs w:val="20"/>
                <w:lang w:val="en-US"/>
              </w:rPr>
              <w:t xml:space="preserve"> </w:t>
            </w:r>
            <w:r w:rsidR="06FE5C00" w:rsidRPr="0F65B9BC">
              <w:rPr>
                <w:sz w:val="20"/>
                <w:szCs w:val="20"/>
                <w:lang w:val="en-US"/>
              </w:rPr>
              <w:t xml:space="preserve">as </w:t>
            </w:r>
            <w:r w:rsidR="331C2C1F" w:rsidRPr="0F65B9BC">
              <w:rPr>
                <w:sz w:val="20"/>
                <w:szCs w:val="20"/>
                <w:lang w:val="en-US"/>
              </w:rPr>
              <w:t xml:space="preserve">the inability of the dispatch unit to </w:t>
            </w:r>
            <w:r w:rsidR="06FE5C00" w:rsidRPr="0F65B9BC">
              <w:rPr>
                <w:sz w:val="20"/>
                <w:szCs w:val="20"/>
                <w:lang w:val="en-US"/>
              </w:rPr>
              <w:t>communicat</w:t>
            </w:r>
            <w:r w:rsidR="260FAD33" w:rsidRPr="0F65B9BC">
              <w:rPr>
                <w:sz w:val="20"/>
                <w:szCs w:val="20"/>
                <w:lang w:val="en-US"/>
              </w:rPr>
              <w:t>e</w:t>
            </w:r>
            <w:r w:rsidR="06FE5C00" w:rsidRPr="0F65B9BC">
              <w:rPr>
                <w:sz w:val="20"/>
                <w:szCs w:val="20"/>
                <w:lang w:val="en-US"/>
              </w:rPr>
              <w:t xml:space="preserve"> </w:t>
            </w:r>
            <w:r w:rsidR="4E3E98D9" w:rsidRPr="0F65B9BC">
              <w:rPr>
                <w:sz w:val="20"/>
                <w:szCs w:val="20"/>
                <w:lang w:val="en-US"/>
              </w:rPr>
              <w:t xml:space="preserve">with one or more </w:t>
            </w:r>
            <w:r w:rsidR="06FE5C00" w:rsidRPr="0F65B9BC">
              <w:rPr>
                <w:sz w:val="20"/>
                <w:szCs w:val="20"/>
                <w:lang w:val="en-US"/>
              </w:rPr>
              <w:t>aggregato</w:t>
            </w:r>
            <w:r w:rsidR="63AC73AD" w:rsidRPr="0F65B9BC">
              <w:rPr>
                <w:sz w:val="20"/>
                <w:szCs w:val="20"/>
                <w:lang w:val="en-US"/>
              </w:rPr>
              <w:t xml:space="preserve">rs, caused by </w:t>
            </w:r>
            <w:r w:rsidR="0DE43AC4" w:rsidRPr="0F65B9BC">
              <w:rPr>
                <w:sz w:val="20"/>
                <w:szCs w:val="20"/>
                <w:lang w:val="en-US"/>
              </w:rPr>
              <w:t xml:space="preserve">a </w:t>
            </w:r>
            <w:r w:rsidR="4FEE4FF1" w:rsidRPr="0F65B9BC">
              <w:rPr>
                <w:sz w:val="20"/>
                <w:szCs w:val="20"/>
                <w:lang w:val="en-US"/>
              </w:rPr>
              <w:t>disruption of the communication link.</w:t>
            </w:r>
            <w:r w:rsidR="4ECAD698" w:rsidRPr="0F65B9BC">
              <w:rPr>
                <w:sz w:val="20"/>
                <w:szCs w:val="20"/>
                <w:lang w:val="en-US"/>
              </w:rPr>
              <w:t xml:space="preserve"> Imple</w:t>
            </w:r>
            <w:r w:rsidR="17C59B58" w:rsidRPr="0F65B9BC">
              <w:rPr>
                <w:sz w:val="20"/>
                <w:szCs w:val="20"/>
                <w:lang w:val="en-US"/>
              </w:rPr>
              <w:t>mentations of the two functions will typically require functionality both on the dispatch unit as well as on the aggregator side.</w:t>
            </w:r>
          </w:p>
        </w:tc>
      </w:tr>
      <w:tr w:rsidR="00BA74B2" w:rsidRPr="004D314E" w14:paraId="0C7FCA75" w14:textId="77777777" w:rsidTr="00DD00D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72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Object under Investigation (</w:t>
            </w:r>
            <w:proofErr w:type="spellStart"/>
            <w:r w:rsidRPr="00AD18EF">
              <w:rPr>
                <w:i/>
                <w:sz w:val="20"/>
                <w:szCs w:val="20"/>
                <w:lang w:val="en-US"/>
              </w:rPr>
              <w:t>OuI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14:paraId="0C7FCA73" w14:textId="77777777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"the component(s) (</w:t>
            </w:r>
            <w:proofErr w:type="gramStart"/>
            <w:r w:rsidRPr="004D314E">
              <w:rPr>
                <w:sz w:val="20"/>
                <w:szCs w:val="20"/>
                <w:lang w:val="en-US"/>
              </w:rPr>
              <w:t>1..</w:t>
            </w:r>
            <w:proofErr w:type="gramEnd"/>
            <w:r w:rsidRPr="004D314E">
              <w:rPr>
                <w:sz w:val="20"/>
                <w:szCs w:val="20"/>
                <w:lang w:val="en-US"/>
              </w:rPr>
              <w:t xml:space="preserve">n)  that are to be </w:t>
            </w:r>
            <w:r w:rsidR="00774D02">
              <w:rPr>
                <w:sz w:val="20"/>
                <w:szCs w:val="20"/>
                <w:lang w:val="en-US"/>
              </w:rPr>
              <w:t>qualified by the test</w:t>
            </w:r>
            <w:r w:rsidRPr="004D314E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FA9C" w14:textId="07249914" w:rsidR="4C4A49D8" w:rsidRDefault="4C4A49D8" w:rsidP="12C23599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2C23599">
              <w:rPr>
                <w:sz w:val="20"/>
                <w:szCs w:val="20"/>
                <w:lang w:val="en-US"/>
              </w:rPr>
              <w:t>Aggregator dispatch unit</w:t>
            </w:r>
          </w:p>
          <w:p w14:paraId="5F7389C4" w14:textId="14A830BB" w:rsidR="2962993B" w:rsidRDefault="2962993B" w:rsidP="2962993B">
            <w:pPr>
              <w:spacing w:line="276" w:lineRule="auto"/>
              <w:rPr>
                <w:del w:id="10" w:author="Ata M. Khavari" w:date="2020-12-15T08:55:00Z"/>
                <w:sz w:val="20"/>
                <w:szCs w:val="20"/>
                <w:lang w:val="en-US"/>
              </w:rPr>
            </w:pPr>
          </w:p>
          <w:p w14:paraId="0C7FCA74" w14:textId="4A72E9DD" w:rsidR="00BA74B2" w:rsidRPr="004D314E" w:rsidRDefault="00BA74B2" w:rsidP="3C53E561">
            <w:pPr>
              <w:pStyle w:val="ListParagraph"/>
              <w:spacing w:line="276" w:lineRule="auto"/>
              <w:rPr>
                <w:szCs w:val="20"/>
              </w:rPr>
            </w:pPr>
          </w:p>
        </w:tc>
      </w:tr>
      <w:tr w:rsidR="00BA74B2" w:rsidRPr="004D314E" w14:paraId="0C7FCA79" w14:textId="77777777" w:rsidTr="00DD00D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76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lastRenderedPageBreak/>
              <w:t>Domain under Investigation (</w:t>
            </w:r>
            <w:proofErr w:type="spellStart"/>
            <w:r w:rsidRPr="00AD18EF">
              <w:rPr>
                <w:i/>
                <w:sz w:val="20"/>
                <w:szCs w:val="20"/>
                <w:lang w:val="en-US"/>
              </w:rPr>
              <w:t>DuI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):</w:t>
            </w:r>
          </w:p>
          <w:p w14:paraId="0C7FCA77" w14:textId="77777777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relevant domains or sub-domains of test parameters and connectivity.”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2A62" w14:textId="4EFA137C" w:rsidR="00BA74B2" w:rsidRPr="004D314E" w:rsidRDefault="367996BE" w:rsidP="3C53E561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eastAsia="Arial" w:cs="Arial"/>
                <w:szCs w:val="20"/>
              </w:rPr>
            </w:pPr>
            <w:r w:rsidRPr="3C53E561">
              <w:rPr>
                <w:rFonts w:eastAsia="Arial" w:cs="Arial"/>
                <w:szCs w:val="20"/>
              </w:rPr>
              <w:t>Electrical</w:t>
            </w:r>
          </w:p>
          <w:p w14:paraId="0C7FCA78" w14:textId="6AF9D1F7" w:rsidR="00BA74B2" w:rsidRPr="004D314E" w:rsidRDefault="367996BE" w:rsidP="12C23599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Cs w:val="20"/>
                <w:lang w:val="en-GB"/>
              </w:rPr>
            </w:pPr>
            <w:r w:rsidRPr="12C23599">
              <w:rPr>
                <w:rFonts w:eastAsia="Arial" w:cs="Arial"/>
                <w:szCs w:val="20"/>
              </w:rPr>
              <w:t>ICT</w:t>
            </w:r>
          </w:p>
        </w:tc>
      </w:tr>
      <w:tr w:rsidR="00D45E7C" w:rsidRPr="004D314E" w14:paraId="0C7FCA7D" w14:textId="77777777" w:rsidTr="00DD00D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7A" w14:textId="77777777" w:rsidR="00D45E7C" w:rsidRPr="004D314E" w:rsidRDefault="00D45E7C" w:rsidP="00D45E7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Purpose of Investigation</w:t>
            </w:r>
            <w:r w:rsidRPr="004D314E">
              <w:rPr>
                <w:i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i/>
                <w:sz w:val="20"/>
                <w:szCs w:val="20"/>
                <w:lang w:val="en-US"/>
              </w:rPr>
              <w:t>)</w:t>
            </w:r>
          </w:p>
          <w:p w14:paraId="0C7FCA7B" w14:textId="77777777" w:rsidR="00D45E7C" w:rsidRPr="004D314E" w:rsidRDefault="00AD18EF" w:rsidP="00D45E7C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="00D45E7C" w:rsidRPr="004D314E">
              <w:rPr>
                <w:sz w:val="20"/>
                <w:szCs w:val="20"/>
                <w:lang w:val="en-US"/>
              </w:rPr>
              <w:t xml:space="preserve">he </w:t>
            </w:r>
            <w:r w:rsidR="00D45E7C">
              <w:rPr>
                <w:sz w:val="20"/>
                <w:szCs w:val="20"/>
                <w:lang w:val="en-US"/>
              </w:rPr>
              <w:t xml:space="preserve">test purpose </w:t>
            </w:r>
            <w:r w:rsidR="00D45E7C" w:rsidRPr="004D314E">
              <w:rPr>
                <w:sz w:val="20"/>
                <w:szCs w:val="20"/>
                <w:lang w:val="en-US"/>
              </w:rPr>
              <w:t>in terms of Characterization, Verification, or Valida</w:t>
            </w:r>
            <w:r w:rsidR="00D45E7C">
              <w:rPr>
                <w:sz w:val="20"/>
                <w:szCs w:val="20"/>
                <w:lang w:val="en-US"/>
              </w:rPr>
              <w:t>tion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7C" w14:textId="5C59F121" w:rsidR="00D45E7C" w:rsidRPr="004D314E" w:rsidRDefault="1C4F44DE" w:rsidP="7A614E5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2C23599">
              <w:rPr>
                <w:sz w:val="20"/>
                <w:szCs w:val="20"/>
                <w:rPrChange w:id="11" w:author="Ata M. Khavari" w:date="2020-12-15T08:56:00Z">
                  <w:rPr>
                    <w:sz w:val="20"/>
                    <w:szCs w:val="20"/>
                    <w:lang w:val="en-US"/>
                  </w:rPr>
                </w:rPrChange>
              </w:rPr>
              <w:t>Characterisation</w:t>
            </w:r>
            <w:r w:rsidRPr="12C23599">
              <w:rPr>
                <w:sz w:val="20"/>
                <w:szCs w:val="20"/>
                <w:lang w:val="en-US"/>
              </w:rPr>
              <w:t xml:space="preserve"> of </w:t>
            </w:r>
            <w:r w:rsidR="4C703DBC" w:rsidRPr="12C23599">
              <w:rPr>
                <w:sz w:val="20"/>
                <w:szCs w:val="20"/>
                <w:lang w:val="en-US"/>
              </w:rPr>
              <w:t>(</w:t>
            </w:r>
            <w:r w:rsidR="0DCB588B" w:rsidRPr="12C23599">
              <w:rPr>
                <w:sz w:val="20"/>
                <w:szCs w:val="20"/>
                <w:lang w:val="en-US"/>
              </w:rPr>
              <w:t>the performance of</w:t>
            </w:r>
            <w:r w:rsidR="7E5DA2ED" w:rsidRPr="12C23599">
              <w:rPr>
                <w:sz w:val="20"/>
                <w:szCs w:val="20"/>
                <w:lang w:val="en-US"/>
              </w:rPr>
              <w:t>)</w:t>
            </w:r>
            <w:r w:rsidR="0DCB588B" w:rsidRPr="12C23599">
              <w:rPr>
                <w:sz w:val="20"/>
                <w:szCs w:val="20"/>
                <w:lang w:val="en-US"/>
              </w:rPr>
              <w:t xml:space="preserve"> system recovery from a </w:t>
            </w:r>
            <w:r w:rsidR="67612D4E" w:rsidRPr="12C23599">
              <w:rPr>
                <w:sz w:val="20"/>
                <w:szCs w:val="20"/>
                <w:lang w:val="en-US"/>
              </w:rPr>
              <w:t>permanent</w:t>
            </w:r>
            <w:r w:rsidR="548BD5D7" w:rsidRPr="12C23599">
              <w:rPr>
                <w:sz w:val="20"/>
                <w:szCs w:val="20"/>
                <w:lang w:val="en-US"/>
              </w:rPr>
              <w:t xml:space="preserve"> </w:t>
            </w:r>
            <w:r w:rsidR="0DCB588B" w:rsidRPr="12C23599">
              <w:rPr>
                <w:sz w:val="20"/>
                <w:szCs w:val="20"/>
                <w:lang w:val="en-US"/>
              </w:rPr>
              <w:t>communication failure.</w:t>
            </w:r>
          </w:p>
        </w:tc>
      </w:tr>
      <w:tr w:rsidR="00D45E7C" w:rsidRPr="004D314E" w14:paraId="0C7FCA7F" w14:textId="77777777" w:rsidTr="00DD00D4">
        <w:trPr>
          <w:trHeight w:val="60"/>
          <w:jc w:val="center"/>
        </w:trPr>
        <w:tc>
          <w:tcPr>
            <w:tcW w:w="9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7E" w14:textId="77777777" w:rsidR="00D45E7C" w:rsidRPr="00D45E7C" w:rsidRDefault="00D45E7C" w:rsidP="00BA74B2">
            <w:pPr>
              <w:spacing w:line="276" w:lineRule="auto"/>
              <w:rPr>
                <w:sz w:val="4"/>
                <w:szCs w:val="4"/>
                <w:lang w:val="en-US"/>
              </w:rPr>
            </w:pPr>
          </w:p>
        </w:tc>
      </w:tr>
      <w:tr w:rsidR="00BA74B2" w:rsidRPr="004D314E" w14:paraId="0C7FCA83" w14:textId="77777777" w:rsidTr="00DD00D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80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System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SuT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):</w:t>
            </w:r>
          </w:p>
          <w:p w14:paraId="0C7FCA81" w14:textId="77777777" w:rsidR="00BA74B2" w:rsidRPr="004D314E" w:rsidRDefault="00AD18EF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BA74B2" w:rsidRPr="004D314E">
              <w:rPr>
                <w:sz w:val="20"/>
                <w:szCs w:val="20"/>
                <w:lang w:val="en-US"/>
              </w:rPr>
              <w:t>ystems, subsystems, components included in the test case or test setup.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82" w14:textId="6D65C967" w:rsidR="00BA74B2" w:rsidRPr="004D314E" w:rsidRDefault="7296A962" w:rsidP="12C23599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5B8E2828">
              <w:rPr>
                <w:sz w:val="20"/>
                <w:szCs w:val="20"/>
                <w:lang w:val="en-US"/>
              </w:rPr>
              <w:t>The test system consists of an electrical grid</w:t>
            </w:r>
            <w:r w:rsidR="6E02B67F" w:rsidRPr="5B8E2828">
              <w:rPr>
                <w:sz w:val="20"/>
                <w:szCs w:val="20"/>
                <w:lang w:val="en-US"/>
              </w:rPr>
              <w:t xml:space="preserve"> section</w:t>
            </w:r>
            <w:r w:rsidRPr="5B8E2828">
              <w:rPr>
                <w:sz w:val="20"/>
                <w:szCs w:val="20"/>
                <w:lang w:val="en-US"/>
              </w:rPr>
              <w:t xml:space="preserve">, </w:t>
            </w:r>
            <w:r w:rsidR="3E960C69" w:rsidRPr="5B8E2828">
              <w:rPr>
                <w:sz w:val="20"/>
                <w:szCs w:val="20"/>
                <w:lang w:val="en-US"/>
              </w:rPr>
              <w:t>energy resources</w:t>
            </w:r>
            <w:r w:rsidR="05571C3B" w:rsidRPr="5B8E2828">
              <w:rPr>
                <w:sz w:val="20"/>
                <w:szCs w:val="20"/>
                <w:lang w:val="en-US"/>
              </w:rPr>
              <w:t xml:space="preserve">, aggregators, </w:t>
            </w:r>
            <w:r w:rsidR="5263A3C0" w:rsidRPr="5B8E2828">
              <w:rPr>
                <w:sz w:val="20"/>
                <w:szCs w:val="20"/>
                <w:lang w:val="en-US"/>
              </w:rPr>
              <w:t>a dispatch</w:t>
            </w:r>
            <w:r w:rsidR="64629D25" w:rsidRPr="5B8E2828">
              <w:rPr>
                <w:sz w:val="20"/>
                <w:szCs w:val="20"/>
                <w:lang w:val="en-US"/>
              </w:rPr>
              <w:t xml:space="preserve"> unit</w:t>
            </w:r>
            <w:r w:rsidR="5263A3C0" w:rsidRPr="5B8E2828">
              <w:rPr>
                <w:sz w:val="20"/>
                <w:szCs w:val="20"/>
                <w:lang w:val="en-US"/>
              </w:rPr>
              <w:t>, a service requester</w:t>
            </w:r>
            <w:r w:rsidR="10FC7A17" w:rsidRPr="5B8E2828">
              <w:rPr>
                <w:sz w:val="20"/>
                <w:szCs w:val="20"/>
                <w:lang w:val="en-US"/>
              </w:rPr>
              <w:t xml:space="preserve"> (DSO)</w:t>
            </w:r>
            <w:r w:rsidR="3E960C69" w:rsidRPr="5B8E2828">
              <w:rPr>
                <w:sz w:val="20"/>
                <w:szCs w:val="20"/>
                <w:lang w:val="en-US"/>
              </w:rPr>
              <w:t xml:space="preserve"> and an ICT </w:t>
            </w:r>
            <w:r w:rsidR="0E183FFF" w:rsidRPr="5B8E2828">
              <w:rPr>
                <w:sz w:val="20"/>
                <w:szCs w:val="20"/>
                <w:lang w:val="en-US"/>
              </w:rPr>
              <w:t>command</w:t>
            </w:r>
            <w:r w:rsidR="12A2E5D2" w:rsidRPr="5B8E2828">
              <w:rPr>
                <w:sz w:val="20"/>
                <w:szCs w:val="20"/>
                <w:lang w:val="en-US"/>
              </w:rPr>
              <w:t xml:space="preserve"> and </w:t>
            </w:r>
            <w:r w:rsidR="0E183FFF" w:rsidRPr="5B8E2828">
              <w:rPr>
                <w:sz w:val="20"/>
                <w:szCs w:val="20"/>
                <w:lang w:val="en-US"/>
              </w:rPr>
              <w:t xml:space="preserve">control </w:t>
            </w:r>
            <w:r w:rsidR="3E960C69" w:rsidRPr="5B8E2828">
              <w:rPr>
                <w:sz w:val="20"/>
                <w:szCs w:val="20"/>
                <w:lang w:val="en-US"/>
              </w:rPr>
              <w:t xml:space="preserve">infrastructure. </w:t>
            </w:r>
            <w:r w:rsidRPr="5B8E2828">
              <w:rPr>
                <w:sz w:val="20"/>
                <w:szCs w:val="20"/>
                <w:lang w:val="en-US"/>
              </w:rPr>
              <w:t xml:space="preserve">The electrical </w:t>
            </w:r>
            <w:r w:rsidR="342208C2" w:rsidRPr="5B8E2828">
              <w:rPr>
                <w:sz w:val="20"/>
                <w:szCs w:val="20"/>
                <w:lang w:val="en-US"/>
              </w:rPr>
              <w:t>grid</w:t>
            </w:r>
            <w:r w:rsidRPr="5B8E2828">
              <w:rPr>
                <w:sz w:val="20"/>
                <w:szCs w:val="20"/>
                <w:lang w:val="en-US"/>
              </w:rPr>
              <w:t xml:space="preserve"> </w:t>
            </w:r>
            <w:r w:rsidR="5B38ECDA" w:rsidRPr="5B8E2828">
              <w:rPr>
                <w:sz w:val="20"/>
                <w:szCs w:val="20"/>
                <w:lang w:val="en-US"/>
              </w:rPr>
              <w:t xml:space="preserve">section </w:t>
            </w:r>
            <w:r w:rsidR="01FE7E29" w:rsidRPr="5B8E2828">
              <w:rPr>
                <w:sz w:val="20"/>
                <w:szCs w:val="20"/>
                <w:lang w:val="en-US"/>
              </w:rPr>
              <w:t xml:space="preserve">is a </w:t>
            </w:r>
            <w:r w:rsidR="0526E075" w:rsidRPr="5B8E2828">
              <w:rPr>
                <w:sz w:val="20"/>
                <w:szCs w:val="20"/>
                <w:lang w:val="en-US"/>
              </w:rPr>
              <w:t xml:space="preserve">part of a </w:t>
            </w:r>
            <w:r w:rsidRPr="5B8E2828">
              <w:rPr>
                <w:sz w:val="20"/>
                <w:szCs w:val="20"/>
                <w:lang w:val="en-US"/>
              </w:rPr>
              <w:t>LV</w:t>
            </w:r>
            <w:r w:rsidR="2E79CC96" w:rsidRPr="5B8E2828">
              <w:rPr>
                <w:sz w:val="20"/>
                <w:szCs w:val="20"/>
                <w:lang w:val="en-US"/>
              </w:rPr>
              <w:t xml:space="preserve"> and/or </w:t>
            </w:r>
            <w:r w:rsidRPr="5B8E2828">
              <w:rPr>
                <w:sz w:val="20"/>
                <w:szCs w:val="20"/>
                <w:lang w:val="en-US"/>
              </w:rPr>
              <w:t xml:space="preserve">MV distribution grid (e.g. 0.4kV and 10kV) with </w:t>
            </w:r>
            <w:proofErr w:type="gramStart"/>
            <w:r w:rsidRPr="5B8E2828">
              <w:rPr>
                <w:sz w:val="20"/>
                <w:szCs w:val="20"/>
                <w:lang w:val="en-US"/>
              </w:rPr>
              <w:t>a number of</w:t>
            </w:r>
            <w:proofErr w:type="gramEnd"/>
            <w:r w:rsidRPr="5B8E2828">
              <w:rPr>
                <w:sz w:val="20"/>
                <w:szCs w:val="20"/>
                <w:lang w:val="en-US"/>
              </w:rPr>
              <w:t xml:space="preserve"> </w:t>
            </w:r>
            <w:r w:rsidR="140D39BB" w:rsidRPr="5B8E2828">
              <w:rPr>
                <w:sz w:val="20"/>
                <w:szCs w:val="20"/>
                <w:lang w:val="en-US"/>
              </w:rPr>
              <w:t xml:space="preserve">flexible DER units </w:t>
            </w:r>
            <w:r w:rsidRPr="5B8E2828">
              <w:rPr>
                <w:sz w:val="20"/>
                <w:szCs w:val="20"/>
                <w:lang w:val="en-US"/>
              </w:rPr>
              <w:t xml:space="preserve">distributed across </w:t>
            </w:r>
            <w:r w:rsidR="6E4EDEE7" w:rsidRPr="5B8E2828">
              <w:rPr>
                <w:sz w:val="20"/>
                <w:szCs w:val="20"/>
                <w:lang w:val="en-US"/>
              </w:rPr>
              <w:t xml:space="preserve">one or </w:t>
            </w:r>
            <w:r w:rsidRPr="5B8E2828">
              <w:rPr>
                <w:sz w:val="20"/>
                <w:szCs w:val="20"/>
                <w:lang w:val="en-US"/>
              </w:rPr>
              <w:t>multiple feeders.</w:t>
            </w:r>
            <w:r w:rsidR="45C41104" w:rsidRPr="5B8E2828">
              <w:rPr>
                <w:sz w:val="20"/>
                <w:szCs w:val="20"/>
                <w:lang w:val="en-US"/>
              </w:rPr>
              <w:t xml:space="preserve"> </w:t>
            </w:r>
            <w:r w:rsidR="541ECF7F" w:rsidRPr="5B8E2828">
              <w:rPr>
                <w:sz w:val="20"/>
                <w:szCs w:val="20"/>
                <w:lang w:val="en-US"/>
              </w:rPr>
              <w:t xml:space="preserve">The ICT infrastructure consists of three </w:t>
            </w:r>
            <w:r w:rsidR="1C0158C6" w:rsidRPr="5B8E2828">
              <w:rPr>
                <w:sz w:val="20"/>
                <w:szCs w:val="20"/>
                <w:lang w:val="en-US"/>
              </w:rPr>
              <w:t xml:space="preserve">separate types of IT systems (dispatch unit, </w:t>
            </w:r>
            <w:proofErr w:type="gramStart"/>
            <w:r w:rsidR="1C0158C6" w:rsidRPr="5B8E2828">
              <w:rPr>
                <w:sz w:val="20"/>
                <w:szCs w:val="20"/>
                <w:lang w:val="en-US"/>
              </w:rPr>
              <w:t>aggregator</w:t>
            </w:r>
            <w:proofErr w:type="gramEnd"/>
            <w:r w:rsidR="1C0158C6" w:rsidRPr="5B8E2828">
              <w:rPr>
                <w:sz w:val="20"/>
                <w:szCs w:val="20"/>
                <w:lang w:val="en-US"/>
              </w:rPr>
              <w:t xml:space="preserve"> and DER controller) as well as the communication links between these </w:t>
            </w:r>
            <w:r w:rsidR="2FAE076D" w:rsidRPr="5B8E2828">
              <w:rPr>
                <w:sz w:val="20"/>
                <w:szCs w:val="20"/>
                <w:lang w:val="en-US"/>
              </w:rPr>
              <w:t>entities.</w:t>
            </w:r>
          </w:p>
        </w:tc>
      </w:tr>
      <w:tr w:rsidR="00D45E7C" w:rsidRPr="004D314E" w14:paraId="0C7FCA87" w14:textId="77777777" w:rsidTr="00DD00D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84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Functions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FuT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</w:t>
            </w:r>
          </w:p>
          <w:p w14:paraId="0C7FCA85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Pr="004D314E">
              <w:rPr>
                <w:sz w:val="20"/>
                <w:szCs w:val="20"/>
                <w:lang w:val="en-US"/>
              </w:rPr>
              <w:t>unctions relevant to the operation of the system under test</w:t>
            </w:r>
            <w:r>
              <w:rPr>
                <w:sz w:val="20"/>
                <w:szCs w:val="20"/>
                <w:lang w:val="en-US"/>
              </w:rPr>
              <w:t>, incl</w:t>
            </w:r>
            <w:r w:rsidR="004E6256">
              <w:rPr>
                <w:sz w:val="20"/>
                <w:szCs w:val="20"/>
                <w:lang w:val="en-US"/>
              </w:rPr>
              <w:t>uding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r w:rsidR="004E6256">
              <w:rPr>
                <w:sz w:val="20"/>
                <w:szCs w:val="20"/>
                <w:lang w:val="en-US"/>
              </w:rPr>
              <w:t>relevant</w:t>
            </w:r>
            <w:r>
              <w:rPr>
                <w:sz w:val="20"/>
                <w:szCs w:val="20"/>
                <w:lang w:val="en-US"/>
              </w:rPr>
              <w:t xml:space="preserve"> interactions </w:t>
            </w:r>
            <w:r w:rsidR="004E6256">
              <w:rPr>
                <w:sz w:val="20"/>
                <w:szCs w:val="20"/>
                <w:lang w:val="en-US"/>
              </w:rPr>
              <w:t>btw.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OuI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SuT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BC11" w14:textId="600D96FF" w:rsidR="35DC3420" w:rsidRDefault="1DBE3CF1" w:rsidP="5B8E2828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Communication fault detection</w:t>
            </w:r>
            <w:r w:rsidR="6A7B1147">
              <w:t xml:space="preserve"> and impact mitigation (</w:t>
            </w:r>
            <w:proofErr w:type="spellStart"/>
            <w:r w:rsidR="6A7B1147">
              <w:t>FuI</w:t>
            </w:r>
            <w:proofErr w:type="spellEnd"/>
            <w:r w:rsidR="6A7B1147">
              <w:t>)</w:t>
            </w:r>
          </w:p>
          <w:p w14:paraId="1F270E34" w14:textId="0DABF53E" w:rsidR="41EBF3CA" w:rsidRDefault="5BB0C6DE" w:rsidP="6D435D00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Coordinated congestion management</w:t>
            </w:r>
            <w:r w:rsidR="3846192A">
              <w:t xml:space="preserve">, consisting </w:t>
            </w:r>
            <w:r w:rsidR="69FE0F83">
              <w:t xml:space="preserve">of an </w:t>
            </w:r>
            <w:r w:rsidR="3846192A">
              <w:t xml:space="preserve">algorithm for congestion management as well as the communication between units needed to </w:t>
            </w:r>
            <w:r w:rsidR="6740A988">
              <w:t>implement the algorithm (</w:t>
            </w:r>
            <w:r w:rsidR="7AF38B96">
              <w:t>i</w:t>
            </w:r>
            <w:r w:rsidR="6740A988">
              <w:t>.e. between unit controllers and aggregators and between aggregators and dispatch unit)</w:t>
            </w:r>
          </w:p>
          <w:p w14:paraId="63E4DD2D" w14:textId="0B49BF08" w:rsidR="41EBF3CA" w:rsidRDefault="5BB0C6DE" w:rsidP="5B8E2828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 xml:space="preserve">Aggregator </w:t>
            </w:r>
            <w:r w:rsidR="08726912">
              <w:t xml:space="preserve">internal </w:t>
            </w:r>
            <w:r>
              <w:t>dispatch</w:t>
            </w:r>
            <w:r w:rsidR="233969C5">
              <w:t xml:space="preserve"> mechanism, consisting of portfolio management and </w:t>
            </w:r>
            <w:r w:rsidR="407C08F0">
              <w:t xml:space="preserve">unit </w:t>
            </w:r>
            <w:r w:rsidR="233969C5">
              <w:t>dispatch</w:t>
            </w:r>
          </w:p>
          <w:p w14:paraId="0567F950" w14:textId="2E466FE2" w:rsidR="4C3CCC45" w:rsidRDefault="4BB00777" w:rsidP="5B8E2828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eastAsia="Arial" w:cs="Arial"/>
              </w:rPr>
            </w:pPr>
            <w:r>
              <w:t>Unit controller</w:t>
            </w:r>
            <w:r w:rsidR="4D747FA3">
              <w:t xml:space="preserve"> functionality, consisting of </w:t>
            </w:r>
            <w:r>
              <w:t>local flexibility calculation and management</w:t>
            </w:r>
          </w:p>
          <w:p w14:paraId="1EF6EB5E" w14:textId="5F3900E6" w:rsidR="47174E43" w:rsidRDefault="47174E43" w:rsidP="5B8E2828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A dispatch mechanism for aggregators, executing on the dispatch unit.</w:t>
            </w:r>
          </w:p>
          <w:p w14:paraId="0C7FCA86" w14:textId="3F7DAE03" w:rsidR="00D45E7C" w:rsidRPr="00FC3398" w:rsidRDefault="47174E43" w:rsidP="5B8E2828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A c</w:t>
            </w:r>
            <w:r w:rsidR="6048107E">
              <w:t>ongestion detection</w:t>
            </w:r>
            <w:r w:rsidR="730CA26A">
              <w:t xml:space="preserve"> method, emulating the determination of service requirements by a </w:t>
            </w:r>
            <w:r w:rsidR="6048107E">
              <w:t>DSO</w:t>
            </w:r>
            <w:r w:rsidR="143E61F4">
              <w:t>.</w:t>
            </w:r>
          </w:p>
        </w:tc>
      </w:tr>
      <w:tr w:rsidR="00BA74B2" w:rsidRPr="004D314E" w14:paraId="0C7FCA89" w14:textId="77777777" w:rsidTr="00DD00D4">
        <w:trPr>
          <w:trHeight w:val="96"/>
          <w:jc w:val="center"/>
        </w:trPr>
        <w:tc>
          <w:tcPr>
            <w:tcW w:w="9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88" w14:textId="77777777" w:rsidR="00BA74B2" w:rsidRPr="00316F83" w:rsidRDefault="00BA74B2" w:rsidP="00BA74B2">
            <w:pPr>
              <w:spacing w:line="276" w:lineRule="auto"/>
              <w:rPr>
                <w:sz w:val="4"/>
                <w:szCs w:val="20"/>
                <w:lang w:val="en-US"/>
              </w:rPr>
            </w:pPr>
            <w:r w:rsidRPr="00316F83">
              <w:rPr>
                <w:b/>
                <w:sz w:val="4"/>
                <w:szCs w:val="20"/>
                <w:lang w:val="en-US"/>
              </w:rPr>
              <w:t xml:space="preserve"> </w:t>
            </w:r>
          </w:p>
        </w:tc>
      </w:tr>
      <w:tr w:rsidR="00BA74B2" w:rsidRPr="004D314E" w14:paraId="0C7FCA8C" w14:textId="77777777" w:rsidTr="00DD00D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D200" w14:textId="77777777" w:rsidR="00377130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u w:val="single"/>
                <w:lang w:val="en-US"/>
              </w:rPr>
              <w:t>Test criteria</w:t>
            </w:r>
            <w:r w:rsidR="00377130">
              <w:rPr>
                <w:b/>
                <w:sz w:val="20"/>
                <w:szCs w:val="20"/>
                <w:lang w:val="en-US"/>
              </w:rPr>
              <w:t xml:space="preserve"> </w:t>
            </w:r>
            <w:r w:rsidR="00377130">
              <w:rPr>
                <w:bCs/>
                <w:i/>
                <w:iCs/>
                <w:sz w:val="20"/>
                <w:szCs w:val="20"/>
                <w:lang w:val="en-US"/>
              </w:rPr>
              <w:t>(TCR)</w:t>
            </w:r>
            <w:r w:rsidR="006555C6">
              <w:rPr>
                <w:sz w:val="20"/>
                <w:szCs w:val="20"/>
                <w:lang w:val="en-US"/>
              </w:rPr>
              <w:t xml:space="preserve"> </w:t>
            </w:r>
          </w:p>
          <w:p w14:paraId="0C7FCA8A" w14:textId="3DC68BCB" w:rsidR="00BA74B2" w:rsidRPr="004D314E" w:rsidRDefault="006C2922" w:rsidP="00BA74B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proofErr w:type="spellStart"/>
            <w:r>
              <w:rPr>
                <w:sz w:val="20"/>
                <w:szCs w:val="20"/>
                <w:lang w:val="en-US"/>
              </w:rPr>
              <w:t>ormulation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AD18EF" w:rsidRPr="004D314E">
              <w:rPr>
                <w:sz w:val="20"/>
                <w:szCs w:val="20"/>
                <w:lang w:val="en-US"/>
              </w:rPr>
              <w:t xml:space="preserve">of </w:t>
            </w:r>
            <w:r>
              <w:rPr>
                <w:sz w:val="20"/>
                <w:szCs w:val="20"/>
                <w:lang w:val="en-US"/>
              </w:rPr>
              <w:t xml:space="preserve">criteria for each </w:t>
            </w:r>
            <w:proofErr w:type="spellStart"/>
            <w:r w:rsidR="00AD18EF">
              <w:rPr>
                <w:sz w:val="20"/>
                <w:szCs w:val="20"/>
                <w:lang w:val="en-US"/>
              </w:rPr>
              <w:t>PoI</w:t>
            </w:r>
            <w:proofErr w:type="spellEnd"/>
            <w:r>
              <w:rPr>
                <w:sz w:val="20"/>
                <w:szCs w:val="20"/>
              </w:rPr>
              <w:t xml:space="preserve"> based on properties of </w:t>
            </w:r>
            <w:proofErr w:type="spellStart"/>
            <w:r>
              <w:rPr>
                <w:sz w:val="20"/>
                <w:szCs w:val="20"/>
              </w:rPr>
              <w:t>SuT</w:t>
            </w:r>
            <w:proofErr w:type="spellEnd"/>
            <w:r>
              <w:rPr>
                <w:sz w:val="20"/>
                <w:szCs w:val="20"/>
              </w:rPr>
              <w:t>; encompasses properties of test signals and output measures</w:t>
            </w:r>
            <w:r w:rsidR="004E6256">
              <w:rPr>
                <w:sz w:val="20"/>
                <w:szCs w:val="20"/>
                <w:lang w:val="en-US"/>
              </w:rPr>
              <w:t>.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DFB2" w14:textId="3A9AF4BB" w:rsidR="00BA74B2" w:rsidRPr="004D314E" w:rsidRDefault="7066AB4D" w:rsidP="7A614E52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szCs w:val="20"/>
              </w:rPr>
            </w:pPr>
            <w:r w:rsidRPr="12C23599">
              <w:rPr>
                <w:szCs w:val="20"/>
              </w:rPr>
              <w:t xml:space="preserve">Time to detection of </w:t>
            </w:r>
            <w:r w:rsidR="25C5C371" w:rsidRPr="12C23599">
              <w:rPr>
                <w:szCs w:val="20"/>
              </w:rPr>
              <w:t xml:space="preserve">a </w:t>
            </w:r>
            <w:r w:rsidRPr="12C23599">
              <w:rPr>
                <w:szCs w:val="20"/>
              </w:rPr>
              <w:t>nonresponsive aggregator</w:t>
            </w:r>
          </w:p>
          <w:p w14:paraId="0C7FCA8B" w14:textId="0E1D3369" w:rsidR="00BA74B2" w:rsidRPr="004D314E" w:rsidRDefault="2A8E2C93" w:rsidP="5B8E282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eastAsia="Arial" w:cs="Arial"/>
              </w:rPr>
            </w:pPr>
            <w:r>
              <w:t xml:space="preserve">Time to </w:t>
            </w:r>
            <w:proofErr w:type="gramStart"/>
            <w:r>
              <w:t>full service</w:t>
            </w:r>
            <w:proofErr w:type="gramEnd"/>
            <w:r>
              <w:t xml:space="preserve"> restoration</w:t>
            </w:r>
          </w:p>
        </w:tc>
      </w:tr>
      <w:tr w:rsidR="00BA74B2" w:rsidRPr="004D314E" w14:paraId="0C7FCA91" w14:textId="77777777" w:rsidTr="00DD00D4">
        <w:trPr>
          <w:jc w:val="center"/>
        </w:trPr>
        <w:tc>
          <w:tcPr>
            <w:tcW w:w="23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8D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8E" w14:textId="1BB4B1A3" w:rsidR="00BA74B2" w:rsidRPr="00377130" w:rsidRDefault="00377130" w:rsidP="00BA74B2">
            <w:pPr>
              <w:spacing w:line="276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arget </w:t>
            </w:r>
            <w:r>
              <w:rPr>
                <w:b/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etrics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  <w:lang w:val="en-US"/>
              </w:rPr>
              <w:t>(TM)</w:t>
            </w:r>
          </w:p>
          <w:p w14:paraId="0C7FCA8F" w14:textId="77777777" w:rsidR="00BA74B2" w:rsidRPr="004D314E" w:rsidRDefault="006555C6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easures </w:t>
            </w:r>
            <w:r w:rsidR="00AD18EF">
              <w:rPr>
                <w:sz w:val="20"/>
                <w:szCs w:val="20"/>
                <w:lang w:val="en-US"/>
              </w:rPr>
              <w:t xml:space="preserve">required 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to </w:t>
            </w:r>
            <w:r w:rsidR="00BA74B2">
              <w:rPr>
                <w:sz w:val="20"/>
                <w:szCs w:val="20"/>
                <w:lang w:val="en-US"/>
              </w:rPr>
              <w:t>quantify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each identified </w:t>
            </w:r>
            <w:r w:rsidR="00AD18EF">
              <w:rPr>
                <w:sz w:val="20"/>
                <w:szCs w:val="20"/>
                <w:lang w:val="en-US"/>
              </w:rPr>
              <w:t>test criteria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9ACC" w14:textId="7814CACA" w:rsidR="00BA74B2" w:rsidRPr="00DD00D4" w:rsidRDefault="6A92BA3A" w:rsidP="5B8E2828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color w:val="000000"/>
              </w:rPr>
            </w:pPr>
            <w:r w:rsidRPr="00DD00D4">
              <w:rPr>
                <w:rFonts w:eastAsia="Arial" w:cs="Arial"/>
                <w:color w:val="000000"/>
              </w:rPr>
              <w:t xml:space="preserve">Time </w:t>
            </w:r>
            <w:r w:rsidR="67E44C03" w:rsidRPr="00DD00D4">
              <w:rPr>
                <w:rFonts w:eastAsia="Arial" w:cs="Arial"/>
                <w:color w:val="000000"/>
              </w:rPr>
              <w:t>elapsed</w:t>
            </w:r>
            <w:r w:rsidRPr="00DD00D4">
              <w:rPr>
                <w:rFonts w:eastAsia="Arial" w:cs="Arial"/>
                <w:color w:val="000000"/>
              </w:rPr>
              <w:t xml:space="preserve"> from the occurrence of a communication fault to the c</w:t>
            </w:r>
            <w:r w:rsidR="2099285F" w:rsidRPr="00DD00D4">
              <w:rPr>
                <w:rFonts w:eastAsia="Arial" w:cs="Arial"/>
                <w:color w:val="000000"/>
              </w:rPr>
              <w:t>lassification of an aggregator as nonresponsive by the dispatch unit [s]</w:t>
            </w:r>
          </w:p>
          <w:p w14:paraId="0C7FCA90" w14:textId="7BB3D0D4" w:rsidR="00BA74B2" w:rsidRPr="00DD00D4" w:rsidRDefault="73A20BBC" w:rsidP="5B8E2828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color w:val="000000"/>
                <w:szCs w:val="20"/>
              </w:rPr>
            </w:pPr>
            <w:r w:rsidRPr="5B8E2828">
              <w:rPr>
                <w:rFonts w:eastAsia="Arial" w:cs="Arial"/>
              </w:rPr>
              <w:t xml:space="preserve">Time elapsed from the occurrence of a communication </w:t>
            </w:r>
            <w:r w:rsidRPr="00DD00D4">
              <w:rPr>
                <w:rFonts w:eastAsia="Arial" w:cs="Arial"/>
                <w:color w:val="000000"/>
              </w:rPr>
              <w:t>fault to the restoration of a stable steady state in which the entire service demand as requested by the DSO is met by the aggregators [s].</w:t>
            </w:r>
          </w:p>
        </w:tc>
      </w:tr>
      <w:tr w:rsidR="00BA74B2" w:rsidRPr="004D314E" w14:paraId="0C7FCA96" w14:textId="77777777" w:rsidTr="00DD00D4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92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93" w14:textId="040ABA04" w:rsidR="00BA74B2" w:rsidRPr="00377130" w:rsidRDefault="00377130" w:rsidP="00BA74B2">
            <w:pPr>
              <w:spacing w:line="276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 w:rsidR="00BA74B2">
              <w:rPr>
                <w:b/>
                <w:sz w:val="20"/>
                <w:szCs w:val="20"/>
                <w:lang w:val="en-US"/>
              </w:rPr>
              <w:t xml:space="preserve">ariability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>
              <w:rPr>
                <w:b/>
                <w:sz w:val="20"/>
                <w:szCs w:val="20"/>
                <w:lang w:val="en-US"/>
              </w:rPr>
              <w:t>ttributes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  <w:lang w:val="en-US"/>
              </w:rPr>
              <w:t>(VA)</w:t>
            </w:r>
          </w:p>
          <w:p w14:paraId="0C7FCA94" w14:textId="77777777" w:rsidR="00BA74B2" w:rsidRPr="004D314E" w:rsidRDefault="00BA74B2" w:rsidP="00AD18E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lastRenderedPageBreak/>
              <w:t xml:space="preserve">controllable or uncontrollable </w:t>
            </w:r>
            <w:r w:rsidR="00AD18EF">
              <w:rPr>
                <w:sz w:val="20"/>
                <w:szCs w:val="20"/>
                <w:lang w:val="en-US"/>
              </w:rPr>
              <w:t>factors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D314E">
              <w:rPr>
                <w:sz w:val="20"/>
                <w:szCs w:val="20"/>
                <w:lang w:val="en-US"/>
              </w:rPr>
              <w:t>and the required variability;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555C6">
              <w:rPr>
                <w:sz w:val="20"/>
                <w:szCs w:val="20"/>
                <w:lang w:val="en-US"/>
              </w:rPr>
              <w:t>ref.</w:t>
            </w:r>
            <w:r w:rsidRPr="004D314E">
              <w:rPr>
                <w:sz w:val="20"/>
                <w:szCs w:val="20"/>
                <w:lang w:val="en-US"/>
              </w:rPr>
              <w:t xml:space="preserve"> to </w:t>
            </w:r>
            <w:proofErr w:type="spellStart"/>
            <w:r w:rsidR="006555C6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31E8" w14:textId="68549194" w:rsidR="01EF7FE1" w:rsidRPr="00DD00D4" w:rsidRDefault="01EF7FE1" w:rsidP="5B8E2828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000000"/>
              </w:rPr>
            </w:pPr>
            <w:r w:rsidRPr="00DD00D4">
              <w:rPr>
                <w:rFonts w:eastAsia="Arial" w:cs="Arial"/>
                <w:color w:val="000000"/>
              </w:rPr>
              <w:lastRenderedPageBreak/>
              <w:t>Controllable</w:t>
            </w:r>
          </w:p>
          <w:p w14:paraId="5AA7C20A" w14:textId="0798E9F7" w:rsidR="61644A01" w:rsidRPr="00DD00D4" w:rsidRDefault="61644A01" w:rsidP="5B8E2828">
            <w:pPr>
              <w:pStyle w:val="ListParagraph"/>
              <w:numPr>
                <w:ilvl w:val="1"/>
                <w:numId w:val="12"/>
              </w:numPr>
              <w:spacing w:line="276" w:lineRule="auto"/>
              <w:rPr>
                <w:rFonts w:eastAsia="Arial" w:cs="Arial"/>
                <w:color w:val="000000"/>
                <w:szCs w:val="20"/>
              </w:rPr>
            </w:pPr>
            <w:r w:rsidRPr="00DD00D4">
              <w:rPr>
                <w:rFonts w:eastAsia="Arial" w:cs="Arial"/>
                <w:color w:val="000000"/>
              </w:rPr>
              <w:lastRenderedPageBreak/>
              <w:t>Frequency of service change requests from dispatch unit to aggregators [1/10s to 1/10min]</w:t>
            </w:r>
          </w:p>
          <w:p w14:paraId="7EC0B1B6" w14:textId="5F1D10F3" w:rsidR="61644A01" w:rsidRPr="00DD00D4" w:rsidRDefault="61644A01" w:rsidP="5B8E2828">
            <w:pPr>
              <w:pStyle w:val="ListParagraph"/>
              <w:numPr>
                <w:ilvl w:val="1"/>
                <w:numId w:val="12"/>
              </w:numPr>
              <w:spacing w:line="276" w:lineRule="auto"/>
              <w:rPr>
                <w:color w:val="000000"/>
              </w:rPr>
            </w:pPr>
            <w:r w:rsidRPr="00DD00D4">
              <w:rPr>
                <w:rFonts w:eastAsia="Arial" w:cs="Arial"/>
                <w:color w:val="000000"/>
              </w:rPr>
              <w:t>Duration of communication failure [100ms to permanent]</w:t>
            </w:r>
          </w:p>
          <w:p w14:paraId="3E317FAD" w14:textId="43095BD5" w:rsidR="61644A01" w:rsidRPr="00DD00D4" w:rsidRDefault="61644A01" w:rsidP="5B8E2828">
            <w:pPr>
              <w:pStyle w:val="ListParagraph"/>
              <w:numPr>
                <w:ilvl w:val="1"/>
                <w:numId w:val="12"/>
              </w:numPr>
              <w:spacing w:line="276" w:lineRule="auto"/>
              <w:rPr>
                <w:color w:val="000000"/>
              </w:rPr>
            </w:pPr>
            <w:r w:rsidRPr="00DD00D4">
              <w:rPr>
                <w:rFonts w:eastAsia="Arial" w:cs="Arial"/>
                <w:color w:val="000000"/>
              </w:rPr>
              <w:t>Variability of baseload profile [0 to 100% of mean baseload]</w:t>
            </w:r>
          </w:p>
          <w:p w14:paraId="0C7FCA95" w14:textId="0E2146E1" w:rsidR="00BA74B2" w:rsidRPr="004D314E" w:rsidRDefault="00BA74B2" w:rsidP="3C53E56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0C7FCA9B" w14:textId="77777777" w:rsidTr="00DD00D4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97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98" w14:textId="7AEE5826" w:rsidR="006C2922" w:rsidRPr="00377130" w:rsidRDefault="00377130" w:rsidP="00BA74B2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Q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uality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ttributes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(QA)</w:t>
            </w:r>
          </w:p>
          <w:p w14:paraId="0C7FCA99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sz w:val="20"/>
                <w:szCs w:val="20"/>
                <w:lang w:val="en-US"/>
              </w:rPr>
              <w:t>threshold level</w:t>
            </w:r>
            <w:r w:rsidR="006C2922">
              <w:rPr>
                <w:sz w:val="20"/>
                <w:szCs w:val="20"/>
                <w:lang w:val="en-US"/>
              </w:rPr>
              <w:t>s for test result quality as well as pass/fail criteria.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9A" w14:textId="39826711" w:rsidR="00BA74B2" w:rsidRPr="004D314E" w:rsidRDefault="0D9D579A" w:rsidP="0F65B9BC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eastAsia="Arial" w:cs="Arial"/>
                <w:szCs w:val="20"/>
              </w:rPr>
            </w:pPr>
            <w:r>
              <w:t>Confidence in the accuracy of the time measurements (</w:t>
            </w:r>
            <w:r w:rsidR="5224A10D">
              <w:t xml:space="preserve">measurement error </w:t>
            </w:r>
            <w:r>
              <w:t>&lt;=</w:t>
            </w:r>
            <w:r w:rsidR="56955701">
              <w:t xml:space="preserve"> +/- </w:t>
            </w:r>
            <w:r>
              <w:t>10% of measured value)</w:t>
            </w:r>
          </w:p>
        </w:tc>
      </w:tr>
    </w:tbl>
    <w:p w14:paraId="0C7FCA9C" w14:textId="77777777" w:rsidR="00E32755" w:rsidRPr="004D314E" w:rsidRDefault="00E32755">
      <w:pPr>
        <w:rPr>
          <w:sz w:val="20"/>
          <w:szCs w:val="20"/>
        </w:rPr>
      </w:pPr>
    </w:p>
    <w:p w14:paraId="0C7FCA9D" w14:textId="77777777" w:rsidR="00316F83" w:rsidRDefault="00316F83" w:rsidP="004827AA">
      <w:pPr>
        <w:jc w:val="center"/>
        <w:rPr>
          <w:b/>
          <w:sz w:val="24"/>
          <w:lang w:val="en-US"/>
        </w:rPr>
      </w:pPr>
    </w:p>
    <w:p w14:paraId="2F3FB2F8" w14:textId="3E90D7B1" w:rsidR="0F65B9BC" w:rsidRDefault="0F65B9BC">
      <w:r>
        <w:br w:type="page"/>
      </w:r>
    </w:p>
    <w:p w14:paraId="0C7FCA9E" w14:textId="77777777" w:rsidR="00297971" w:rsidRPr="00555E76" w:rsidRDefault="00297971" w:rsidP="0076069F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sz w:val="28"/>
        </w:rPr>
      </w:pPr>
      <w:r w:rsidRPr="00555E76">
        <w:rPr>
          <w:rFonts w:cs="Arial"/>
          <w:b/>
          <w:bCs/>
          <w:sz w:val="24"/>
        </w:rPr>
        <w:t>Qualification Strategy</w:t>
      </w:r>
    </w:p>
    <w:p w14:paraId="1F77DB6E" w14:textId="144EDBAB" w:rsidR="69766E14" w:rsidRDefault="69766E14" w:rsidP="5B8E2828">
      <w:pPr>
        <w:pStyle w:val="NormalWeb"/>
        <w:spacing w:before="0" w:beforeAutospacing="0" w:after="0" w:afterAutospacing="0"/>
        <w:jc w:val="left"/>
        <w:rPr>
          <w:rFonts w:cs="Arial"/>
          <w:i/>
          <w:iCs/>
          <w:sz w:val="20"/>
          <w:szCs w:val="20"/>
        </w:rPr>
      </w:pPr>
    </w:p>
    <w:p w14:paraId="58ABE611" w14:textId="1C93917B" w:rsidR="49FA3F04" w:rsidRDefault="49FA3F04" w:rsidP="5B8E2828">
      <w:pPr>
        <w:pStyle w:val="NormalWeb"/>
        <w:spacing w:before="0" w:beforeAutospacing="0" w:after="0" w:afterAutospacing="0"/>
        <w:jc w:val="left"/>
        <w:rPr>
          <w:rFonts w:cs="Arial"/>
          <w:sz w:val="20"/>
          <w:szCs w:val="20"/>
        </w:rPr>
      </w:pPr>
      <w:r w:rsidRPr="5B8E2828">
        <w:rPr>
          <w:rFonts w:cs="Arial"/>
          <w:sz w:val="20"/>
          <w:szCs w:val="20"/>
        </w:rPr>
        <w:t>The system will be characterized in two different domains:</w:t>
      </w:r>
    </w:p>
    <w:p w14:paraId="068DF20D" w14:textId="1152848D" w:rsidR="4F5256A8" w:rsidRPr="00DD00D4" w:rsidRDefault="4F5256A8" w:rsidP="5B8E2828">
      <w:pPr>
        <w:pStyle w:val="NormalWeb"/>
        <w:numPr>
          <w:ilvl w:val="0"/>
          <w:numId w:val="7"/>
        </w:numPr>
        <w:spacing w:before="0" w:beforeAutospacing="0" w:after="0" w:afterAutospacing="0"/>
        <w:jc w:val="left"/>
        <w:rPr>
          <w:rFonts w:eastAsia="Arial" w:cs="Arial"/>
          <w:sz w:val="20"/>
          <w:szCs w:val="20"/>
        </w:rPr>
      </w:pPr>
      <w:r w:rsidRPr="5B8E2828">
        <w:rPr>
          <w:rFonts w:cs="Arial"/>
          <w:sz w:val="20"/>
          <w:szCs w:val="20"/>
        </w:rPr>
        <w:t xml:space="preserve">Isolated in the ICT domain: How </w:t>
      </w:r>
      <w:r w:rsidR="1A403680" w:rsidRPr="5B8E2828">
        <w:rPr>
          <w:rFonts w:cs="Arial"/>
          <w:sz w:val="20"/>
          <w:szCs w:val="20"/>
        </w:rPr>
        <w:t xml:space="preserve">well does the </w:t>
      </w:r>
      <w:r w:rsidR="448088F0" w:rsidRPr="5B8E2828">
        <w:rPr>
          <w:rFonts w:cs="Arial"/>
          <w:sz w:val="20"/>
          <w:szCs w:val="20"/>
        </w:rPr>
        <w:t>multi-aggregator</w:t>
      </w:r>
      <w:r w:rsidR="1A403680" w:rsidRPr="5B8E2828">
        <w:rPr>
          <w:rFonts w:cs="Arial"/>
          <w:sz w:val="20"/>
          <w:szCs w:val="20"/>
        </w:rPr>
        <w:t xml:space="preserve"> system recover from a communication fault</w:t>
      </w:r>
      <w:r w:rsidR="7FF93F7C" w:rsidRPr="5B8E2828">
        <w:rPr>
          <w:rFonts w:cs="Arial"/>
          <w:sz w:val="20"/>
          <w:szCs w:val="20"/>
        </w:rPr>
        <w:t>?</w:t>
      </w:r>
    </w:p>
    <w:p w14:paraId="28A9F4EB" w14:textId="3554E1C0" w:rsidR="4F5256A8" w:rsidRPr="00DD00D4" w:rsidRDefault="4F5256A8" w:rsidP="5B8E2828">
      <w:pPr>
        <w:pStyle w:val="NormalWeb"/>
        <w:numPr>
          <w:ilvl w:val="0"/>
          <w:numId w:val="7"/>
        </w:numPr>
        <w:spacing w:before="0" w:beforeAutospacing="0" w:after="0" w:afterAutospacing="0" w:line="259" w:lineRule="auto"/>
        <w:jc w:val="left"/>
        <w:rPr>
          <w:rFonts w:eastAsia="Arial" w:cs="Arial"/>
          <w:sz w:val="20"/>
          <w:szCs w:val="20"/>
        </w:rPr>
      </w:pPr>
      <w:r w:rsidRPr="5B8E2828">
        <w:rPr>
          <w:rFonts w:cs="Arial"/>
          <w:sz w:val="20"/>
          <w:szCs w:val="20"/>
        </w:rPr>
        <w:t xml:space="preserve">The overall performance of the system in the electrical power domain: What is the impact of the </w:t>
      </w:r>
      <w:r w:rsidR="5C8E4C1A" w:rsidRPr="5B8E2828">
        <w:rPr>
          <w:rFonts w:cs="Arial"/>
          <w:sz w:val="20"/>
          <w:szCs w:val="20"/>
        </w:rPr>
        <w:t xml:space="preserve">fault recovery in the ICT domain on the ability of the </w:t>
      </w:r>
      <w:r w:rsidR="760333C2" w:rsidRPr="5B8E2828">
        <w:rPr>
          <w:rFonts w:cs="Arial"/>
          <w:sz w:val="20"/>
          <w:szCs w:val="20"/>
        </w:rPr>
        <w:t xml:space="preserve">multi-aggregator </w:t>
      </w:r>
      <w:r w:rsidR="5C8E4C1A" w:rsidRPr="5B8E2828">
        <w:rPr>
          <w:rFonts w:cs="Arial"/>
          <w:sz w:val="20"/>
          <w:szCs w:val="20"/>
        </w:rPr>
        <w:t>system to deliver a power system service?</w:t>
      </w:r>
    </w:p>
    <w:p w14:paraId="46827625" w14:textId="5920A0BD" w:rsidR="5B8E2828" w:rsidRDefault="5B8E2828" w:rsidP="5B8E2828">
      <w:pPr>
        <w:pStyle w:val="NormalWeb"/>
        <w:spacing w:before="0" w:beforeAutospacing="0" w:after="0" w:afterAutospacing="0" w:line="259" w:lineRule="auto"/>
        <w:jc w:val="left"/>
        <w:rPr>
          <w:rFonts w:cs="Arial"/>
          <w:sz w:val="20"/>
          <w:szCs w:val="20"/>
        </w:rPr>
      </w:pPr>
    </w:p>
    <w:p w14:paraId="5E4B6821" w14:textId="2A185514" w:rsidR="4663B719" w:rsidRDefault="4663B719" w:rsidP="5B8E2828">
      <w:pPr>
        <w:pStyle w:val="NormalWeb"/>
        <w:spacing w:before="0" w:beforeAutospacing="0" w:after="0" w:afterAutospacing="0" w:line="259" w:lineRule="auto"/>
        <w:jc w:val="left"/>
        <w:rPr>
          <w:rFonts w:cs="Arial"/>
          <w:sz w:val="20"/>
          <w:szCs w:val="20"/>
        </w:rPr>
      </w:pPr>
      <w:r w:rsidRPr="5B8E2828">
        <w:rPr>
          <w:rFonts w:cs="Arial"/>
          <w:sz w:val="20"/>
          <w:szCs w:val="20"/>
        </w:rPr>
        <w:t>This will be achieved by a sequence of two tests:</w:t>
      </w:r>
    </w:p>
    <w:p w14:paraId="65E6F0FE" w14:textId="118ABCFC" w:rsidR="4663B719" w:rsidRPr="00DD00D4" w:rsidRDefault="4663B719" w:rsidP="5B8E2828">
      <w:pPr>
        <w:pStyle w:val="NormalWeb"/>
        <w:numPr>
          <w:ilvl w:val="0"/>
          <w:numId w:val="1"/>
        </w:numPr>
        <w:spacing w:before="0" w:beforeAutospacing="0" w:after="0" w:afterAutospacing="0" w:line="259" w:lineRule="auto"/>
        <w:jc w:val="left"/>
        <w:rPr>
          <w:rFonts w:eastAsia="Arial" w:cs="Arial"/>
          <w:sz w:val="20"/>
          <w:szCs w:val="20"/>
        </w:rPr>
      </w:pPr>
      <w:r w:rsidRPr="5B8E2828">
        <w:rPr>
          <w:rFonts w:cs="Arial"/>
          <w:sz w:val="20"/>
          <w:szCs w:val="20"/>
        </w:rPr>
        <w:t>One test to determine the performance of a</w:t>
      </w:r>
      <w:r w:rsidR="5FBA7ABF" w:rsidRPr="5B8E2828">
        <w:rPr>
          <w:rFonts w:cs="Arial"/>
          <w:sz w:val="20"/>
          <w:szCs w:val="20"/>
        </w:rPr>
        <w:t xml:space="preserve"> multi-aggregator system without any communication fault recovery mechanism. This will establish a baseline for overall system performance in the electrical power system domain.</w:t>
      </w:r>
    </w:p>
    <w:p w14:paraId="05C34AB6" w14:textId="6B319299" w:rsidR="5FBA7ABF" w:rsidRPr="00DD00D4" w:rsidRDefault="5FBA7ABF" w:rsidP="5B8E2828">
      <w:pPr>
        <w:pStyle w:val="NormalWeb"/>
        <w:numPr>
          <w:ilvl w:val="0"/>
          <w:numId w:val="1"/>
        </w:numPr>
        <w:spacing w:before="0" w:beforeAutospacing="0" w:after="0" w:afterAutospacing="0" w:line="259" w:lineRule="auto"/>
        <w:jc w:val="left"/>
        <w:rPr>
          <w:sz w:val="20"/>
          <w:szCs w:val="20"/>
        </w:rPr>
      </w:pPr>
      <w:r w:rsidRPr="5B8E2828">
        <w:rPr>
          <w:rFonts w:cs="Arial"/>
          <w:sz w:val="20"/>
          <w:szCs w:val="20"/>
        </w:rPr>
        <w:t>A second test where a recovery mechanism is in place. This will allow both characterization objectives to be achieved</w:t>
      </w:r>
      <w:r w:rsidR="77CF6E47" w:rsidRPr="5B8E2828">
        <w:rPr>
          <w:rFonts w:cs="Arial"/>
          <w:sz w:val="20"/>
          <w:szCs w:val="20"/>
        </w:rPr>
        <w:t xml:space="preserve"> by (a) measuring the performance of the fault recovery mechanism in the ICT domain, and (b) comparing the performance of the entire multi-aggregator system to the baseline results.</w:t>
      </w:r>
    </w:p>
    <w:p w14:paraId="0C7FCAA1" w14:textId="77777777" w:rsidR="00A30F69" w:rsidRDefault="00A30F69" w:rsidP="00A30F69">
      <w:pPr>
        <w:rPr>
          <w:b/>
          <w:sz w:val="24"/>
          <w:lang w:val="en-US"/>
        </w:rPr>
      </w:pPr>
    </w:p>
    <w:p w14:paraId="0C7FCAA2" w14:textId="77777777" w:rsidR="00A30F69" w:rsidRDefault="00A30F69" w:rsidP="004827AA">
      <w:pPr>
        <w:jc w:val="center"/>
        <w:rPr>
          <w:b/>
          <w:sz w:val="24"/>
          <w:lang w:val="en-US"/>
        </w:rPr>
      </w:pPr>
    </w:p>
    <w:p w14:paraId="0C380386" w14:textId="26E81A36" w:rsidR="0F65B9BC" w:rsidRDefault="0F65B9BC">
      <w:r>
        <w:br w:type="page"/>
      </w:r>
    </w:p>
    <w:p w14:paraId="0C7FCAA3" w14:textId="36137232" w:rsidR="004827AA" w:rsidRPr="004D314E" w:rsidRDefault="004827AA" w:rsidP="73ECE78E">
      <w:pPr>
        <w:jc w:val="center"/>
        <w:rPr>
          <w:b/>
          <w:bCs/>
          <w:sz w:val="24"/>
          <w:lang w:val="en-US"/>
        </w:rPr>
      </w:pPr>
      <w:r w:rsidRPr="73ECE78E">
        <w:rPr>
          <w:b/>
          <w:bCs/>
          <w:sz w:val="24"/>
          <w:lang w:val="en-US"/>
        </w:rPr>
        <w:t xml:space="preserve">Test Specification </w:t>
      </w:r>
      <w:r w:rsidR="3C4591BF" w:rsidRPr="73ECE78E">
        <w:rPr>
          <w:b/>
          <w:bCs/>
          <w:sz w:val="24"/>
          <w:lang w:val="en-US"/>
        </w:rPr>
        <w:t>TC</w:t>
      </w:r>
      <w:r w:rsidR="00832C51">
        <w:rPr>
          <w:b/>
          <w:bCs/>
          <w:sz w:val="24"/>
          <w:lang w:val="en-US"/>
        </w:rPr>
        <w:t>17</w:t>
      </w:r>
      <w:r w:rsidR="3C4591BF" w:rsidRPr="73ECE78E">
        <w:rPr>
          <w:b/>
          <w:bCs/>
          <w:sz w:val="24"/>
          <w:lang w:val="en-US"/>
        </w:rPr>
        <w:t>.TS1</w:t>
      </w:r>
    </w:p>
    <w:p w14:paraId="0C7FCAA4" w14:textId="77777777" w:rsidR="004827AA" w:rsidRPr="004D314E" w:rsidRDefault="004827AA">
      <w:pPr>
        <w:rPr>
          <w:sz w:val="20"/>
          <w:szCs w:val="20"/>
        </w:rPr>
      </w:pPr>
    </w:p>
    <w:tbl>
      <w:tblPr>
        <w:tblW w:w="9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113"/>
      </w:tblGrid>
      <w:tr w:rsidR="00316F83" w:rsidRPr="004D314E" w14:paraId="0C7FCAA7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A5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6113" w:type="dxa"/>
            <w:shd w:val="clear" w:color="auto" w:fill="FFFFFF"/>
          </w:tcPr>
          <w:p w14:paraId="0C7FCAA6" w14:textId="54C1741A" w:rsidR="00316F83" w:rsidRPr="004D314E" w:rsidRDefault="78A6B2F7" w:rsidP="69766E14">
            <w:pPr>
              <w:spacing w:line="276" w:lineRule="auto"/>
            </w:pPr>
            <w:r w:rsidRPr="69766E14">
              <w:rPr>
                <w:sz w:val="20"/>
                <w:szCs w:val="20"/>
                <w:lang w:val="en-US"/>
              </w:rPr>
              <w:t>TC</w:t>
            </w:r>
            <w:r w:rsidR="00832C51">
              <w:rPr>
                <w:sz w:val="20"/>
                <w:szCs w:val="20"/>
                <w:lang w:val="en-US"/>
              </w:rPr>
              <w:t>17</w:t>
            </w:r>
          </w:p>
        </w:tc>
      </w:tr>
      <w:tr w:rsidR="00316F83" w:rsidRPr="004D314E" w14:paraId="0C7FCAAA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A8" w14:textId="77777777" w:rsidR="00316F83" w:rsidRPr="004D314E" w:rsidRDefault="00316F83" w:rsidP="00316F83">
            <w:pPr>
              <w:keepNext/>
              <w:keepLines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</w:t>
            </w:r>
          </w:p>
        </w:tc>
        <w:tc>
          <w:tcPr>
            <w:tcW w:w="6113" w:type="dxa"/>
            <w:shd w:val="clear" w:color="auto" w:fill="FFFFFF"/>
          </w:tcPr>
          <w:p w14:paraId="0C7FCAA9" w14:textId="3A9A50B8" w:rsidR="00316F83" w:rsidRPr="004D314E" w:rsidRDefault="4C2D2CAE" w:rsidP="69766E14">
            <w:pPr>
              <w:keepNext/>
              <w:keepLines/>
              <w:rPr>
                <w:sz w:val="20"/>
                <w:szCs w:val="20"/>
              </w:rPr>
            </w:pPr>
            <w:r w:rsidRPr="69766E14">
              <w:rPr>
                <w:sz w:val="20"/>
                <w:szCs w:val="20"/>
              </w:rPr>
              <w:t>Baseline test</w:t>
            </w:r>
          </w:p>
        </w:tc>
      </w:tr>
      <w:tr w:rsidR="00316F83" w:rsidRPr="004D314E" w14:paraId="0C7FCAAD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AB" w14:textId="77777777" w:rsidR="00316F83" w:rsidRPr="00BE4E3C" w:rsidRDefault="00316F83" w:rsidP="00316F83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/>
          </w:tcPr>
          <w:p w14:paraId="0C7FCAAC" w14:textId="7E160516" w:rsidR="00316F83" w:rsidRPr="004D314E" w:rsidRDefault="1FDE3DB8" w:rsidP="69766E14">
            <w:pPr>
              <w:rPr>
                <w:sz w:val="20"/>
                <w:szCs w:val="20"/>
                <w:lang w:val="en-US"/>
              </w:rPr>
            </w:pPr>
            <w:commentRangeStart w:id="12"/>
            <w:r w:rsidRPr="0F65B9BC">
              <w:rPr>
                <w:sz w:val="20"/>
                <w:szCs w:val="20"/>
                <w:lang w:val="en-US"/>
              </w:rPr>
              <w:t>This test will establish the performance of the dispatch mechanism in the absence of a fault recovery mechanism</w:t>
            </w:r>
            <w:r w:rsidR="5C30E37C" w:rsidRPr="0F65B9BC">
              <w:rPr>
                <w:sz w:val="20"/>
                <w:szCs w:val="20"/>
                <w:lang w:val="en-US"/>
              </w:rPr>
              <w:t xml:space="preserve"> by establishing the (permanent) performance loss of the </w:t>
            </w:r>
            <w:r w:rsidR="1CA033DD" w:rsidRPr="0F65B9BC">
              <w:rPr>
                <w:sz w:val="20"/>
                <w:szCs w:val="20"/>
                <w:lang w:val="en-US"/>
              </w:rPr>
              <w:t>dispatcher</w:t>
            </w:r>
            <w:r w:rsidR="619645FA" w:rsidRPr="0F65B9BC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619645FA" w:rsidRPr="0F65B9BC">
              <w:rPr>
                <w:sz w:val="20"/>
                <w:szCs w:val="20"/>
                <w:lang w:val="en-US"/>
              </w:rPr>
              <w:t>as a result of</w:t>
            </w:r>
            <w:proofErr w:type="gramEnd"/>
            <w:r w:rsidR="619645FA" w:rsidRPr="0F65B9BC">
              <w:rPr>
                <w:sz w:val="20"/>
                <w:szCs w:val="20"/>
                <w:lang w:val="en-US"/>
              </w:rPr>
              <w:t xml:space="preserve"> a permanent loss of one aggregator from its portfolio. This performance loss </w:t>
            </w:r>
            <w:r w:rsidR="19E9FE40" w:rsidRPr="0F65B9BC">
              <w:rPr>
                <w:sz w:val="20"/>
                <w:szCs w:val="20"/>
                <w:lang w:val="en-US"/>
              </w:rPr>
              <w:t xml:space="preserve">will express itself in a degradation of the dispatcher’s ability </w:t>
            </w:r>
            <w:r w:rsidR="5C30E37C" w:rsidRPr="0F65B9BC">
              <w:rPr>
                <w:sz w:val="20"/>
                <w:szCs w:val="20"/>
                <w:lang w:val="en-US"/>
              </w:rPr>
              <w:t xml:space="preserve">to track </w:t>
            </w:r>
            <w:r w:rsidR="16BDCF9B" w:rsidRPr="0F65B9BC">
              <w:rPr>
                <w:sz w:val="20"/>
                <w:szCs w:val="20"/>
                <w:lang w:val="en-US"/>
              </w:rPr>
              <w:t xml:space="preserve">a </w:t>
            </w:r>
            <w:proofErr w:type="gramStart"/>
            <w:r w:rsidR="16BDCF9B" w:rsidRPr="0F65B9BC">
              <w:rPr>
                <w:sz w:val="20"/>
                <w:szCs w:val="20"/>
                <w:lang w:val="en-US"/>
              </w:rPr>
              <w:t>setpoint</w:t>
            </w:r>
            <w:r w:rsidR="5E7147B3" w:rsidRPr="0F65B9BC">
              <w:rPr>
                <w:sz w:val="20"/>
                <w:szCs w:val="20"/>
                <w:lang w:val="en-US"/>
              </w:rPr>
              <w:t>, and</w:t>
            </w:r>
            <w:proofErr w:type="gramEnd"/>
            <w:r w:rsidR="5E7147B3" w:rsidRPr="0F65B9BC">
              <w:rPr>
                <w:sz w:val="20"/>
                <w:szCs w:val="20"/>
                <w:lang w:val="en-US"/>
              </w:rPr>
              <w:t xml:space="preserve"> will depend on the amount of flexibility which can be taken over by the remaining aggregator(s).</w:t>
            </w:r>
            <w:commentRangeEnd w:id="12"/>
            <w:r>
              <w:rPr>
                <w:rStyle w:val="CommentReference"/>
              </w:rPr>
              <w:commentReference w:id="12"/>
            </w:r>
          </w:p>
        </w:tc>
      </w:tr>
      <w:tr w:rsidR="00316F83" w:rsidRPr="004D314E" w14:paraId="0C7FCAB0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AE" w14:textId="77777777" w:rsidR="00316F83" w:rsidRPr="004D314E" w:rsidRDefault="00316F83" w:rsidP="00316F8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Specific </w:t>
            </w:r>
            <w:r w:rsidRPr="004D314E">
              <w:rPr>
                <w:b/>
                <w:sz w:val="20"/>
                <w:szCs w:val="20"/>
                <w:lang w:val="en-US"/>
              </w:rPr>
              <w:t xml:space="preserve">Test System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/>
          </w:tcPr>
          <w:p w14:paraId="0C7FCAAF" w14:textId="1C6C823A" w:rsidR="00316F83" w:rsidRPr="004D314E" w:rsidRDefault="00832C51" w:rsidP="00316F83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pict w14:anchorId="5B3507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8331738" o:spid="_x0000_i1025" type="#_x0000_t75" style="width:297.75pt;height:238.5pt;visibility:visible;mso-wrap-style:square">
                  <v:imagedata r:id="rId16" o:title=""/>
                  <o:lock v:ext="edit" aspectratio="f"/>
                </v:shape>
              </w:pict>
            </w:r>
            <w:commentRangeStart w:id="13"/>
            <w:commentRangeEnd w:id="13"/>
            <w:r w:rsidR="00FC3398">
              <w:rPr>
                <w:rStyle w:val="CommentReference"/>
              </w:rPr>
              <w:commentReference w:id="13"/>
            </w:r>
          </w:p>
        </w:tc>
      </w:tr>
      <w:tr w:rsidR="00316F83" w:rsidRPr="004D314E" w14:paraId="0C7FCAB3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B1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/>
          </w:tcPr>
          <w:p w14:paraId="0C7FCAB2" w14:textId="5E893056" w:rsidR="00316F83" w:rsidRPr="004D314E" w:rsidRDefault="5A7808CE" w:rsidP="5B8E2828">
            <w:pPr>
              <w:rPr>
                <w:sz w:val="20"/>
                <w:szCs w:val="20"/>
                <w:lang w:val="en-US"/>
              </w:rPr>
            </w:pPr>
            <w:r w:rsidRPr="5B8E2828">
              <w:rPr>
                <w:sz w:val="20"/>
                <w:szCs w:val="20"/>
                <w:lang w:val="en-US"/>
              </w:rPr>
              <w:t>Deviation of service delivered from service requested</w:t>
            </w:r>
          </w:p>
        </w:tc>
      </w:tr>
      <w:tr w:rsidR="00316F83" w:rsidRPr="004D314E" w14:paraId="0C7FCAB6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B4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/>
          </w:tcPr>
          <w:p w14:paraId="15B297CE" w14:textId="2436D57B" w:rsidR="00316F83" w:rsidRPr="004D314E" w:rsidRDefault="7DDBCBD2" w:rsidP="5B8E2828">
            <w:pPr>
              <w:pStyle w:val="ListParagraph"/>
              <w:numPr>
                <w:ilvl w:val="0"/>
                <w:numId w:val="6"/>
              </w:numPr>
              <w:rPr>
                <w:rFonts w:eastAsia="Arial" w:cs="Arial"/>
                <w:i/>
                <w:iCs/>
                <w:szCs w:val="20"/>
              </w:rPr>
            </w:pPr>
            <w:r w:rsidRPr="5B8E2828">
              <w:rPr>
                <w:szCs w:val="20"/>
              </w:rPr>
              <w:t>Input: Level of base load [kW]</w:t>
            </w:r>
          </w:p>
          <w:p w14:paraId="3C8D214B" w14:textId="0BEFD4BE" w:rsidR="00316F83" w:rsidRPr="004D314E" w:rsidRDefault="7DDBCBD2" w:rsidP="5B8E2828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Input: Service requested (by DSO) to dispatch unit</w:t>
            </w:r>
          </w:p>
          <w:p w14:paraId="2D120351" w14:textId="2113319D" w:rsidR="00316F83" w:rsidRPr="004D314E" w:rsidRDefault="7DDBCBD2" w:rsidP="5B8E2828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Input: Time of fault occurrence [s]</w:t>
            </w:r>
          </w:p>
          <w:p w14:paraId="694C9713" w14:textId="4BD9A04A" w:rsidR="00316F83" w:rsidRPr="004D314E" w:rsidRDefault="7DDBCBD2" w:rsidP="5B8E2828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Output: Active power production/consumption at individual DERs [kW]</w:t>
            </w:r>
          </w:p>
          <w:p w14:paraId="0C7FCAB5" w14:textId="1F18100B" w:rsidR="00316F83" w:rsidRPr="004D314E" w:rsidRDefault="7DDBCBD2" w:rsidP="5B8E2828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Output: Active power sum flow at grid connection [kW]</w:t>
            </w:r>
          </w:p>
        </w:tc>
      </w:tr>
      <w:tr w:rsidR="00316F83" w:rsidRPr="004D314E" w14:paraId="0C7FCAB9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B7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/>
          </w:tcPr>
          <w:p w14:paraId="119C4E21" w14:textId="63C7646E" w:rsidR="00316F83" w:rsidRPr="004D314E" w:rsidRDefault="2ACB4B24" w:rsidP="5B8E2828">
            <w:pPr>
              <w:rPr>
                <w:sz w:val="20"/>
                <w:szCs w:val="20"/>
                <w:lang w:val="en-US"/>
              </w:rPr>
            </w:pPr>
            <w:r w:rsidRPr="5B8E2828">
              <w:rPr>
                <w:sz w:val="20"/>
                <w:szCs w:val="20"/>
                <w:lang w:val="en-US"/>
              </w:rPr>
              <w:t xml:space="preserve">The test can be performed as a hardware experiment, a simulation </w:t>
            </w:r>
            <w:proofErr w:type="gramStart"/>
            <w:r w:rsidRPr="5B8E2828">
              <w:rPr>
                <w:sz w:val="20"/>
                <w:szCs w:val="20"/>
                <w:lang w:val="en-US"/>
              </w:rPr>
              <w:t>experiment</w:t>
            </w:r>
            <w:proofErr w:type="gramEnd"/>
            <w:r w:rsidRPr="5B8E2828">
              <w:rPr>
                <w:sz w:val="20"/>
                <w:szCs w:val="20"/>
                <w:lang w:val="en-US"/>
              </w:rPr>
              <w:t xml:space="preserve"> or a combination of the two.</w:t>
            </w:r>
          </w:p>
          <w:p w14:paraId="2FD480A6" w14:textId="76F19700" w:rsidR="00316F83" w:rsidRPr="004D314E" w:rsidRDefault="33D9DE0B" w:rsidP="5B8E2828">
            <w:pPr>
              <w:pStyle w:val="ListParagraph"/>
              <w:numPr>
                <w:ilvl w:val="0"/>
                <w:numId w:val="4"/>
              </w:numPr>
              <w:rPr>
                <w:rFonts w:eastAsia="Arial" w:cs="Arial"/>
                <w:szCs w:val="20"/>
              </w:rPr>
            </w:pPr>
            <w:r w:rsidRPr="5B8E2828">
              <w:rPr>
                <w:szCs w:val="20"/>
              </w:rPr>
              <w:t>Configure grid, DER units and base load to bring system into initial state (t=t0)</w:t>
            </w:r>
          </w:p>
          <w:p w14:paraId="44238785" w14:textId="07D40A3F" w:rsidR="00316F83" w:rsidRPr="004D314E" w:rsidRDefault="33D9DE0B" w:rsidP="5B8E2828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 w:rsidRPr="5B8E2828">
              <w:rPr>
                <w:szCs w:val="20"/>
              </w:rPr>
              <w:t>At t=t1, request a load relief service from the dispatch unit, wait for aggregators to activate DER units.</w:t>
            </w:r>
            <w:r w:rsidR="43D33978" w:rsidRPr="5B8E2828">
              <w:rPr>
                <w:szCs w:val="20"/>
              </w:rPr>
              <w:t xml:space="preserve"> </w:t>
            </w:r>
            <w:commentRangeStart w:id="14"/>
            <w:commentRangeStart w:id="15"/>
            <w:r w:rsidR="43D33978" w:rsidRPr="5B8E2828">
              <w:rPr>
                <w:szCs w:val="20"/>
              </w:rPr>
              <w:t>Measure the effectiveness of the service delivery (impact on grid) after stabilization.</w:t>
            </w:r>
            <w:commentRangeEnd w:id="14"/>
            <w:r w:rsidR="00316F83">
              <w:rPr>
                <w:rStyle w:val="CommentReference"/>
              </w:rPr>
              <w:commentReference w:id="14"/>
            </w:r>
            <w:commentRangeEnd w:id="15"/>
            <w:r w:rsidR="00316F83">
              <w:rPr>
                <w:rStyle w:val="CommentReference"/>
              </w:rPr>
              <w:commentReference w:id="15"/>
            </w:r>
          </w:p>
          <w:p w14:paraId="1DD9C8DE" w14:textId="5C7017AB" w:rsidR="00316F83" w:rsidRPr="004D314E" w:rsidRDefault="33D9DE0B" w:rsidP="5B8E2828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 w:rsidRPr="5B8E2828">
              <w:rPr>
                <w:szCs w:val="20"/>
              </w:rPr>
              <w:t>At t=t2, command fault</w:t>
            </w:r>
            <w:r w:rsidR="3D6CA314" w:rsidRPr="5B8E2828">
              <w:rPr>
                <w:szCs w:val="20"/>
              </w:rPr>
              <w:t xml:space="preserve"> simulator to disrupt communication to aggregator 1</w:t>
            </w:r>
          </w:p>
          <w:p w14:paraId="0C7FCAB8" w14:textId="4F9F8344" w:rsidR="00316F83" w:rsidRPr="004D314E" w:rsidRDefault="3D6CA314" w:rsidP="5B8E2828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 w:rsidRPr="5B8E2828">
              <w:rPr>
                <w:szCs w:val="20"/>
              </w:rPr>
              <w:t xml:space="preserve">Continue measuring </w:t>
            </w:r>
            <w:r w:rsidR="255EDFEA" w:rsidRPr="5B8E2828">
              <w:rPr>
                <w:szCs w:val="20"/>
              </w:rPr>
              <w:t>the effectiveness of the service delivery for a period to determine the magnitude of the mismatch bet</w:t>
            </w:r>
            <w:r w:rsidR="5D9D2EB7" w:rsidRPr="5B8E2828">
              <w:rPr>
                <w:szCs w:val="20"/>
              </w:rPr>
              <w:t>ween service requested and service delivered.</w:t>
            </w:r>
          </w:p>
        </w:tc>
      </w:tr>
      <w:tr w:rsidR="00316F83" w:rsidRPr="004D314E" w14:paraId="0C7FCABC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BA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/>
          </w:tcPr>
          <w:p w14:paraId="7EAC9725" w14:textId="3C64203A" w:rsidR="00316F83" w:rsidRPr="004D314E" w:rsidRDefault="484CA9E6" w:rsidP="5B8E2828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No service requested by dispatch unit</w:t>
            </w:r>
          </w:p>
          <w:p w14:paraId="00E57835" w14:textId="7EEA437C" w:rsidR="00316F83" w:rsidRPr="004D314E" w:rsidRDefault="484CA9E6" w:rsidP="5B8E2828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All DERs in neutral state (not delivering a service)</w:t>
            </w:r>
          </w:p>
          <w:p w14:paraId="7F856EE7" w14:textId="297348F8" w:rsidR="00316F83" w:rsidRPr="004D314E" w:rsidRDefault="484CA9E6" w:rsidP="5B8E2828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 xml:space="preserve">Feeder in overload condition by combined </w:t>
            </w:r>
            <w:proofErr w:type="spellStart"/>
            <w:r w:rsidRPr="5B8E2828">
              <w:rPr>
                <w:szCs w:val="20"/>
              </w:rPr>
              <w:t>baseload+DER</w:t>
            </w:r>
            <w:proofErr w:type="spellEnd"/>
            <w:r w:rsidR="1002E5B6" w:rsidRPr="5B8E2828">
              <w:rPr>
                <w:szCs w:val="20"/>
              </w:rPr>
              <w:t xml:space="preserve"> consumption</w:t>
            </w:r>
          </w:p>
          <w:p w14:paraId="0C7FCABB" w14:textId="132B8AA7" w:rsidR="00316F83" w:rsidRPr="004D314E" w:rsidRDefault="484CA9E6" w:rsidP="5B8E2828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Fault simulator in bypass state (no fault)</w:t>
            </w:r>
          </w:p>
        </w:tc>
      </w:tr>
      <w:tr w:rsidR="00316F83" w:rsidRPr="004D314E" w14:paraId="0C7FCABF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BD" w14:textId="77777777" w:rsidR="00316F83" w:rsidRPr="004D314E" w:rsidRDefault="00316F83" w:rsidP="00316F83">
            <w:pPr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Evolution of system state and </w:t>
            </w:r>
            <w:r w:rsidRPr="004D314E">
              <w:rPr>
                <w:b/>
                <w:sz w:val="20"/>
                <w:szCs w:val="20"/>
                <w:lang w:val="en-US"/>
              </w:rPr>
              <w:lastRenderedPageBreak/>
              <w:t>test signals</w:t>
            </w:r>
          </w:p>
        </w:tc>
        <w:tc>
          <w:tcPr>
            <w:tcW w:w="6113" w:type="dxa"/>
            <w:shd w:val="clear" w:color="auto" w:fill="FFFFFF"/>
          </w:tcPr>
          <w:p w14:paraId="21960293" w14:textId="5FBFB8D6" w:rsidR="00316F83" w:rsidRPr="004D314E" w:rsidRDefault="61CA9142" w:rsidP="5B8E2828">
            <w:pPr>
              <w:pStyle w:val="ListParagraph"/>
              <w:numPr>
                <w:ilvl w:val="0"/>
                <w:numId w:val="3"/>
              </w:numPr>
              <w:rPr>
                <w:rFonts w:eastAsia="Arial" w:cs="Arial"/>
                <w:i/>
                <w:iCs/>
                <w:szCs w:val="20"/>
              </w:rPr>
            </w:pPr>
            <w:r w:rsidRPr="5B8E2828">
              <w:rPr>
                <w:szCs w:val="20"/>
              </w:rPr>
              <w:lastRenderedPageBreak/>
              <w:t xml:space="preserve">Base load continues to change, following e.g. a random </w:t>
            </w:r>
            <w:r w:rsidRPr="5B8E2828">
              <w:rPr>
                <w:szCs w:val="20"/>
              </w:rPr>
              <w:lastRenderedPageBreak/>
              <w:t>pattern</w:t>
            </w:r>
          </w:p>
          <w:p w14:paraId="0C7FCABE" w14:textId="19F43666" w:rsidR="00316F83" w:rsidRPr="004D314E" w:rsidRDefault="61CA9142" w:rsidP="5B8E2828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Aggregator response tracks changes in base load</w:t>
            </w:r>
          </w:p>
        </w:tc>
      </w:tr>
      <w:tr w:rsidR="00316F83" w:rsidRPr="004D314E" w14:paraId="0C7FCAC2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C0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lastRenderedPageBreak/>
              <w:t>Other parameters</w:t>
            </w:r>
          </w:p>
        </w:tc>
        <w:tc>
          <w:tcPr>
            <w:tcW w:w="6113" w:type="dxa"/>
            <w:shd w:val="clear" w:color="auto" w:fill="FFFFFF"/>
          </w:tcPr>
          <w:p w14:paraId="0C7FCAC1" w14:textId="77777777"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14:paraId="0C7FCAC5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C3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/>
          </w:tcPr>
          <w:p w14:paraId="0C7FCAC4" w14:textId="6B3CCE75" w:rsidR="00316F83" w:rsidRPr="004D314E" w:rsidRDefault="6D73A7BB" w:rsidP="5B8E2828">
            <w:pPr>
              <w:rPr>
                <w:sz w:val="20"/>
                <w:szCs w:val="20"/>
                <w:lang w:val="en-US"/>
              </w:rPr>
            </w:pPr>
            <w:r w:rsidRPr="5B8E2828">
              <w:rPr>
                <w:sz w:val="20"/>
                <w:szCs w:val="20"/>
                <w:lang w:val="en-US"/>
              </w:rPr>
              <w:t xml:space="preserve">Electrical system measurements: 1s. Logging of ICT events (messages exchanged, communication fault event etc.) </w:t>
            </w:r>
            <w:r w:rsidR="77F23732" w:rsidRPr="5B8E2828">
              <w:rPr>
                <w:sz w:val="20"/>
                <w:szCs w:val="20"/>
                <w:lang w:val="en-US"/>
              </w:rPr>
              <w:t>using timestamps with at least 1ms resolution.</w:t>
            </w:r>
          </w:p>
        </w:tc>
      </w:tr>
      <w:tr w:rsidR="00316F83" w:rsidRPr="004D314E" w14:paraId="0C7FCAC8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C6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/>
          </w:tcPr>
          <w:p w14:paraId="0C7FCAC7" w14:textId="1255EB4E" w:rsidR="00316F83" w:rsidRPr="004D314E" w:rsidRDefault="1E052718" w:rsidP="5B8E2828">
            <w:pPr>
              <w:spacing w:line="259" w:lineRule="auto"/>
              <w:rPr>
                <w:sz w:val="20"/>
                <w:szCs w:val="20"/>
                <w:lang w:val="en-US"/>
              </w:rPr>
            </w:pPr>
            <w:r w:rsidRPr="5B8E2828">
              <w:rPr>
                <w:sz w:val="20"/>
                <w:szCs w:val="20"/>
                <w:lang w:val="en-US"/>
              </w:rPr>
              <w:t>Residual time synchronization difference between ICT entities</w:t>
            </w:r>
          </w:p>
        </w:tc>
      </w:tr>
      <w:tr w:rsidR="00316F83" w:rsidRPr="004D314E" w14:paraId="0C7FCACB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C9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/>
          </w:tcPr>
          <w:p w14:paraId="0C7FCACA" w14:textId="13D268F4" w:rsidR="00316F83" w:rsidRPr="004D314E" w:rsidRDefault="62A1DA03" w:rsidP="5B8E2828">
            <w:pPr>
              <w:spacing w:line="259" w:lineRule="auto"/>
              <w:rPr>
                <w:sz w:val="20"/>
                <w:szCs w:val="20"/>
                <w:lang w:val="en-US"/>
              </w:rPr>
            </w:pPr>
            <w:commentRangeStart w:id="16"/>
            <w:commentRangeStart w:id="17"/>
            <w:commentRangeStart w:id="18"/>
            <w:commentRangeStart w:id="19"/>
            <w:commentRangeStart w:id="20"/>
            <w:r w:rsidRPr="5B8E2828">
              <w:rPr>
                <w:sz w:val="20"/>
                <w:szCs w:val="20"/>
                <w:lang w:val="en-US"/>
              </w:rPr>
              <w:t>Elapsed time (fixed length experiment)</w:t>
            </w:r>
            <w:commentRangeEnd w:id="16"/>
            <w:r w:rsidR="00316F83">
              <w:rPr>
                <w:rStyle w:val="CommentReference"/>
              </w:rPr>
              <w:commentReference w:id="16"/>
            </w:r>
            <w:commentRangeEnd w:id="17"/>
            <w:r w:rsidR="00316F83">
              <w:rPr>
                <w:rStyle w:val="CommentReference"/>
              </w:rPr>
              <w:commentReference w:id="17"/>
            </w:r>
            <w:commentRangeEnd w:id="18"/>
            <w:r w:rsidR="00316F83">
              <w:rPr>
                <w:rStyle w:val="CommentReference"/>
              </w:rPr>
              <w:commentReference w:id="18"/>
            </w:r>
            <w:commentRangeEnd w:id="19"/>
            <w:r w:rsidR="00316F83">
              <w:rPr>
                <w:rStyle w:val="CommentReference"/>
              </w:rPr>
              <w:commentReference w:id="19"/>
            </w:r>
            <w:commentRangeEnd w:id="20"/>
            <w:r w:rsidR="00316F83">
              <w:rPr>
                <w:rStyle w:val="CommentReference"/>
              </w:rPr>
              <w:commentReference w:id="20"/>
            </w:r>
          </w:p>
        </w:tc>
      </w:tr>
    </w:tbl>
    <w:p w14:paraId="0C7FCACC" w14:textId="77777777" w:rsidR="005F33F1" w:rsidRDefault="005F33F1" w:rsidP="005F33F1">
      <w:pPr>
        <w:rPr>
          <w:sz w:val="20"/>
          <w:szCs w:val="20"/>
        </w:rPr>
      </w:pPr>
    </w:p>
    <w:p w14:paraId="3800BCA5" w14:textId="77777777" w:rsidR="73ECE78E" w:rsidRDefault="73ECE78E" w:rsidP="73ECE78E">
      <w:pPr>
        <w:jc w:val="center"/>
        <w:rPr>
          <w:b/>
          <w:bCs/>
          <w:sz w:val="24"/>
          <w:lang w:val="en-US"/>
        </w:rPr>
      </w:pPr>
    </w:p>
    <w:p w14:paraId="3FAA171B" w14:textId="78580D64" w:rsidR="0F65B9BC" w:rsidRDefault="0F65B9BC">
      <w:r>
        <w:br w:type="page"/>
      </w:r>
    </w:p>
    <w:p w14:paraId="5F24D575" w14:textId="5B1FCA60" w:rsidR="482723D2" w:rsidRDefault="482723D2" w:rsidP="73ECE78E">
      <w:pPr>
        <w:jc w:val="center"/>
        <w:rPr>
          <w:b/>
          <w:bCs/>
          <w:sz w:val="24"/>
          <w:lang w:val="en-US"/>
        </w:rPr>
      </w:pPr>
      <w:r w:rsidRPr="73ECE78E">
        <w:rPr>
          <w:b/>
          <w:bCs/>
          <w:sz w:val="24"/>
          <w:lang w:val="en-US"/>
        </w:rPr>
        <w:t>Test Specification TC</w:t>
      </w:r>
      <w:r w:rsidR="00832C51">
        <w:rPr>
          <w:b/>
          <w:bCs/>
          <w:sz w:val="24"/>
          <w:lang w:val="en-US"/>
        </w:rPr>
        <w:t>17</w:t>
      </w:r>
      <w:r w:rsidRPr="73ECE78E">
        <w:rPr>
          <w:b/>
          <w:bCs/>
          <w:sz w:val="24"/>
          <w:lang w:val="en-US"/>
        </w:rPr>
        <w:t>.TS2</w:t>
      </w:r>
    </w:p>
    <w:p w14:paraId="1A99906C" w14:textId="77777777" w:rsidR="73ECE78E" w:rsidRDefault="73ECE78E" w:rsidP="73ECE78E">
      <w:pPr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41"/>
        <w:gridCol w:w="7013"/>
      </w:tblGrid>
      <w:tr w:rsidR="73ECE78E" w14:paraId="1A9C6112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6D624494" w14:textId="77777777" w:rsidR="73ECE78E" w:rsidRDefault="73ECE78E" w:rsidP="73ECE78E">
            <w:pPr>
              <w:rPr>
                <w:sz w:val="20"/>
                <w:szCs w:val="20"/>
              </w:rPr>
            </w:pPr>
            <w:r w:rsidRPr="73ECE78E">
              <w:rPr>
                <w:b/>
                <w:bCs/>
                <w:sz w:val="20"/>
                <w:szCs w:val="20"/>
              </w:rPr>
              <w:t>Reference to Test Case</w:t>
            </w:r>
          </w:p>
        </w:tc>
        <w:tc>
          <w:tcPr>
            <w:tcW w:w="6113" w:type="dxa"/>
            <w:shd w:val="clear" w:color="auto" w:fill="FFFFFF"/>
          </w:tcPr>
          <w:p w14:paraId="57A271ED" w14:textId="39A21D6E" w:rsidR="73ECE78E" w:rsidRDefault="7A87FBA6" w:rsidP="69766E14">
            <w:pPr>
              <w:spacing w:line="276" w:lineRule="auto"/>
            </w:pPr>
            <w:r w:rsidRPr="69766E14">
              <w:rPr>
                <w:sz w:val="20"/>
                <w:szCs w:val="20"/>
                <w:lang w:val="en-US"/>
              </w:rPr>
              <w:t>TC</w:t>
            </w:r>
            <w:r w:rsidR="00832C51">
              <w:rPr>
                <w:sz w:val="20"/>
                <w:szCs w:val="20"/>
                <w:lang w:val="en-US"/>
              </w:rPr>
              <w:t>17</w:t>
            </w:r>
          </w:p>
        </w:tc>
      </w:tr>
      <w:tr w:rsidR="73ECE78E" w14:paraId="48514658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87FC45A" w14:textId="77777777" w:rsidR="73ECE78E" w:rsidRDefault="73ECE78E" w:rsidP="73ECE78E">
            <w:pPr>
              <w:rPr>
                <w:sz w:val="20"/>
                <w:szCs w:val="20"/>
              </w:rPr>
            </w:pPr>
            <w:r w:rsidRPr="73ECE78E">
              <w:rPr>
                <w:b/>
                <w:bCs/>
                <w:sz w:val="20"/>
                <w:szCs w:val="20"/>
              </w:rPr>
              <w:t xml:space="preserve">Title of Test </w:t>
            </w:r>
          </w:p>
        </w:tc>
        <w:tc>
          <w:tcPr>
            <w:tcW w:w="6113" w:type="dxa"/>
            <w:shd w:val="clear" w:color="auto" w:fill="FFFFFF"/>
          </w:tcPr>
          <w:p w14:paraId="1DEDC46B" w14:textId="6ADB0303" w:rsidR="73ECE78E" w:rsidRDefault="082905F0" w:rsidP="69766E14">
            <w:pPr>
              <w:rPr>
                <w:sz w:val="20"/>
                <w:szCs w:val="20"/>
              </w:rPr>
            </w:pPr>
            <w:r w:rsidRPr="69766E14">
              <w:rPr>
                <w:sz w:val="20"/>
                <w:szCs w:val="20"/>
              </w:rPr>
              <w:t>Characterization of recovery from failure</w:t>
            </w:r>
          </w:p>
        </w:tc>
      </w:tr>
      <w:tr w:rsidR="73ECE78E" w14:paraId="0B60C6BB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301CDEC6" w14:textId="77777777" w:rsidR="73ECE78E" w:rsidRDefault="73ECE78E" w:rsidP="73ECE78E">
            <w:pPr>
              <w:jc w:val="left"/>
              <w:rPr>
                <w:b/>
                <w:bCs/>
                <w:sz w:val="20"/>
                <w:szCs w:val="20"/>
              </w:rPr>
            </w:pPr>
            <w:r w:rsidRPr="73ECE78E">
              <w:rPr>
                <w:b/>
                <w:bCs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/>
          </w:tcPr>
          <w:p w14:paraId="4AAA5418" w14:textId="28ED873D" w:rsidR="73ECE78E" w:rsidRDefault="0DB2DED0" w:rsidP="69766E14">
            <w:pPr>
              <w:rPr>
                <w:sz w:val="20"/>
                <w:szCs w:val="20"/>
                <w:lang w:val="en-US"/>
              </w:rPr>
            </w:pPr>
            <w:r w:rsidRPr="69766E14">
              <w:rPr>
                <w:sz w:val="20"/>
                <w:szCs w:val="20"/>
                <w:lang w:val="en-US"/>
              </w:rPr>
              <w:t>This test will characterize the response of the fault recovery mechanism. The results obt</w:t>
            </w:r>
            <w:r w:rsidR="3B9C61A9" w:rsidRPr="69766E14">
              <w:rPr>
                <w:sz w:val="20"/>
                <w:szCs w:val="20"/>
                <w:lang w:val="en-US"/>
              </w:rPr>
              <w:t>ained will also allow a performance comparison with the baseline system.</w:t>
            </w:r>
          </w:p>
        </w:tc>
      </w:tr>
      <w:tr w:rsidR="73ECE78E" w14:paraId="5B3F4AC5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546DB9B7" w14:textId="77777777" w:rsidR="73ECE78E" w:rsidRDefault="73ECE78E" w:rsidP="73ECE78E">
            <w:pPr>
              <w:jc w:val="left"/>
              <w:rPr>
                <w:sz w:val="20"/>
                <w:szCs w:val="20"/>
                <w:lang w:val="en-US"/>
              </w:rPr>
            </w:pPr>
            <w:r w:rsidRPr="73ECE78E">
              <w:rPr>
                <w:b/>
                <w:bCs/>
                <w:sz w:val="20"/>
                <w:szCs w:val="20"/>
                <w:lang w:val="en-US"/>
              </w:rPr>
              <w:t xml:space="preserve">Specific Test System  </w:t>
            </w:r>
            <w:r>
              <w:br/>
            </w:r>
            <w:r w:rsidRPr="73ECE78E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/>
          </w:tcPr>
          <w:p w14:paraId="592E71AF" w14:textId="4088180A" w:rsidR="73ECE78E" w:rsidRDefault="00832C51" w:rsidP="73ECE78E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pict w14:anchorId="6AA113F9">
                <v:shape id="Picture 1065447998" o:spid="_x0000_i1026" type="#_x0000_t75" style="width:322.5pt;height:258.75pt;visibility:visible;mso-wrap-style:square">
                  <v:imagedata r:id="rId16" o:title=""/>
                  <o:lock v:ext="edit" aspectratio="f"/>
                </v:shape>
              </w:pict>
            </w:r>
            <w:commentRangeStart w:id="21"/>
            <w:commentRangeEnd w:id="21"/>
            <w:r w:rsidR="00FC3398">
              <w:rPr>
                <w:rStyle w:val="CommentReference"/>
              </w:rPr>
              <w:commentReference w:id="21"/>
            </w:r>
          </w:p>
        </w:tc>
      </w:tr>
      <w:tr w:rsidR="73ECE78E" w14:paraId="082DDCBB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45BD220F" w14:textId="77777777" w:rsidR="73ECE78E" w:rsidRDefault="73ECE78E" w:rsidP="73ECE78E">
            <w:pPr>
              <w:rPr>
                <w:sz w:val="20"/>
                <w:szCs w:val="20"/>
              </w:rPr>
            </w:pPr>
            <w:r w:rsidRPr="73ECE78E">
              <w:rPr>
                <w:b/>
                <w:bCs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/>
          </w:tcPr>
          <w:p w14:paraId="78415F7E" w14:textId="65C83D7D" w:rsidR="73ECE78E" w:rsidRDefault="206F7674" w:rsidP="5B8E2828">
            <w:pPr>
              <w:pStyle w:val="ListParagraph"/>
              <w:numPr>
                <w:ilvl w:val="0"/>
                <w:numId w:val="2"/>
              </w:numPr>
              <w:rPr>
                <w:rFonts w:eastAsia="Arial" w:cs="Arial"/>
                <w:szCs w:val="20"/>
              </w:rPr>
            </w:pPr>
            <w:r w:rsidRPr="5B8E2828">
              <w:rPr>
                <w:szCs w:val="20"/>
              </w:rPr>
              <w:t>Time to restoration of service delivery</w:t>
            </w:r>
          </w:p>
          <w:p w14:paraId="14EDE506" w14:textId="164648B4" w:rsidR="73ECE78E" w:rsidRDefault="206F7674" w:rsidP="5B8E2828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5B8E2828">
              <w:rPr>
                <w:szCs w:val="20"/>
              </w:rPr>
              <w:t>Deviation of service delivered from service requested</w:t>
            </w:r>
          </w:p>
        </w:tc>
      </w:tr>
      <w:tr w:rsidR="73ECE78E" w14:paraId="483B2958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37658541" w14:textId="77777777" w:rsidR="73ECE78E" w:rsidRDefault="73ECE78E" w:rsidP="73ECE78E">
            <w:pPr>
              <w:rPr>
                <w:sz w:val="20"/>
                <w:szCs w:val="20"/>
              </w:rPr>
            </w:pPr>
            <w:r w:rsidRPr="73ECE78E">
              <w:rPr>
                <w:b/>
                <w:bCs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/>
          </w:tcPr>
          <w:p w14:paraId="6069410B" w14:textId="2436D57B" w:rsidR="73ECE78E" w:rsidRDefault="149C74D6" w:rsidP="5B8E2828">
            <w:pPr>
              <w:pStyle w:val="ListParagraph"/>
              <w:numPr>
                <w:ilvl w:val="0"/>
                <w:numId w:val="6"/>
              </w:numPr>
              <w:rPr>
                <w:rFonts w:eastAsia="Arial" w:cs="Arial"/>
                <w:i/>
                <w:iCs/>
                <w:szCs w:val="20"/>
              </w:rPr>
            </w:pPr>
            <w:r w:rsidRPr="5B8E2828">
              <w:rPr>
                <w:szCs w:val="20"/>
              </w:rPr>
              <w:t>Input: Level of base load [kW]</w:t>
            </w:r>
          </w:p>
          <w:p w14:paraId="1C8D316B" w14:textId="0BEFD4BE" w:rsidR="73ECE78E" w:rsidRDefault="149C74D6" w:rsidP="5B8E2828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Input: Service requested (by DSO) to dispatch unit</w:t>
            </w:r>
          </w:p>
          <w:p w14:paraId="017FF85E" w14:textId="2113319D" w:rsidR="73ECE78E" w:rsidRDefault="149C74D6" w:rsidP="5B8E2828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Input: Time of fault occurrence [s]</w:t>
            </w:r>
          </w:p>
          <w:p w14:paraId="40961BB2" w14:textId="4BD9A04A" w:rsidR="73ECE78E" w:rsidRDefault="149C74D6" w:rsidP="5B8E2828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Output: Active power production/consumption at individual DERs [kW]</w:t>
            </w:r>
          </w:p>
          <w:p w14:paraId="194B39DC" w14:textId="7AFC8D46" w:rsidR="73ECE78E" w:rsidRDefault="149C74D6" w:rsidP="5B8E2828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Output: Active power sum flow at grid connection [kW]</w:t>
            </w:r>
          </w:p>
        </w:tc>
      </w:tr>
      <w:tr w:rsidR="73ECE78E" w14:paraId="21029694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6F83DB7C" w14:textId="77777777" w:rsidR="73ECE78E" w:rsidRDefault="73ECE78E" w:rsidP="73ECE78E">
            <w:pPr>
              <w:rPr>
                <w:sz w:val="20"/>
                <w:szCs w:val="20"/>
              </w:rPr>
            </w:pPr>
            <w:r w:rsidRPr="73ECE78E">
              <w:rPr>
                <w:b/>
                <w:bCs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/>
          </w:tcPr>
          <w:p w14:paraId="7566280D" w14:textId="63C7646E" w:rsidR="73ECE78E" w:rsidRDefault="35C70401" w:rsidP="5B8E2828">
            <w:pPr>
              <w:rPr>
                <w:sz w:val="20"/>
                <w:szCs w:val="20"/>
                <w:lang w:val="en-US"/>
              </w:rPr>
            </w:pPr>
            <w:r w:rsidRPr="5B8E2828">
              <w:rPr>
                <w:sz w:val="20"/>
                <w:szCs w:val="20"/>
                <w:lang w:val="en-US"/>
              </w:rPr>
              <w:t xml:space="preserve">The test can be performed as a hardware experiment, a simulation </w:t>
            </w:r>
            <w:proofErr w:type="gramStart"/>
            <w:r w:rsidRPr="5B8E2828">
              <w:rPr>
                <w:sz w:val="20"/>
                <w:szCs w:val="20"/>
                <w:lang w:val="en-US"/>
              </w:rPr>
              <w:t>experiment</w:t>
            </w:r>
            <w:proofErr w:type="gramEnd"/>
            <w:r w:rsidRPr="5B8E2828">
              <w:rPr>
                <w:sz w:val="20"/>
                <w:szCs w:val="20"/>
                <w:lang w:val="en-US"/>
              </w:rPr>
              <w:t xml:space="preserve"> or a combination of the two.</w:t>
            </w:r>
          </w:p>
          <w:p w14:paraId="589C6EFE" w14:textId="76F19700" w:rsidR="73ECE78E" w:rsidRDefault="35C70401" w:rsidP="5B8E2828">
            <w:pPr>
              <w:pStyle w:val="ListParagraph"/>
              <w:numPr>
                <w:ilvl w:val="0"/>
                <w:numId w:val="4"/>
              </w:numPr>
              <w:rPr>
                <w:rFonts w:eastAsia="Arial" w:cs="Arial"/>
                <w:szCs w:val="20"/>
              </w:rPr>
            </w:pPr>
            <w:r w:rsidRPr="5B8E2828">
              <w:rPr>
                <w:szCs w:val="20"/>
              </w:rPr>
              <w:t>Configure grid, DER units and base load to bring system into initial state (t=t0)</w:t>
            </w:r>
          </w:p>
          <w:p w14:paraId="0A12C490" w14:textId="07D40A3F" w:rsidR="73ECE78E" w:rsidRDefault="35C70401" w:rsidP="5B8E2828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 w:rsidRPr="5B8E2828">
              <w:rPr>
                <w:szCs w:val="20"/>
              </w:rPr>
              <w:t>At t=t1, request a load relief service from the dispatch unit, wait for aggregators to activate DER units. Measure the effectiveness of the service delivery (impact on grid) after stabilization.</w:t>
            </w:r>
          </w:p>
          <w:p w14:paraId="64A8146A" w14:textId="5C7017AB" w:rsidR="73ECE78E" w:rsidRDefault="35C70401" w:rsidP="5B8E2828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 w:rsidRPr="5B8E2828">
              <w:rPr>
                <w:szCs w:val="20"/>
              </w:rPr>
              <w:t>At t=t2, command fault simulator to disrupt communication to aggregator 1</w:t>
            </w:r>
          </w:p>
          <w:p w14:paraId="1C53CE16" w14:textId="50EFE476" w:rsidR="73ECE78E" w:rsidRDefault="35C70401" w:rsidP="5B8E2828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 w:rsidRPr="5B8E2828">
              <w:rPr>
                <w:szCs w:val="20"/>
              </w:rPr>
              <w:t>Determine the points in time t=t3 where the dispatch unit has noticed the fault, and t=t4 where aggregator 2 has rescheduled.</w:t>
            </w:r>
          </w:p>
          <w:p w14:paraId="7671338F" w14:textId="56D206EC" w:rsidR="73ECE78E" w:rsidRDefault="35C70401" w:rsidP="5B8E2828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 w:rsidRPr="5B8E2828">
              <w:rPr>
                <w:szCs w:val="20"/>
              </w:rPr>
              <w:t xml:space="preserve">Continuously measure the effectiveness of the service delivery </w:t>
            </w:r>
            <w:proofErr w:type="gramStart"/>
            <w:r w:rsidRPr="5B8E2828">
              <w:rPr>
                <w:szCs w:val="20"/>
              </w:rPr>
              <w:t>in order to</w:t>
            </w:r>
            <w:proofErr w:type="gramEnd"/>
            <w:r w:rsidRPr="5B8E2828">
              <w:rPr>
                <w:szCs w:val="20"/>
              </w:rPr>
              <w:t xml:space="preserve"> determine t</w:t>
            </w:r>
            <w:r w:rsidR="3B2C667F" w:rsidRPr="5B8E2828">
              <w:rPr>
                <w:szCs w:val="20"/>
              </w:rPr>
              <w:t>he disruption to service delivery during t3&lt;t&lt;t4.</w:t>
            </w:r>
          </w:p>
          <w:p w14:paraId="18E6D3CD" w14:textId="7FD6191F" w:rsidR="73ECE78E" w:rsidRDefault="3B2C667F" w:rsidP="5B8E2828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 w:rsidRPr="5B8E2828">
              <w:rPr>
                <w:szCs w:val="20"/>
              </w:rPr>
              <w:t>Verify that the effectiveness of service delivery after t4 is comparable to before the fault (t&lt;t2).</w:t>
            </w:r>
          </w:p>
          <w:p w14:paraId="07AECDDD" w14:textId="3B329DDE" w:rsidR="73ECE78E" w:rsidRDefault="73ECE78E" w:rsidP="5B8E2828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73ECE78E" w14:paraId="7BFE8C5B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99098E7" w14:textId="77777777" w:rsidR="73ECE78E" w:rsidRDefault="73ECE78E" w:rsidP="73ECE78E">
            <w:pPr>
              <w:rPr>
                <w:sz w:val="20"/>
                <w:szCs w:val="20"/>
              </w:rPr>
            </w:pPr>
            <w:r w:rsidRPr="73ECE78E">
              <w:rPr>
                <w:b/>
                <w:bCs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/>
          </w:tcPr>
          <w:p w14:paraId="6FEE690E" w14:textId="3C64203A" w:rsidR="73ECE78E" w:rsidRDefault="4F677BF6" w:rsidP="5B8E2828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No service requested by dispatch unit</w:t>
            </w:r>
          </w:p>
          <w:p w14:paraId="1B620CC3" w14:textId="7EEA437C" w:rsidR="73ECE78E" w:rsidRDefault="4F677BF6" w:rsidP="5B8E2828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All DERs in neutral state (not delivering a service)</w:t>
            </w:r>
          </w:p>
          <w:p w14:paraId="1EAA4BF8" w14:textId="004B4A33" w:rsidR="73ECE78E" w:rsidRDefault="4F677BF6" w:rsidP="5B8E2828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 xml:space="preserve">Feeder in overload condition by combined </w:t>
            </w:r>
            <w:proofErr w:type="spellStart"/>
            <w:r w:rsidRPr="5B8E2828">
              <w:rPr>
                <w:szCs w:val="20"/>
              </w:rPr>
              <w:t>baseload+DER</w:t>
            </w:r>
            <w:proofErr w:type="spellEnd"/>
            <w:r w:rsidR="3F32A19C" w:rsidRPr="5B8E2828">
              <w:rPr>
                <w:szCs w:val="20"/>
              </w:rPr>
              <w:t xml:space="preserve"> consumption</w:t>
            </w:r>
          </w:p>
          <w:p w14:paraId="3DC90ADF" w14:textId="5AADA209" w:rsidR="73ECE78E" w:rsidRDefault="4F677BF6" w:rsidP="5B8E2828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lastRenderedPageBreak/>
              <w:t>Fault simulator in bypass state (no fault)</w:t>
            </w:r>
          </w:p>
        </w:tc>
      </w:tr>
      <w:tr w:rsidR="73ECE78E" w14:paraId="4C431174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32580E5D" w14:textId="77777777" w:rsidR="73ECE78E" w:rsidRDefault="73ECE78E" w:rsidP="73ECE78E">
            <w:pPr>
              <w:rPr>
                <w:sz w:val="20"/>
                <w:szCs w:val="20"/>
                <w:lang w:val="en-US"/>
              </w:rPr>
            </w:pPr>
            <w:r w:rsidRPr="73ECE78E">
              <w:rPr>
                <w:b/>
                <w:bCs/>
                <w:sz w:val="20"/>
                <w:szCs w:val="20"/>
                <w:lang w:val="en-US"/>
              </w:rPr>
              <w:lastRenderedPageBreak/>
              <w:t>Evolution of system state and test signals</w:t>
            </w:r>
          </w:p>
        </w:tc>
        <w:tc>
          <w:tcPr>
            <w:tcW w:w="6113" w:type="dxa"/>
            <w:shd w:val="clear" w:color="auto" w:fill="FFFFFF"/>
          </w:tcPr>
          <w:p w14:paraId="656408DE" w14:textId="5FBFB8D6" w:rsidR="73ECE78E" w:rsidRDefault="027115EE" w:rsidP="5B8E2828">
            <w:pPr>
              <w:pStyle w:val="ListParagraph"/>
              <w:numPr>
                <w:ilvl w:val="0"/>
                <w:numId w:val="3"/>
              </w:numPr>
              <w:rPr>
                <w:rFonts w:eastAsia="Arial" w:cs="Arial"/>
                <w:i/>
                <w:iCs/>
                <w:szCs w:val="20"/>
              </w:rPr>
            </w:pPr>
            <w:r w:rsidRPr="5B8E2828">
              <w:rPr>
                <w:szCs w:val="20"/>
              </w:rPr>
              <w:t>Base load continues to change, following e.g. a random pattern</w:t>
            </w:r>
          </w:p>
          <w:p w14:paraId="0F67898C" w14:textId="19F43666" w:rsidR="73ECE78E" w:rsidRDefault="027115EE" w:rsidP="5B8E2828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Aggregator response tracks changes in base load</w:t>
            </w:r>
          </w:p>
          <w:p w14:paraId="6FB08A8E" w14:textId="0105CD07" w:rsidR="73ECE78E" w:rsidRDefault="027115EE" w:rsidP="5B8E2828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Dispatch unit moves from “service delivery” to “fault recovery” and back to “service delivery”</w:t>
            </w:r>
          </w:p>
        </w:tc>
      </w:tr>
      <w:tr w:rsidR="73ECE78E" w14:paraId="694FCE5C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636D3E73" w14:textId="77777777" w:rsidR="73ECE78E" w:rsidRDefault="73ECE78E" w:rsidP="73ECE78E">
            <w:pPr>
              <w:rPr>
                <w:sz w:val="20"/>
                <w:szCs w:val="20"/>
              </w:rPr>
            </w:pPr>
            <w:r w:rsidRPr="73ECE78E">
              <w:rPr>
                <w:b/>
                <w:bCs/>
                <w:sz w:val="20"/>
                <w:szCs w:val="20"/>
              </w:rPr>
              <w:t>Other parameters</w:t>
            </w:r>
          </w:p>
        </w:tc>
        <w:tc>
          <w:tcPr>
            <w:tcW w:w="6113" w:type="dxa"/>
            <w:shd w:val="clear" w:color="auto" w:fill="FFFFFF"/>
          </w:tcPr>
          <w:p w14:paraId="471A5136" w14:textId="77777777" w:rsidR="73ECE78E" w:rsidRDefault="73ECE78E" w:rsidP="73ECE78E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73ECE78E" w14:paraId="018B4295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426314EF" w14:textId="77777777" w:rsidR="73ECE78E" w:rsidRDefault="73ECE78E" w:rsidP="73ECE78E">
            <w:pPr>
              <w:rPr>
                <w:sz w:val="20"/>
                <w:szCs w:val="20"/>
              </w:rPr>
            </w:pPr>
            <w:r w:rsidRPr="73ECE78E">
              <w:rPr>
                <w:b/>
                <w:bCs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/>
          </w:tcPr>
          <w:p w14:paraId="5902FFE1" w14:textId="6B3CCE75" w:rsidR="73ECE78E" w:rsidRDefault="05591C6E" w:rsidP="5B8E2828">
            <w:pPr>
              <w:rPr>
                <w:sz w:val="20"/>
                <w:szCs w:val="20"/>
                <w:lang w:val="en-US"/>
              </w:rPr>
            </w:pPr>
            <w:r w:rsidRPr="5B8E2828">
              <w:rPr>
                <w:sz w:val="20"/>
                <w:szCs w:val="20"/>
                <w:lang w:val="en-US"/>
              </w:rPr>
              <w:t>Electrical system measurements: 1s. Logging of ICT events (messages exchanged, communication fault event etc.) using timestamps with at least 1ms resolution.</w:t>
            </w:r>
          </w:p>
          <w:p w14:paraId="05D3D2FD" w14:textId="5A7EA758" w:rsidR="73ECE78E" w:rsidRDefault="73ECE78E" w:rsidP="5B8E2828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73ECE78E" w14:paraId="12B538FE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4BC9A185" w14:textId="77777777" w:rsidR="73ECE78E" w:rsidRDefault="73ECE78E" w:rsidP="73ECE78E">
            <w:pPr>
              <w:rPr>
                <w:sz w:val="20"/>
                <w:szCs w:val="20"/>
              </w:rPr>
            </w:pPr>
            <w:r w:rsidRPr="73ECE78E">
              <w:rPr>
                <w:b/>
                <w:bCs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/>
          </w:tcPr>
          <w:p w14:paraId="6060EE78" w14:textId="1255EB4E" w:rsidR="73ECE78E" w:rsidRDefault="0E44178C" w:rsidP="5B8E2828">
            <w:pPr>
              <w:spacing w:line="259" w:lineRule="auto"/>
              <w:rPr>
                <w:sz w:val="20"/>
                <w:szCs w:val="20"/>
                <w:lang w:val="en-US"/>
              </w:rPr>
            </w:pPr>
            <w:r w:rsidRPr="5B8E2828">
              <w:rPr>
                <w:sz w:val="20"/>
                <w:szCs w:val="20"/>
                <w:lang w:val="en-US"/>
              </w:rPr>
              <w:t>Residual time synchronization difference between ICT entities</w:t>
            </w:r>
          </w:p>
          <w:p w14:paraId="521F4C3A" w14:textId="4EB8CA85" w:rsidR="73ECE78E" w:rsidRDefault="73ECE78E" w:rsidP="5B8E2828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73ECE78E" w14:paraId="2595E51C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601FE132" w14:textId="77777777" w:rsidR="73ECE78E" w:rsidRDefault="73ECE78E" w:rsidP="73ECE78E">
            <w:pPr>
              <w:rPr>
                <w:sz w:val="20"/>
                <w:szCs w:val="20"/>
              </w:rPr>
            </w:pPr>
            <w:r w:rsidRPr="73ECE78E">
              <w:rPr>
                <w:b/>
                <w:bCs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/>
          </w:tcPr>
          <w:p w14:paraId="05849CF8" w14:textId="13D268F4" w:rsidR="73ECE78E" w:rsidRDefault="1A639876" w:rsidP="5B8E2828">
            <w:pPr>
              <w:spacing w:line="259" w:lineRule="auto"/>
            </w:pPr>
            <w:r w:rsidRPr="5B8E2828">
              <w:rPr>
                <w:sz w:val="20"/>
                <w:szCs w:val="20"/>
                <w:lang w:val="en-US"/>
              </w:rPr>
              <w:t>Elapsed time (fixed length experiment)</w:t>
            </w:r>
          </w:p>
          <w:p w14:paraId="164FCD11" w14:textId="6A648D60" w:rsidR="73ECE78E" w:rsidRDefault="73ECE78E" w:rsidP="5B8E2828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</w:tbl>
    <w:p w14:paraId="5F1CA011" w14:textId="77777777" w:rsidR="73ECE78E" w:rsidRDefault="73ECE78E" w:rsidP="73ECE78E">
      <w:pPr>
        <w:rPr>
          <w:sz w:val="20"/>
          <w:szCs w:val="20"/>
        </w:rPr>
      </w:pPr>
    </w:p>
    <w:p w14:paraId="0EFA21A8" w14:textId="320E5A1B" w:rsidR="73ECE78E" w:rsidRDefault="73ECE78E" w:rsidP="73ECE78E">
      <w:pPr>
        <w:rPr>
          <w:sz w:val="20"/>
          <w:szCs w:val="20"/>
        </w:rPr>
      </w:pPr>
    </w:p>
    <w:p w14:paraId="4D4307C4" w14:textId="26D08057" w:rsidR="73ECE78E" w:rsidRDefault="73ECE78E" w:rsidP="73ECE78E">
      <w:pPr>
        <w:rPr>
          <w:sz w:val="20"/>
          <w:szCs w:val="20"/>
        </w:rPr>
      </w:pPr>
    </w:p>
    <w:p w14:paraId="0C7FCACD" w14:textId="77777777" w:rsidR="005F33F1" w:rsidRDefault="005F33F1" w:rsidP="005F33F1">
      <w:pPr>
        <w:rPr>
          <w:sz w:val="20"/>
          <w:szCs w:val="20"/>
        </w:rPr>
      </w:pPr>
    </w:p>
    <w:p w14:paraId="6FACCAB0" w14:textId="1B6EC7DB" w:rsidR="69766E14" w:rsidRDefault="69766E14" w:rsidP="69766E14"/>
    <w:sectPr w:rsidR="69766E14" w:rsidSect="005F33F1">
      <w:headerReference w:type="default" r:id="rId17"/>
      <w:footerReference w:type="default" r:id="rId1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i Heussen" w:date="2021-03-17T13:28:00Z" w:initials="k">
    <w:p w14:paraId="0BB021EC" w14:textId="7710F22E" w:rsidR="00FF07D7" w:rsidRDefault="00FF07D7">
      <w:pPr>
        <w:pStyle w:val="CommentText"/>
      </w:pPr>
      <w:r>
        <w:rPr>
          <w:rStyle w:val="CommentReference"/>
        </w:rPr>
        <w:annotationRef/>
      </w:r>
      <w:r>
        <w:t>Quality Check:</w:t>
      </w:r>
    </w:p>
    <w:p w14:paraId="6027CA1B" w14:textId="6792A605" w:rsidR="00617602" w:rsidRDefault="00436872" w:rsidP="00617602">
      <w:pPr>
        <w:pStyle w:val="CommentText"/>
        <w:numPr>
          <w:ilvl w:val="0"/>
          <w:numId w:val="31"/>
        </w:numPr>
      </w:pPr>
      <w:r>
        <w:t xml:space="preserve">Resolve and </w:t>
      </w:r>
      <w:r w:rsidR="00617602">
        <w:t>Delete comments for final version</w:t>
      </w:r>
    </w:p>
    <w:p w14:paraId="52FA77F6" w14:textId="5AB82E3A" w:rsidR="00617602" w:rsidRDefault="00617602" w:rsidP="00617602">
      <w:pPr>
        <w:pStyle w:val="CommentText"/>
        <w:numPr>
          <w:ilvl w:val="0"/>
          <w:numId w:val="31"/>
        </w:numPr>
      </w:pPr>
      <w:r>
        <w:t>Update template – (footer looks outdated)</w:t>
      </w:r>
    </w:p>
    <w:p w14:paraId="66D25750" w14:textId="1F39E443" w:rsidR="00617602" w:rsidRDefault="008F00DE" w:rsidP="00617602">
      <w:pPr>
        <w:pStyle w:val="CommentText"/>
        <w:numPr>
          <w:ilvl w:val="0"/>
          <w:numId w:val="31"/>
        </w:numPr>
      </w:pPr>
      <w:r>
        <w:t xml:space="preserve">Avoid “lost headers” – e.g. </w:t>
      </w:r>
      <w:r w:rsidR="00173BAF">
        <w:t xml:space="preserve">Introduce </w:t>
      </w:r>
      <w:r>
        <w:t>page break before next template</w:t>
      </w:r>
    </w:p>
    <w:p w14:paraId="37804415" w14:textId="6F25CF7C" w:rsidR="00FF07D7" w:rsidRDefault="00743170" w:rsidP="00743170">
      <w:pPr>
        <w:pStyle w:val="CommentText"/>
        <w:numPr>
          <w:ilvl w:val="0"/>
          <w:numId w:val="31"/>
        </w:numPr>
      </w:pPr>
      <w:r>
        <w:t xml:space="preserve">Missing context of this Test Case – reference to established use cases, </w:t>
      </w:r>
      <w:r w:rsidR="005B1F5F">
        <w:t xml:space="preserve">prior work, stakeholder relevance </w:t>
      </w:r>
    </w:p>
  </w:comment>
  <w:comment w:id="1" w:author="Oliver Gehrke" w:date="2021-06-09T12:55:00Z" w:initials="OG">
    <w:p w14:paraId="5193188E" w14:textId="41DD2A2A" w:rsidR="0F65B9BC" w:rsidRDefault="0F65B9BC">
      <w:pPr>
        <w:pStyle w:val="CommentText"/>
      </w:pPr>
      <w:r>
        <w:t>Checked the footer on four other TCs - they all look the same as ours. What's wrong, specifically?</w:t>
      </w:r>
      <w:r>
        <w:rPr>
          <w:rStyle w:val="CommentReference"/>
        </w:rPr>
        <w:annotationRef/>
      </w:r>
    </w:p>
  </w:comment>
  <w:comment w:id="2" w:author="Kai Heussen" w:date="2021-03-17T13:28:00Z" w:initials="k">
    <w:p w14:paraId="2C74274D" w14:textId="2478A2F3" w:rsidR="00FF07D7" w:rsidRDefault="00FF07D7">
      <w:pPr>
        <w:pStyle w:val="CommentText"/>
      </w:pPr>
      <w:r>
        <w:rPr>
          <w:rStyle w:val="CommentReference"/>
        </w:rPr>
        <w:annotationRef/>
      </w:r>
      <w:r>
        <w:t xml:space="preserve">Define project </w:t>
      </w:r>
      <w:r w:rsidR="009E336D">
        <w:t>identifier</w:t>
      </w:r>
      <w:r>
        <w:rPr>
          <w:rStyle w:val="CommentReference"/>
        </w:rPr>
        <w:annotationRef/>
      </w:r>
    </w:p>
  </w:comment>
  <w:comment w:id="3" w:author="Kai Heussen" w:date="2021-03-17T13:28:00Z" w:initials="k">
    <w:p w14:paraId="712918D1" w14:textId="1753126A" w:rsidR="00617602" w:rsidRDefault="00617602">
      <w:pPr>
        <w:pStyle w:val="CommentText"/>
      </w:pPr>
      <w:r>
        <w:rPr>
          <w:rStyle w:val="CommentReference"/>
        </w:rPr>
        <w:annotationRef/>
      </w:r>
      <w:r>
        <w:t xml:space="preserve">Missing: </w:t>
      </w:r>
      <w:r w:rsidR="009E336D">
        <w:t>this is just the scenario</w:t>
      </w:r>
      <w:r w:rsidR="00CF48E4">
        <w:t xml:space="preserve">, but is the </w:t>
      </w:r>
      <w:r>
        <w:t>relevance of TC – why is it investigated?</w:t>
      </w:r>
      <w:r w:rsidR="00CF48E4">
        <w:t xml:space="preserve"> For whom?</w:t>
      </w:r>
    </w:p>
  </w:comment>
  <w:comment w:id="4" w:author="Oliver Gehrke" w:date="2021-06-09T13:56:00Z" w:initials="OG">
    <w:p w14:paraId="09C2056F" w14:textId="00AD9736" w:rsidR="0F65B9BC" w:rsidRDefault="0F65B9BC">
      <w:pPr>
        <w:pStyle w:val="CommentText"/>
      </w:pPr>
      <w:r>
        <w:t>I don't see other TCs specifying that?</w:t>
      </w:r>
      <w:r>
        <w:rPr>
          <w:rStyle w:val="CommentReference"/>
        </w:rPr>
        <w:annotationRef/>
      </w:r>
    </w:p>
  </w:comment>
  <w:comment w:id="5" w:author="Oliver Gehrke" w:date="2020-12-21T11:19:00Z" w:initials="OG">
    <w:p w14:paraId="6A0B0D7D" w14:textId="637FF328" w:rsidR="12C23599" w:rsidRDefault="12C23599">
      <w:pPr>
        <w:pStyle w:val="CommentText"/>
      </w:pPr>
      <w:r>
        <w:t>Better term?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6" w:author="Oliver Gehrke" w:date="2020-12-21T01:04:00Z" w:initials="OG">
    <w:p w14:paraId="21C4EC1F" w14:textId="042086A4" w:rsidR="12C23599" w:rsidRDefault="12C23599">
      <w:pPr>
        <w:pStyle w:val="CommentText"/>
      </w:pPr>
      <w:r>
        <w:t>Question for discussion: Do we assume that the nonresponsive aggregator simply "freezes" the DER response where it was when the last command from the dispatcher was received?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8" w:author="Ata M. Khavari" w:date="2020-12-21T10:39:00Z" w:initials="AK">
    <w:p w14:paraId="61F0542C" w14:textId="5B9CDDB0" w:rsidR="12C23599" w:rsidRDefault="12C23599">
      <w:pPr>
        <w:pStyle w:val="CommentText"/>
      </w:pPr>
      <w:r>
        <w:t>How do we define a fault?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14:paraId="623B643B" w14:textId="40A9EFF2" w:rsidR="12C23599" w:rsidRDefault="12C23599">
      <w:pPr>
        <w:pStyle w:val="CommentText"/>
      </w:pPr>
    </w:p>
  </w:comment>
  <w:comment w:id="9" w:author="Kai Heussen" w:date="2021-03-17T13:30:00Z" w:initials="k">
    <w:p w14:paraId="7C5DC939" w14:textId="66F0E1AF" w:rsidR="006E1D4D" w:rsidRDefault="006E1D4D">
      <w:pPr>
        <w:pStyle w:val="CommentText"/>
      </w:pPr>
      <w:r>
        <w:rPr>
          <w:rStyle w:val="CommentReference"/>
        </w:rPr>
        <w:annotationRef/>
      </w:r>
      <w:r>
        <w:t xml:space="preserve">Maybe include that this is the ‘aggregator’s functionality’, </w:t>
      </w:r>
      <w:r w:rsidR="009E336D">
        <w:t xml:space="preserve">will be easier to identify </w:t>
      </w:r>
      <w:r>
        <w:t xml:space="preserve">That </w:t>
      </w:r>
      <w:r>
        <w:rPr>
          <w:rStyle w:val="CommentReference"/>
        </w:rPr>
        <w:annotationRef/>
      </w:r>
    </w:p>
  </w:comment>
  <w:comment w:id="12" w:author="Kai Heussen" w:date="2021-03-17T13:41:00Z" w:initials="k">
    <w:p w14:paraId="58A1EA85" w14:textId="77777777" w:rsidR="0091194C" w:rsidRDefault="0091194C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Unclear: </w:t>
      </w:r>
      <w:r>
        <w:rPr>
          <w:rStyle w:val="CommentReference"/>
        </w:rPr>
        <w:annotationRef/>
      </w:r>
    </w:p>
    <w:p w14:paraId="0A82B2B9" w14:textId="2907F309" w:rsidR="0091194C" w:rsidRDefault="0091194C">
      <w:pPr>
        <w:pStyle w:val="CommentText"/>
        <w:rPr>
          <w:rStyle w:val="CommentReference"/>
          <w:i w:val="0"/>
          <w:iCs/>
        </w:rPr>
      </w:pPr>
      <w:r>
        <w:rPr>
          <w:rStyle w:val="CommentReference"/>
          <w:i w:val="0"/>
          <w:iCs/>
        </w:rPr>
        <w:t xml:space="preserve">There is no defined recovery here. </w:t>
      </w:r>
      <w:r w:rsidR="007F3F48">
        <w:rPr>
          <w:rStyle w:val="CommentReference"/>
          <w:i w:val="0"/>
          <w:iCs/>
        </w:rPr>
        <w:t xml:space="preserve">I suppose there are missing either: a “manual recovery” or a time-bound as upper limit of the </w:t>
      </w:r>
      <w:r w:rsidR="007200C6">
        <w:rPr>
          <w:rStyle w:val="CommentReference"/>
          <w:i w:val="0"/>
          <w:iCs/>
        </w:rPr>
        <w:t xml:space="preserve">baseline </w:t>
      </w:r>
      <w:r w:rsidR="007F3F48">
        <w:rPr>
          <w:rStyle w:val="CommentReference"/>
          <w:i w:val="0"/>
          <w:iCs/>
        </w:rPr>
        <w:t>experiment</w:t>
      </w:r>
      <w:r w:rsidR="007200C6">
        <w:rPr>
          <w:rStyle w:val="CommentReference"/>
          <w:i w:val="0"/>
          <w:iCs/>
        </w:rPr>
        <w:t>.</w:t>
      </w:r>
    </w:p>
    <w:p w14:paraId="3E10A24A" w14:textId="56AEC9DB" w:rsidR="0091194C" w:rsidRDefault="0091194C">
      <w:pPr>
        <w:pStyle w:val="CommentText"/>
      </w:pPr>
      <w:r>
        <w:rPr>
          <w:rStyle w:val="CommentReference"/>
        </w:rPr>
        <w:t>how is it a baseline, if the error is unbounded?</w:t>
      </w:r>
    </w:p>
  </w:comment>
  <w:comment w:id="13" w:author="Kai Heussen" w:date="2021-03-17T13:40:00Z" w:initials="k">
    <w:p w14:paraId="32F6BD36" w14:textId="6A1F1D17" w:rsidR="004C6A30" w:rsidRDefault="004C6A30">
      <w:pPr>
        <w:pStyle w:val="CommentText"/>
      </w:pPr>
      <w:r>
        <w:rPr>
          <w:rStyle w:val="CommentReference"/>
        </w:rPr>
        <w:annotationRef/>
      </w:r>
      <w:r>
        <w:t>Unclear why there is a second aggregator at all.</w:t>
      </w:r>
      <w:r>
        <w:rPr>
          <w:rStyle w:val="CommentReference"/>
        </w:rPr>
        <w:annotationRef/>
      </w:r>
    </w:p>
  </w:comment>
  <w:comment w:id="14" w:author="Ata M. Khavari" w:date="2021-02-02T19:23:00Z" w:initials="AK">
    <w:p w14:paraId="5E0500C4" w14:textId="1B5E6E5D" w:rsidR="5B8E2828" w:rsidRDefault="5B8E2828">
      <w:pPr>
        <w:pStyle w:val="CommentText"/>
      </w:pPr>
      <w:r>
        <w:t>Shold this should be done at t1 or at a later time step?</w:t>
      </w:r>
      <w:r>
        <w:rPr>
          <w:rStyle w:val="CommentReference"/>
        </w:rPr>
        <w:annotationRef/>
      </w:r>
    </w:p>
    <w:p w14:paraId="6B30136B" w14:textId="09D775F4" w:rsidR="5B8E2828" w:rsidRDefault="5B8E2828">
      <w:pPr>
        <w:pStyle w:val="CommentText"/>
      </w:pPr>
    </w:p>
  </w:comment>
  <w:comment w:id="15" w:author="Oliver Gehrke" w:date="2021-02-03T13:21:00Z" w:initials="OG">
    <w:p w14:paraId="4DEFBB9A" w14:textId="491D6C18" w:rsidR="5B8E2828" w:rsidRDefault="5B8E2828">
      <w:pPr>
        <w:pStyle w:val="CommentText"/>
      </w:pPr>
      <w:r>
        <w:t>after stabilization.</w:t>
      </w:r>
      <w:r>
        <w:rPr>
          <w:rStyle w:val="CommentReference"/>
        </w:rPr>
        <w:annotationRef/>
      </w:r>
    </w:p>
  </w:comment>
  <w:comment w:id="16" w:author="Ata M. Khavari" w:date="2021-02-02T19:26:00Z" w:initials="AK">
    <w:p w14:paraId="395D09B1" w14:textId="60DA84C5" w:rsidR="5B8E2828" w:rsidRDefault="5B8E2828">
      <w:pPr>
        <w:pStyle w:val="CommentText"/>
      </w:pPr>
      <w:r>
        <w:t>How should this be defined?</w:t>
      </w:r>
      <w:r>
        <w:rPr>
          <w:rStyle w:val="CommentReference"/>
        </w:rPr>
        <w:annotationRef/>
      </w:r>
    </w:p>
  </w:comment>
  <w:comment w:id="17" w:author="Oliver Gehrke" w:date="2021-02-03T13:22:00Z" w:initials="OG">
    <w:p w14:paraId="355A7EE4" w14:textId="7DDCE43A" w:rsidR="5B8E2828" w:rsidRDefault="5B8E2828">
      <w:pPr>
        <w:pStyle w:val="CommentText"/>
      </w:pPr>
      <w:r>
        <w:t>Not sure what is unclear.</w:t>
      </w:r>
      <w:r>
        <w:rPr>
          <w:rStyle w:val="CommentReference"/>
        </w:rPr>
        <w:annotationRef/>
      </w:r>
    </w:p>
  </w:comment>
  <w:comment w:id="18" w:author="Ata M. Khavari" w:date="2021-02-04T11:23:00Z" w:initials="AK">
    <w:p w14:paraId="386B32A0" w14:textId="240799D9" w:rsidR="5B8E2828" w:rsidRDefault="5B8E2828">
      <w:pPr>
        <w:pStyle w:val="CommentText"/>
      </w:pPr>
      <w:r>
        <w:t>I meant how the elapsed time is defined before running the test? To my undestanding this is a criteria for stoping the test.</w:t>
      </w:r>
      <w:r>
        <w:rPr>
          <w:rStyle w:val="CommentReference"/>
        </w:rPr>
        <w:annotationRef/>
      </w:r>
    </w:p>
  </w:comment>
  <w:comment w:id="19" w:author="Oliver Gehrke" w:date="2021-02-04T11:31:00Z" w:initials="OG">
    <w:p w14:paraId="4BB74CDE" w14:textId="2AB33FE0" w:rsidR="5B8E2828" w:rsidRDefault="5B8E2828">
      <w:pPr>
        <w:pStyle w:val="CommentText"/>
      </w:pPr>
      <w:r>
        <w:t>The length is defined in the test design (t2-t0 plus some period afterwards for measuring effectiveness). Elapsed time is simply time since test start. If elapsed time &gt; length of the test then the test is over.</w:t>
      </w:r>
      <w:r>
        <w:rPr>
          <w:rStyle w:val="CommentReference"/>
        </w:rPr>
        <w:annotationRef/>
      </w:r>
    </w:p>
  </w:comment>
  <w:comment w:id="20" w:author="Ata M. Khavari" w:date="2021-02-04T11:31:00Z" w:initials="AK">
    <w:p w14:paraId="2A1AE068" w14:textId="059DD29A" w:rsidR="5B8E2828" w:rsidRDefault="5B8E2828">
      <w:pPr>
        <w:pStyle w:val="CommentText"/>
      </w:pPr>
      <w:r>
        <w:t>ok</w:t>
      </w:r>
      <w:r>
        <w:rPr>
          <w:rStyle w:val="CommentReference"/>
        </w:rPr>
        <w:annotationRef/>
      </w:r>
    </w:p>
  </w:comment>
  <w:comment w:id="21" w:author="Kai Heussen" w:date="2021-03-17T13:42:00Z" w:initials="k">
    <w:p w14:paraId="31036235" w14:textId="0406FC51" w:rsidR="007200C6" w:rsidRDefault="007200C6">
      <w:pPr>
        <w:pStyle w:val="CommentText"/>
      </w:pPr>
      <w:r>
        <w:rPr>
          <w:rStyle w:val="CommentReference"/>
        </w:rPr>
        <w:annotationRef/>
      </w:r>
      <w:r>
        <w:t>I don’t see a role for Aggregator 2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804415" w15:done="0"/>
  <w15:commentEx w15:paraId="5193188E" w15:paraIdParent="37804415" w15:done="0"/>
  <w15:commentEx w15:paraId="2C74274D" w15:done="0"/>
  <w15:commentEx w15:paraId="712918D1" w15:done="0"/>
  <w15:commentEx w15:paraId="09C2056F" w15:paraIdParent="712918D1" w15:done="0"/>
  <w15:commentEx w15:paraId="6A0B0D7D" w15:done="0"/>
  <w15:commentEx w15:paraId="21C4EC1F" w15:done="0"/>
  <w15:commentEx w15:paraId="623B643B" w15:done="0"/>
  <w15:commentEx w15:paraId="7C5DC939" w15:done="0"/>
  <w15:commentEx w15:paraId="3E10A24A" w15:done="0"/>
  <w15:commentEx w15:paraId="32F6BD36" w15:done="0"/>
  <w15:commentEx w15:paraId="6B30136B" w15:done="0"/>
  <w15:commentEx w15:paraId="4DEFBB9A" w15:paraIdParent="6B30136B" w15:done="0"/>
  <w15:commentEx w15:paraId="395D09B1" w15:done="0"/>
  <w15:commentEx w15:paraId="355A7EE4" w15:paraIdParent="395D09B1" w15:done="0"/>
  <w15:commentEx w15:paraId="386B32A0" w15:paraIdParent="395D09B1" w15:done="0"/>
  <w15:commentEx w15:paraId="4BB74CDE" w15:paraIdParent="395D09B1" w15:done="0"/>
  <w15:commentEx w15:paraId="2A1AE068" w15:paraIdParent="395D09B1" w15:done="0"/>
  <w15:commentEx w15:paraId="310362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C8276" w16cex:dateUtc="2021-03-17T12:28:00Z"/>
  <w16cex:commentExtensible w16cex:durableId="04890D87" w16cex:dateUtc="2021-06-09T10:55:00Z"/>
  <w16cex:commentExtensible w16cex:durableId="23FC8267" w16cex:dateUtc="2021-03-17T12:28:00Z"/>
  <w16cex:commentExtensible w16cex:durableId="23FC829A" w16cex:dateUtc="2021-03-17T12:28:00Z"/>
  <w16cex:commentExtensible w16cex:durableId="138ABD74" w16cex:dateUtc="2021-06-09T11:56:00Z"/>
  <w16cex:commentExtensible w16cex:durableId="1A937B1C" w16cex:dateUtc="2020-12-21T10:19:00Z"/>
  <w16cex:commentExtensible w16cex:durableId="7457F6DE" w16cex:dateUtc="2020-12-21T00:04:00Z"/>
  <w16cex:commentExtensible w16cex:durableId="1E714124" w16cex:dateUtc="2020-12-21T09:39:00Z"/>
  <w16cex:commentExtensible w16cex:durableId="23FC82FC" w16cex:dateUtc="2021-03-17T12:30:00Z"/>
  <w16cex:commentExtensible w16cex:durableId="23FC8570" w16cex:dateUtc="2021-03-17T12:41:00Z"/>
  <w16cex:commentExtensible w16cex:durableId="23FC854C" w16cex:dateUtc="2021-03-17T12:40:00Z"/>
  <w16cex:commentExtensible w16cex:durableId="00B30726" w16cex:dateUtc="2021-02-02T18:23:00Z"/>
  <w16cex:commentExtensible w16cex:durableId="08F1DCBA" w16cex:dateUtc="2021-02-03T12:21:00Z"/>
  <w16cex:commentExtensible w16cex:durableId="695ADDF3" w16cex:dateUtc="2021-02-02T18:26:00Z"/>
  <w16cex:commentExtensible w16cex:durableId="547838EB" w16cex:dateUtc="2021-02-03T12:22:00Z"/>
  <w16cex:commentExtensible w16cex:durableId="7026EE52" w16cex:dateUtc="2021-02-04T10:23:00Z"/>
  <w16cex:commentExtensible w16cex:durableId="0EF6B715" w16cex:dateUtc="2021-02-04T10:31:00Z"/>
  <w16cex:commentExtensible w16cex:durableId="6369E641" w16cex:dateUtc="2021-02-04T10:31:00Z"/>
  <w16cex:commentExtensible w16cex:durableId="23FC85D9" w16cex:dateUtc="2021-03-17T1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804415" w16cid:durableId="23FC8276"/>
  <w16cid:commentId w16cid:paraId="5193188E" w16cid:durableId="04890D87"/>
  <w16cid:commentId w16cid:paraId="2C74274D" w16cid:durableId="23FC8267"/>
  <w16cid:commentId w16cid:paraId="712918D1" w16cid:durableId="23FC829A"/>
  <w16cid:commentId w16cid:paraId="09C2056F" w16cid:durableId="138ABD74"/>
  <w16cid:commentId w16cid:paraId="6A0B0D7D" w16cid:durableId="1A937B1C"/>
  <w16cid:commentId w16cid:paraId="21C4EC1F" w16cid:durableId="7457F6DE"/>
  <w16cid:commentId w16cid:paraId="623B643B" w16cid:durableId="1E714124"/>
  <w16cid:commentId w16cid:paraId="7C5DC939" w16cid:durableId="23FC82FC"/>
  <w16cid:commentId w16cid:paraId="3E10A24A" w16cid:durableId="23FC8570"/>
  <w16cid:commentId w16cid:paraId="32F6BD36" w16cid:durableId="23FC854C"/>
  <w16cid:commentId w16cid:paraId="6B30136B" w16cid:durableId="00B30726"/>
  <w16cid:commentId w16cid:paraId="4DEFBB9A" w16cid:durableId="08F1DCBA"/>
  <w16cid:commentId w16cid:paraId="395D09B1" w16cid:durableId="695ADDF3"/>
  <w16cid:commentId w16cid:paraId="355A7EE4" w16cid:durableId="547838EB"/>
  <w16cid:commentId w16cid:paraId="386B32A0" w16cid:durableId="7026EE52"/>
  <w16cid:commentId w16cid:paraId="4BB74CDE" w16cid:durableId="0EF6B715"/>
  <w16cid:commentId w16cid:paraId="2A1AE068" w16cid:durableId="6369E641"/>
  <w16cid:commentId w16cid:paraId="31036235" w16cid:durableId="23FC85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B127B" w14:textId="77777777" w:rsidR="001C63FB" w:rsidRDefault="001C63FB">
      <w:r>
        <w:separator/>
      </w:r>
    </w:p>
  </w:endnote>
  <w:endnote w:type="continuationSeparator" w:id="0">
    <w:p w14:paraId="1EB23BCB" w14:textId="77777777" w:rsidR="001C63FB" w:rsidRDefault="001C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FCAF1" w14:textId="6C5C0894" w:rsidR="007F68D6" w:rsidRPr="007940EE" w:rsidRDefault="007F68D6" w:rsidP="00615CFA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ab/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PAGE </w:instrText>
    </w:r>
    <w:r w:rsidRPr="00F533B5">
      <w:rPr>
        <w:sz w:val="20"/>
        <w:szCs w:val="20"/>
        <w:lang w:val="en-US"/>
      </w:rPr>
      <w:fldChar w:fldCharType="separate"/>
    </w:r>
    <w:r w:rsidR="00FC3398">
      <w:rPr>
        <w:noProof/>
        <w:sz w:val="20"/>
        <w:szCs w:val="20"/>
        <w:lang w:val="en-US"/>
      </w:rPr>
      <w:t>3</w:t>
    </w:r>
    <w:r w:rsidRPr="00F533B5">
      <w:rPr>
        <w:sz w:val="20"/>
        <w:szCs w:val="20"/>
        <w:lang w:val="en-US"/>
      </w:rPr>
      <w:fldChar w:fldCharType="end"/>
    </w:r>
    <w:r w:rsidRPr="00F533B5">
      <w:rPr>
        <w:sz w:val="20"/>
        <w:szCs w:val="20"/>
        <w:lang w:val="en-US"/>
      </w:rPr>
      <w:t xml:space="preserve"> </w:t>
    </w:r>
    <w:r w:rsidRPr="002C57CA">
      <w:rPr>
        <w:sz w:val="20"/>
        <w:szCs w:val="20"/>
        <w:lang w:val="en-US"/>
      </w:rPr>
      <w:t xml:space="preserve">of </w:t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NUMPAGES </w:instrText>
    </w:r>
    <w:r w:rsidRPr="00F533B5">
      <w:rPr>
        <w:sz w:val="20"/>
        <w:szCs w:val="20"/>
        <w:lang w:val="en-US"/>
      </w:rPr>
      <w:fldChar w:fldCharType="separate"/>
    </w:r>
    <w:r w:rsidR="00FC3398">
      <w:rPr>
        <w:noProof/>
        <w:sz w:val="20"/>
        <w:szCs w:val="20"/>
        <w:lang w:val="en-US"/>
      </w:rPr>
      <w:t>5</w:t>
    </w:r>
    <w:r w:rsidRPr="00F533B5">
      <w:rPr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3FBD4" w14:textId="77777777" w:rsidR="001C63FB" w:rsidRDefault="001C63FB">
      <w:r>
        <w:separator/>
      </w:r>
    </w:p>
  </w:footnote>
  <w:footnote w:type="continuationSeparator" w:id="0">
    <w:p w14:paraId="43898D49" w14:textId="77777777" w:rsidR="001C63FB" w:rsidRDefault="001C6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FCAF0" w14:textId="3078F02D" w:rsidR="007F68D6" w:rsidRPr="00D94A33" w:rsidRDefault="00EF7F17" w:rsidP="00190872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proofErr w:type="spellStart"/>
    <w:r>
      <w:rPr>
        <w:sz w:val="20"/>
        <w:szCs w:val="20"/>
        <w:lang w:val="en-US"/>
      </w:rPr>
      <w:t>ERIGrid</w:t>
    </w:r>
    <w:proofErr w:type="spellEnd"/>
    <w:r w:rsidR="00720E10">
      <w:rPr>
        <w:sz w:val="20"/>
        <w:szCs w:val="20"/>
        <w:lang w:val="en-US"/>
      </w:rPr>
      <w:t xml:space="preserve"> 2.0</w:t>
    </w:r>
    <w:r w:rsidR="007F68D6">
      <w:rPr>
        <w:sz w:val="20"/>
        <w:szCs w:val="20"/>
        <w:lang w:val="en-US"/>
      </w:rPr>
      <w:tab/>
    </w:r>
    <w:r w:rsidR="00C90C2D">
      <w:rPr>
        <w:sz w:val="20"/>
        <w:szCs w:val="20"/>
        <w:lang w:val="en-US"/>
      </w:rPr>
      <w:t xml:space="preserve">GA </w:t>
    </w:r>
    <w:r w:rsidR="00E337AB">
      <w:rPr>
        <w:sz w:val="20"/>
        <w:szCs w:val="20"/>
        <w:lang w:val="en-US"/>
      </w:rPr>
      <w:t>N</w:t>
    </w:r>
    <w:r w:rsidR="007F68D6">
      <w:rPr>
        <w:sz w:val="20"/>
        <w:szCs w:val="20"/>
        <w:lang w:val="en-US"/>
      </w:rPr>
      <w:t xml:space="preserve">o: </w:t>
    </w:r>
    <w:r w:rsidR="007F68D6">
      <w:rPr>
        <w:sz w:val="20"/>
        <w:szCs w:val="20"/>
        <w:lang w:val="en-US"/>
      </w:rPr>
      <w:fldChar w:fldCharType="begin"/>
    </w:r>
    <w:r w:rsidR="007F68D6">
      <w:rPr>
        <w:sz w:val="20"/>
        <w:szCs w:val="20"/>
        <w:lang w:val="en-US"/>
      </w:rPr>
      <w:instrText xml:space="preserve"> DOCPROPERTY  ProposalNo  \* MERGEFORMAT </w:instrText>
    </w:r>
    <w:r w:rsidR="007F68D6">
      <w:rPr>
        <w:sz w:val="20"/>
        <w:szCs w:val="20"/>
        <w:lang w:val="en-US"/>
      </w:rPr>
      <w:fldChar w:fldCharType="separate"/>
    </w:r>
    <w:r w:rsidR="00863204">
      <w:rPr>
        <w:sz w:val="20"/>
        <w:szCs w:val="20"/>
        <w:lang w:val="en-US"/>
      </w:rPr>
      <w:t>654113</w:t>
    </w:r>
    <w:r w:rsidR="007F68D6">
      <w:rPr>
        <w:sz w:val="20"/>
        <w:szCs w:val="20"/>
        <w:lang w:val="en-US"/>
      </w:rPr>
      <w:fldChar w:fldCharType="end"/>
    </w:r>
    <w:r w:rsidR="007F68D6">
      <w:rPr>
        <w:sz w:val="20"/>
        <w:szCs w:val="20"/>
        <w:lang w:val="en-US"/>
      </w:rPr>
      <w:tab/>
    </w:r>
    <w:r w:rsidR="00AD18EF">
      <w:rPr>
        <w:sz w:val="20"/>
        <w:szCs w:val="20"/>
        <w:lang w:val="da-DK"/>
      </w:rPr>
      <w:fldChar w:fldCharType="begin"/>
    </w:r>
    <w:r w:rsidR="00AD18EF">
      <w:rPr>
        <w:sz w:val="20"/>
        <w:szCs w:val="20"/>
      </w:rPr>
      <w:instrText xml:space="preserve"> DATE \@ "dd/MM/yyyy" </w:instrText>
    </w:r>
    <w:r w:rsidR="00AD18EF">
      <w:rPr>
        <w:sz w:val="20"/>
        <w:szCs w:val="20"/>
        <w:lang w:val="da-DK"/>
      </w:rPr>
      <w:fldChar w:fldCharType="separate"/>
    </w:r>
    <w:r w:rsidR="00863204">
      <w:rPr>
        <w:noProof/>
        <w:sz w:val="20"/>
        <w:szCs w:val="20"/>
      </w:rPr>
      <w:t>17/08/2021</w:t>
    </w:r>
    <w:r w:rsidR="00AD18EF">
      <w:rPr>
        <w:sz w:val="20"/>
        <w:szCs w:val="20"/>
        <w:lang w:val="da-DK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A6EA5"/>
    <w:multiLevelType w:val="hybridMultilevel"/>
    <w:tmpl w:val="E67E1B14"/>
    <w:lvl w:ilvl="0" w:tplc="19868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0A8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A1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EE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88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DC2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D8A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CAE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28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20EB4"/>
    <w:multiLevelType w:val="multilevel"/>
    <w:tmpl w:val="628CF73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0A26180F"/>
    <w:multiLevelType w:val="hybridMultilevel"/>
    <w:tmpl w:val="3ACE5C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782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FC4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E8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6CE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8E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CD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61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84B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17A90"/>
    <w:multiLevelType w:val="hybridMultilevel"/>
    <w:tmpl w:val="4CC6D034"/>
    <w:lvl w:ilvl="0" w:tplc="FCDE86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2E2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CC1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E7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63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ACF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E6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0E9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61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E3680"/>
    <w:multiLevelType w:val="hybridMultilevel"/>
    <w:tmpl w:val="0FE8B2AC"/>
    <w:lvl w:ilvl="0" w:tplc="F6FA6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729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4F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46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26D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A0B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828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44A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04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511EB"/>
    <w:multiLevelType w:val="hybridMultilevel"/>
    <w:tmpl w:val="1D90758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A945509"/>
    <w:multiLevelType w:val="hybridMultilevel"/>
    <w:tmpl w:val="0EDEA236"/>
    <w:lvl w:ilvl="0" w:tplc="652CD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63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08E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29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4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EA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EF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60A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E6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D05A9"/>
    <w:multiLevelType w:val="hybridMultilevel"/>
    <w:tmpl w:val="8CD89B26"/>
    <w:lvl w:ilvl="0" w:tplc="98E61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DCB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4D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46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EF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520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A0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4D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D25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8471F"/>
    <w:multiLevelType w:val="multilevel"/>
    <w:tmpl w:val="4C8017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50C6DAD"/>
    <w:multiLevelType w:val="hybridMultilevel"/>
    <w:tmpl w:val="882EB95A"/>
    <w:lvl w:ilvl="0" w:tplc="5C606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0A3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44E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8F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2B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6D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43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AF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E3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92DB8"/>
    <w:multiLevelType w:val="hybridMultilevel"/>
    <w:tmpl w:val="49F82B14"/>
    <w:lvl w:ilvl="0" w:tplc="1D28F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42B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2EE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40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027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46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B02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8C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E7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E4A75"/>
    <w:multiLevelType w:val="multilevel"/>
    <w:tmpl w:val="6ABA03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37852BD2"/>
    <w:multiLevelType w:val="hybridMultilevel"/>
    <w:tmpl w:val="A4EC908C"/>
    <w:lvl w:ilvl="0" w:tplc="BC3E2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54D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F24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EF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A8B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0C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B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00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7AC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875F9"/>
    <w:multiLevelType w:val="hybridMultilevel"/>
    <w:tmpl w:val="3ACE5E00"/>
    <w:lvl w:ilvl="0" w:tplc="89724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50B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0E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E66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DE4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C0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08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C4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25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3066F"/>
    <w:multiLevelType w:val="hybridMultilevel"/>
    <w:tmpl w:val="1A2A0930"/>
    <w:lvl w:ilvl="0" w:tplc="E6B2F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A2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649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3C7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8E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66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26C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43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969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80D02"/>
    <w:multiLevelType w:val="hybridMultilevel"/>
    <w:tmpl w:val="4DFC5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51257D"/>
    <w:multiLevelType w:val="hybridMultilevel"/>
    <w:tmpl w:val="BB5EBED2"/>
    <w:lvl w:ilvl="0" w:tplc="24D66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6A0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A4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4F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504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64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6B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74A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81AB0"/>
    <w:multiLevelType w:val="hybridMultilevel"/>
    <w:tmpl w:val="205CC578"/>
    <w:lvl w:ilvl="0" w:tplc="23EC8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CCC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C5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23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E7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94C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03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45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5CF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02206"/>
    <w:multiLevelType w:val="hybridMultilevel"/>
    <w:tmpl w:val="17603DFA"/>
    <w:lvl w:ilvl="0" w:tplc="331C2BE0">
      <w:start w:val="1"/>
      <w:numFmt w:val="bullet"/>
      <w:pStyle w:val="Enumeratio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F64E68"/>
    <w:multiLevelType w:val="hybridMultilevel"/>
    <w:tmpl w:val="7924C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46A45"/>
    <w:multiLevelType w:val="hybridMultilevel"/>
    <w:tmpl w:val="510A4106"/>
    <w:lvl w:ilvl="0" w:tplc="EF4E2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20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A5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A47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CA0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88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8B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22D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C6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47774"/>
    <w:multiLevelType w:val="hybridMultilevel"/>
    <w:tmpl w:val="E4D0AF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D76916"/>
    <w:multiLevelType w:val="hybridMultilevel"/>
    <w:tmpl w:val="66D674BE"/>
    <w:lvl w:ilvl="0" w:tplc="0D6C6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2E8AA">
      <w:start w:val="1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89436">
      <w:start w:val="18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A6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64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4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A9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0D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45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82F5E"/>
    <w:multiLevelType w:val="hybridMultilevel"/>
    <w:tmpl w:val="B44078CC"/>
    <w:lvl w:ilvl="0" w:tplc="C9381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52F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7C6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EC2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66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B4D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6C3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585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62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04D1B"/>
    <w:multiLevelType w:val="hybridMultilevel"/>
    <w:tmpl w:val="9C62E03E"/>
    <w:lvl w:ilvl="0" w:tplc="6BE80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84268">
      <w:start w:val="1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2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C9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E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41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20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EA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6C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84708"/>
    <w:multiLevelType w:val="hybridMultilevel"/>
    <w:tmpl w:val="92B6E0E6"/>
    <w:lvl w:ilvl="0" w:tplc="6CDA7AC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7906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26C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83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20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643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81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CE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AA7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A108A"/>
    <w:multiLevelType w:val="hybridMultilevel"/>
    <w:tmpl w:val="80E43E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253601"/>
    <w:multiLevelType w:val="hybridMultilevel"/>
    <w:tmpl w:val="E5BAC100"/>
    <w:lvl w:ilvl="0" w:tplc="BC10457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5F2949"/>
    <w:multiLevelType w:val="hybridMultilevel"/>
    <w:tmpl w:val="DAA478F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7"/>
  </w:num>
  <w:num w:numId="4">
    <w:abstractNumId w:val="5"/>
  </w:num>
  <w:num w:numId="5">
    <w:abstractNumId w:val="14"/>
  </w:num>
  <w:num w:numId="6">
    <w:abstractNumId w:val="18"/>
  </w:num>
  <w:num w:numId="7">
    <w:abstractNumId w:val="3"/>
  </w:num>
  <w:num w:numId="8">
    <w:abstractNumId w:val="4"/>
  </w:num>
  <w:num w:numId="9">
    <w:abstractNumId w:val="10"/>
  </w:num>
  <w:num w:numId="10">
    <w:abstractNumId w:val="24"/>
  </w:num>
  <w:num w:numId="11">
    <w:abstractNumId w:val="1"/>
  </w:num>
  <w:num w:numId="12">
    <w:abstractNumId w:val="13"/>
  </w:num>
  <w:num w:numId="13">
    <w:abstractNumId w:val="11"/>
  </w:num>
  <w:num w:numId="14">
    <w:abstractNumId w:val="21"/>
  </w:num>
  <w:num w:numId="15">
    <w:abstractNumId w:val="15"/>
  </w:num>
  <w:num w:numId="16">
    <w:abstractNumId w:val="26"/>
  </w:num>
  <w:num w:numId="17">
    <w:abstractNumId w:val="9"/>
  </w:num>
  <w:num w:numId="18">
    <w:abstractNumId w:val="19"/>
  </w:num>
  <w:num w:numId="19">
    <w:abstractNumId w:val="6"/>
  </w:num>
  <w:num w:numId="20">
    <w:abstractNumId w:val="28"/>
  </w:num>
  <w:num w:numId="21">
    <w:abstractNumId w:val="0"/>
  </w:num>
  <w:num w:numId="22">
    <w:abstractNumId w:val="20"/>
  </w:num>
  <w:num w:numId="23">
    <w:abstractNumId w:val="22"/>
  </w:num>
  <w:num w:numId="24">
    <w:abstractNumId w:val="27"/>
  </w:num>
  <w:num w:numId="25">
    <w:abstractNumId w:val="25"/>
  </w:num>
  <w:num w:numId="26">
    <w:abstractNumId w:val="23"/>
  </w:num>
  <w:num w:numId="27">
    <w:abstractNumId w:val="12"/>
  </w:num>
  <w:num w:numId="28">
    <w:abstractNumId w:val="2"/>
  </w:num>
  <w:num w:numId="29">
    <w:abstractNumId w:val="16"/>
  </w:num>
  <w:num w:numId="30">
    <w:abstractNumId w:val="9"/>
  </w:num>
  <w:num w:numId="31">
    <w:abstractNumId w:val="29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i Heussen">
    <w15:presenceInfo w15:providerId="None" w15:userId="Kai Heussen"/>
  </w15:person>
  <w15:person w15:author="Oliver Gehrke">
    <w15:presenceInfo w15:providerId="AD" w15:userId="S::olge_elektro.dtu.dk#ext#@aitonline.onmicrosoft.com::c8c7d023-226c-4502-840a-9ffd77e95ff6"/>
  </w15:person>
  <w15:person w15:author="Ata M. Khavari">
    <w15:presenceInfo w15:providerId="AD" w15:userId="S::ata.m.khavari_gmail.com#ext#@aitonline.onmicrosoft.com::d3bd2b12-a54b-4cee-a30b-d03ec8a9e1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357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W_DocType" w:val="NORMAL"/>
  </w:docVars>
  <w:rsids>
    <w:rsidRoot w:val="00F20F13"/>
    <w:rsid w:val="00000647"/>
    <w:rsid w:val="00000771"/>
    <w:rsid w:val="00000A2D"/>
    <w:rsid w:val="00000D97"/>
    <w:rsid w:val="00000E40"/>
    <w:rsid w:val="00001191"/>
    <w:rsid w:val="000011F5"/>
    <w:rsid w:val="00001FEF"/>
    <w:rsid w:val="00002886"/>
    <w:rsid w:val="000035EC"/>
    <w:rsid w:val="000037FF"/>
    <w:rsid w:val="00003B91"/>
    <w:rsid w:val="00003ECC"/>
    <w:rsid w:val="000044FD"/>
    <w:rsid w:val="000047FD"/>
    <w:rsid w:val="00004859"/>
    <w:rsid w:val="00004A54"/>
    <w:rsid w:val="00004E3A"/>
    <w:rsid w:val="00004E5D"/>
    <w:rsid w:val="00005006"/>
    <w:rsid w:val="000052C7"/>
    <w:rsid w:val="000057A9"/>
    <w:rsid w:val="000057DC"/>
    <w:rsid w:val="00005A89"/>
    <w:rsid w:val="00005FF3"/>
    <w:rsid w:val="0000655E"/>
    <w:rsid w:val="0000655F"/>
    <w:rsid w:val="000066DC"/>
    <w:rsid w:val="00006C67"/>
    <w:rsid w:val="00007137"/>
    <w:rsid w:val="000071ED"/>
    <w:rsid w:val="0000758F"/>
    <w:rsid w:val="000075C2"/>
    <w:rsid w:val="000075D7"/>
    <w:rsid w:val="00007D98"/>
    <w:rsid w:val="00007F54"/>
    <w:rsid w:val="00010EA0"/>
    <w:rsid w:val="000112B9"/>
    <w:rsid w:val="00011458"/>
    <w:rsid w:val="0001182E"/>
    <w:rsid w:val="0001281F"/>
    <w:rsid w:val="00012B77"/>
    <w:rsid w:val="00012C61"/>
    <w:rsid w:val="00012D0D"/>
    <w:rsid w:val="00012F63"/>
    <w:rsid w:val="00013936"/>
    <w:rsid w:val="00014264"/>
    <w:rsid w:val="00014B44"/>
    <w:rsid w:val="00014C2A"/>
    <w:rsid w:val="00014D99"/>
    <w:rsid w:val="00014F22"/>
    <w:rsid w:val="00014FDE"/>
    <w:rsid w:val="00014FF0"/>
    <w:rsid w:val="000150B8"/>
    <w:rsid w:val="000156DC"/>
    <w:rsid w:val="00015BC2"/>
    <w:rsid w:val="00015DC4"/>
    <w:rsid w:val="00016B02"/>
    <w:rsid w:val="00016D98"/>
    <w:rsid w:val="00016DCC"/>
    <w:rsid w:val="00016F2E"/>
    <w:rsid w:val="00017268"/>
    <w:rsid w:val="00017B71"/>
    <w:rsid w:val="00017E9E"/>
    <w:rsid w:val="00017FB4"/>
    <w:rsid w:val="00020A14"/>
    <w:rsid w:val="00020AD0"/>
    <w:rsid w:val="00021363"/>
    <w:rsid w:val="0002157E"/>
    <w:rsid w:val="0002165C"/>
    <w:rsid w:val="00021C37"/>
    <w:rsid w:val="00021D72"/>
    <w:rsid w:val="0002206F"/>
    <w:rsid w:val="00023033"/>
    <w:rsid w:val="000231ED"/>
    <w:rsid w:val="0002332A"/>
    <w:rsid w:val="000240B4"/>
    <w:rsid w:val="000242A9"/>
    <w:rsid w:val="000249B1"/>
    <w:rsid w:val="00024F85"/>
    <w:rsid w:val="00025137"/>
    <w:rsid w:val="00025203"/>
    <w:rsid w:val="0002526C"/>
    <w:rsid w:val="000252BA"/>
    <w:rsid w:val="00025467"/>
    <w:rsid w:val="000257FA"/>
    <w:rsid w:val="00025A60"/>
    <w:rsid w:val="00025D4A"/>
    <w:rsid w:val="00025DA4"/>
    <w:rsid w:val="0002629E"/>
    <w:rsid w:val="00026738"/>
    <w:rsid w:val="0002685F"/>
    <w:rsid w:val="00026B5B"/>
    <w:rsid w:val="00026BE5"/>
    <w:rsid w:val="00026E83"/>
    <w:rsid w:val="000275BB"/>
    <w:rsid w:val="0003003F"/>
    <w:rsid w:val="0003010F"/>
    <w:rsid w:val="00030DED"/>
    <w:rsid w:val="00031728"/>
    <w:rsid w:val="000317D2"/>
    <w:rsid w:val="00031E24"/>
    <w:rsid w:val="00031E29"/>
    <w:rsid w:val="00032019"/>
    <w:rsid w:val="00032543"/>
    <w:rsid w:val="00032726"/>
    <w:rsid w:val="00032827"/>
    <w:rsid w:val="00032C20"/>
    <w:rsid w:val="00032CA4"/>
    <w:rsid w:val="00032F8B"/>
    <w:rsid w:val="0003307A"/>
    <w:rsid w:val="000333BF"/>
    <w:rsid w:val="000333E9"/>
    <w:rsid w:val="00034691"/>
    <w:rsid w:val="00034A22"/>
    <w:rsid w:val="00034B0A"/>
    <w:rsid w:val="00034F10"/>
    <w:rsid w:val="000351ED"/>
    <w:rsid w:val="000358E0"/>
    <w:rsid w:val="00035DC3"/>
    <w:rsid w:val="00035EC8"/>
    <w:rsid w:val="000361D4"/>
    <w:rsid w:val="00036247"/>
    <w:rsid w:val="0003644E"/>
    <w:rsid w:val="000366C1"/>
    <w:rsid w:val="00036CE8"/>
    <w:rsid w:val="00037087"/>
    <w:rsid w:val="000371E8"/>
    <w:rsid w:val="000373BD"/>
    <w:rsid w:val="0003776D"/>
    <w:rsid w:val="00037A87"/>
    <w:rsid w:val="00037CE7"/>
    <w:rsid w:val="00037D4F"/>
    <w:rsid w:val="00037DA8"/>
    <w:rsid w:val="00037E35"/>
    <w:rsid w:val="00040221"/>
    <w:rsid w:val="00040352"/>
    <w:rsid w:val="000405FB"/>
    <w:rsid w:val="00040829"/>
    <w:rsid w:val="000408F0"/>
    <w:rsid w:val="000409ED"/>
    <w:rsid w:val="00040A30"/>
    <w:rsid w:val="00040D23"/>
    <w:rsid w:val="00040EB8"/>
    <w:rsid w:val="00041367"/>
    <w:rsid w:val="00041E33"/>
    <w:rsid w:val="00042881"/>
    <w:rsid w:val="00042DCD"/>
    <w:rsid w:val="00042EBD"/>
    <w:rsid w:val="000439BB"/>
    <w:rsid w:val="00043C8B"/>
    <w:rsid w:val="000443E0"/>
    <w:rsid w:val="000443E3"/>
    <w:rsid w:val="0004472B"/>
    <w:rsid w:val="00044CA2"/>
    <w:rsid w:val="00044E6D"/>
    <w:rsid w:val="0004514A"/>
    <w:rsid w:val="00045249"/>
    <w:rsid w:val="00045487"/>
    <w:rsid w:val="00045B93"/>
    <w:rsid w:val="000460C6"/>
    <w:rsid w:val="0004616A"/>
    <w:rsid w:val="0004620D"/>
    <w:rsid w:val="00046691"/>
    <w:rsid w:val="00046EE4"/>
    <w:rsid w:val="00046F93"/>
    <w:rsid w:val="000470C5"/>
    <w:rsid w:val="00047C9F"/>
    <w:rsid w:val="000506EC"/>
    <w:rsid w:val="00050CE1"/>
    <w:rsid w:val="00050E0F"/>
    <w:rsid w:val="00050FD7"/>
    <w:rsid w:val="00051027"/>
    <w:rsid w:val="000524BC"/>
    <w:rsid w:val="00052514"/>
    <w:rsid w:val="00052881"/>
    <w:rsid w:val="00052D7C"/>
    <w:rsid w:val="00052F32"/>
    <w:rsid w:val="00053254"/>
    <w:rsid w:val="000535DC"/>
    <w:rsid w:val="00053829"/>
    <w:rsid w:val="00053939"/>
    <w:rsid w:val="0005569A"/>
    <w:rsid w:val="000556EF"/>
    <w:rsid w:val="00055A39"/>
    <w:rsid w:val="00055B83"/>
    <w:rsid w:val="00055DB0"/>
    <w:rsid w:val="00055F2F"/>
    <w:rsid w:val="00056101"/>
    <w:rsid w:val="0005665D"/>
    <w:rsid w:val="000569CC"/>
    <w:rsid w:val="00056DBB"/>
    <w:rsid w:val="00057146"/>
    <w:rsid w:val="0005733F"/>
    <w:rsid w:val="00057783"/>
    <w:rsid w:val="0005797A"/>
    <w:rsid w:val="00057DE6"/>
    <w:rsid w:val="00057E03"/>
    <w:rsid w:val="000606E8"/>
    <w:rsid w:val="0006084B"/>
    <w:rsid w:val="000608F2"/>
    <w:rsid w:val="00060A7A"/>
    <w:rsid w:val="00060CEA"/>
    <w:rsid w:val="00061C46"/>
    <w:rsid w:val="00061D59"/>
    <w:rsid w:val="0006273D"/>
    <w:rsid w:val="000646AF"/>
    <w:rsid w:val="0006476C"/>
    <w:rsid w:val="0006536B"/>
    <w:rsid w:val="00065406"/>
    <w:rsid w:val="000654F8"/>
    <w:rsid w:val="0006623F"/>
    <w:rsid w:val="000668FA"/>
    <w:rsid w:val="00067169"/>
    <w:rsid w:val="00067A3C"/>
    <w:rsid w:val="00067D0F"/>
    <w:rsid w:val="00067EBA"/>
    <w:rsid w:val="00067F4A"/>
    <w:rsid w:val="00070005"/>
    <w:rsid w:val="00070B51"/>
    <w:rsid w:val="00070DC7"/>
    <w:rsid w:val="00072473"/>
    <w:rsid w:val="00072F78"/>
    <w:rsid w:val="00073112"/>
    <w:rsid w:val="000741D9"/>
    <w:rsid w:val="00074A32"/>
    <w:rsid w:val="00074B2F"/>
    <w:rsid w:val="00074D1E"/>
    <w:rsid w:val="00074F64"/>
    <w:rsid w:val="00075000"/>
    <w:rsid w:val="000760D8"/>
    <w:rsid w:val="00076394"/>
    <w:rsid w:val="000763AC"/>
    <w:rsid w:val="00076485"/>
    <w:rsid w:val="000764EB"/>
    <w:rsid w:val="000765A2"/>
    <w:rsid w:val="000767FC"/>
    <w:rsid w:val="0007695C"/>
    <w:rsid w:val="00076DD1"/>
    <w:rsid w:val="000777D3"/>
    <w:rsid w:val="0008009C"/>
    <w:rsid w:val="0008029A"/>
    <w:rsid w:val="000803B5"/>
    <w:rsid w:val="000806AD"/>
    <w:rsid w:val="00080B62"/>
    <w:rsid w:val="00081D73"/>
    <w:rsid w:val="000820F5"/>
    <w:rsid w:val="000823E0"/>
    <w:rsid w:val="000827E7"/>
    <w:rsid w:val="0008284E"/>
    <w:rsid w:val="000829B4"/>
    <w:rsid w:val="00082AF3"/>
    <w:rsid w:val="00083091"/>
    <w:rsid w:val="000834D1"/>
    <w:rsid w:val="000835A1"/>
    <w:rsid w:val="00083E7C"/>
    <w:rsid w:val="000843BC"/>
    <w:rsid w:val="00084472"/>
    <w:rsid w:val="00084C65"/>
    <w:rsid w:val="00085108"/>
    <w:rsid w:val="00085143"/>
    <w:rsid w:val="00086411"/>
    <w:rsid w:val="0008664B"/>
    <w:rsid w:val="000866FE"/>
    <w:rsid w:val="00087222"/>
    <w:rsid w:val="00090066"/>
    <w:rsid w:val="000901CF"/>
    <w:rsid w:val="0009056D"/>
    <w:rsid w:val="000905FC"/>
    <w:rsid w:val="00091939"/>
    <w:rsid w:val="000919DD"/>
    <w:rsid w:val="00091C7D"/>
    <w:rsid w:val="00091D06"/>
    <w:rsid w:val="0009237A"/>
    <w:rsid w:val="000924C3"/>
    <w:rsid w:val="000925AD"/>
    <w:rsid w:val="000925E1"/>
    <w:rsid w:val="00092728"/>
    <w:rsid w:val="0009296D"/>
    <w:rsid w:val="00093047"/>
    <w:rsid w:val="00093252"/>
    <w:rsid w:val="00093908"/>
    <w:rsid w:val="0009397D"/>
    <w:rsid w:val="00093B35"/>
    <w:rsid w:val="00093EAD"/>
    <w:rsid w:val="00093F9E"/>
    <w:rsid w:val="000940C7"/>
    <w:rsid w:val="000941EF"/>
    <w:rsid w:val="00094843"/>
    <w:rsid w:val="00094997"/>
    <w:rsid w:val="00094B54"/>
    <w:rsid w:val="00095177"/>
    <w:rsid w:val="000951BD"/>
    <w:rsid w:val="0009557C"/>
    <w:rsid w:val="0009561D"/>
    <w:rsid w:val="0009596A"/>
    <w:rsid w:val="00095A55"/>
    <w:rsid w:val="00095C53"/>
    <w:rsid w:val="000964E8"/>
    <w:rsid w:val="0009742E"/>
    <w:rsid w:val="00097A0E"/>
    <w:rsid w:val="00097D27"/>
    <w:rsid w:val="000A05B4"/>
    <w:rsid w:val="000A05D0"/>
    <w:rsid w:val="000A06A0"/>
    <w:rsid w:val="000A0753"/>
    <w:rsid w:val="000A09F9"/>
    <w:rsid w:val="000A0A61"/>
    <w:rsid w:val="000A0C49"/>
    <w:rsid w:val="000A1373"/>
    <w:rsid w:val="000A1413"/>
    <w:rsid w:val="000A1482"/>
    <w:rsid w:val="000A1547"/>
    <w:rsid w:val="000A160E"/>
    <w:rsid w:val="000A1659"/>
    <w:rsid w:val="000A1C19"/>
    <w:rsid w:val="000A1CC6"/>
    <w:rsid w:val="000A22B3"/>
    <w:rsid w:val="000A2774"/>
    <w:rsid w:val="000A2834"/>
    <w:rsid w:val="000A2B8B"/>
    <w:rsid w:val="000A2ED2"/>
    <w:rsid w:val="000A3179"/>
    <w:rsid w:val="000A31BE"/>
    <w:rsid w:val="000A35D4"/>
    <w:rsid w:val="000A35FB"/>
    <w:rsid w:val="000A40C7"/>
    <w:rsid w:val="000A416A"/>
    <w:rsid w:val="000A47C8"/>
    <w:rsid w:val="000A4841"/>
    <w:rsid w:val="000A4E1A"/>
    <w:rsid w:val="000A5045"/>
    <w:rsid w:val="000A5210"/>
    <w:rsid w:val="000A57F4"/>
    <w:rsid w:val="000A5AB7"/>
    <w:rsid w:val="000A642C"/>
    <w:rsid w:val="000A66E1"/>
    <w:rsid w:val="000A6AA1"/>
    <w:rsid w:val="000A6E82"/>
    <w:rsid w:val="000A73BD"/>
    <w:rsid w:val="000A7E0D"/>
    <w:rsid w:val="000B0451"/>
    <w:rsid w:val="000B0893"/>
    <w:rsid w:val="000B14F2"/>
    <w:rsid w:val="000B15C2"/>
    <w:rsid w:val="000B1C80"/>
    <w:rsid w:val="000B1EE3"/>
    <w:rsid w:val="000B1F9E"/>
    <w:rsid w:val="000B2B02"/>
    <w:rsid w:val="000B2CED"/>
    <w:rsid w:val="000B311B"/>
    <w:rsid w:val="000B3413"/>
    <w:rsid w:val="000B3C47"/>
    <w:rsid w:val="000B41F9"/>
    <w:rsid w:val="000B430A"/>
    <w:rsid w:val="000B4455"/>
    <w:rsid w:val="000B4862"/>
    <w:rsid w:val="000B4CD2"/>
    <w:rsid w:val="000B5505"/>
    <w:rsid w:val="000B57A9"/>
    <w:rsid w:val="000B5A32"/>
    <w:rsid w:val="000B5B6A"/>
    <w:rsid w:val="000B5ECB"/>
    <w:rsid w:val="000B5EE6"/>
    <w:rsid w:val="000B69A5"/>
    <w:rsid w:val="000B69F4"/>
    <w:rsid w:val="000B6AE4"/>
    <w:rsid w:val="000B70B0"/>
    <w:rsid w:val="000B753D"/>
    <w:rsid w:val="000B7613"/>
    <w:rsid w:val="000B79F6"/>
    <w:rsid w:val="000B7C7C"/>
    <w:rsid w:val="000B7D62"/>
    <w:rsid w:val="000C0137"/>
    <w:rsid w:val="000C0A0E"/>
    <w:rsid w:val="000C0CF3"/>
    <w:rsid w:val="000C0F45"/>
    <w:rsid w:val="000C1073"/>
    <w:rsid w:val="000C15BF"/>
    <w:rsid w:val="000C20B8"/>
    <w:rsid w:val="000C2AE1"/>
    <w:rsid w:val="000C2E3B"/>
    <w:rsid w:val="000C37A4"/>
    <w:rsid w:val="000C3D8F"/>
    <w:rsid w:val="000C40A8"/>
    <w:rsid w:val="000C4509"/>
    <w:rsid w:val="000C4EA1"/>
    <w:rsid w:val="000C52FE"/>
    <w:rsid w:val="000C5780"/>
    <w:rsid w:val="000C5B7F"/>
    <w:rsid w:val="000C5E33"/>
    <w:rsid w:val="000C6118"/>
    <w:rsid w:val="000C6AA7"/>
    <w:rsid w:val="000C6AB1"/>
    <w:rsid w:val="000C6CD8"/>
    <w:rsid w:val="000C742E"/>
    <w:rsid w:val="000C7A28"/>
    <w:rsid w:val="000D0470"/>
    <w:rsid w:val="000D0D94"/>
    <w:rsid w:val="000D14CE"/>
    <w:rsid w:val="000D1B8A"/>
    <w:rsid w:val="000D21F4"/>
    <w:rsid w:val="000D23BC"/>
    <w:rsid w:val="000D2A8C"/>
    <w:rsid w:val="000D2AA4"/>
    <w:rsid w:val="000D2E74"/>
    <w:rsid w:val="000D3750"/>
    <w:rsid w:val="000D3A2A"/>
    <w:rsid w:val="000D415E"/>
    <w:rsid w:val="000D447B"/>
    <w:rsid w:val="000D49EE"/>
    <w:rsid w:val="000D4AA2"/>
    <w:rsid w:val="000D4DB4"/>
    <w:rsid w:val="000D4F52"/>
    <w:rsid w:val="000D55C8"/>
    <w:rsid w:val="000D55CE"/>
    <w:rsid w:val="000D58C3"/>
    <w:rsid w:val="000D5F0D"/>
    <w:rsid w:val="000D6190"/>
    <w:rsid w:val="000D6287"/>
    <w:rsid w:val="000D66A6"/>
    <w:rsid w:val="000D6B28"/>
    <w:rsid w:val="000D7063"/>
    <w:rsid w:val="000D738A"/>
    <w:rsid w:val="000D7477"/>
    <w:rsid w:val="000E02CE"/>
    <w:rsid w:val="000E02F1"/>
    <w:rsid w:val="000E04B2"/>
    <w:rsid w:val="000E0930"/>
    <w:rsid w:val="000E0BB5"/>
    <w:rsid w:val="000E0C69"/>
    <w:rsid w:val="000E0D24"/>
    <w:rsid w:val="000E102D"/>
    <w:rsid w:val="000E11A2"/>
    <w:rsid w:val="000E130D"/>
    <w:rsid w:val="000E19E6"/>
    <w:rsid w:val="000E1C82"/>
    <w:rsid w:val="000E20F6"/>
    <w:rsid w:val="000E23F2"/>
    <w:rsid w:val="000E26D8"/>
    <w:rsid w:val="000E28F3"/>
    <w:rsid w:val="000E2AD2"/>
    <w:rsid w:val="000E2B8B"/>
    <w:rsid w:val="000E2B9C"/>
    <w:rsid w:val="000E2FA5"/>
    <w:rsid w:val="000E328F"/>
    <w:rsid w:val="000E4023"/>
    <w:rsid w:val="000E48C3"/>
    <w:rsid w:val="000E4CE5"/>
    <w:rsid w:val="000E4D90"/>
    <w:rsid w:val="000E506B"/>
    <w:rsid w:val="000E5E67"/>
    <w:rsid w:val="000E72BC"/>
    <w:rsid w:val="000E7EC4"/>
    <w:rsid w:val="000F09B3"/>
    <w:rsid w:val="000F0EC7"/>
    <w:rsid w:val="000F107F"/>
    <w:rsid w:val="000F1BE5"/>
    <w:rsid w:val="000F1CF9"/>
    <w:rsid w:val="000F222D"/>
    <w:rsid w:val="000F284E"/>
    <w:rsid w:val="000F2F24"/>
    <w:rsid w:val="000F3B28"/>
    <w:rsid w:val="000F3D26"/>
    <w:rsid w:val="000F3F81"/>
    <w:rsid w:val="000F424D"/>
    <w:rsid w:val="000F448A"/>
    <w:rsid w:val="000F4A15"/>
    <w:rsid w:val="000F4B12"/>
    <w:rsid w:val="000F4EA4"/>
    <w:rsid w:val="000F51AF"/>
    <w:rsid w:val="000F55AA"/>
    <w:rsid w:val="000F577A"/>
    <w:rsid w:val="000F6064"/>
    <w:rsid w:val="000F659E"/>
    <w:rsid w:val="000F66E4"/>
    <w:rsid w:val="000F6941"/>
    <w:rsid w:val="000F6A65"/>
    <w:rsid w:val="000F70E0"/>
    <w:rsid w:val="000F71FE"/>
    <w:rsid w:val="000F7281"/>
    <w:rsid w:val="000F743B"/>
    <w:rsid w:val="000F768F"/>
    <w:rsid w:val="000F7796"/>
    <w:rsid w:val="000F78D1"/>
    <w:rsid w:val="000F7925"/>
    <w:rsid w:val="000F7D38"/>
    <w:rsid w:val="000F7F7C"/>
    <w:rsid w:val="000F8F7A"/>
    <w:rsid w:val="001006A3"/>
    <w:rsid w:val="00100955"/>
    <w:rsid w:val="00100F41"/>
    <w:rsid w:val="00101D01"/>
    <w:rsid w:val="00101DC2"/>
    <w:rsid w:val="00102721"/>
    <w:rsid w:val="00102A79"/>
    <w:rsid w:val="0010304E"/>
    <w:rsid w:val="00103420"/>
    <w:rsid w:val="00103A14"/>
    <w:rsid w:val="00103E9A"/>
    <w:rsid w:val="0010408A"/>
    <w:rsid w:val="00104268"/>
    <w:rsid w:val="0010456F"/>
    <w:rsid w:val="00104981"/>
    <w:rsid w:val="001051EB"/>
    <w:rsid w:val="001052EA"/>
    <w:rsid w:val="00105384"/>
    <w:rsid w:val="0010554F"/>
    <w:rsid w:val="00105F77"/>
    <w:rsid w:val="001061D0"/>
    <w:rsid w:val="0010675A"/>
    <w:rsid w:val="001069FB"/>
    <w:rsid w:val="00106ADA"/>
    <w:rsid w:val="00106FC5"/>
    <w:rsid w:val="0010706A"/>
    <w:rsid w:val="001074B7"/>
    <w:rsid w:val="0011033A"/>
    <w:rsid w:val="00110625"/>
    <w:rsid w:val="0011083F"/>
    <w:rsid w:val="00110D41"/>
    <w:rsid w:val="00111115"/>
    <w:rsid w:val="001112BC"/>
    <w:rsid w:val="00111449"/>
    <w:rsid w:val="00111A55"/>
    <w:rsid w:val="00112219"/>
    <w:rsid w:val="0011230C"/>
    <w:rsid w:val="00112330"/>
    <w:rsid w:val="0011243F"/>
    <w:rsid w:val="00112494"/>
    <w:rsid w:val="00112719"/>
    <w:rsid w:val="00112780"/>
    <w:rsid w:val="00112A5D"/>
    <w:rsid w:val="00113032"/>
    <w:rsid w:val="001131F1"/>
    <w:rsid w:val="0011323A"/>
    <w:rsid w:val="001134DB"/>
    <w:rsid w:val="0011395B"/>
    <w:rsid w:val="001139ED"/>
    <w:rsid w:val="00113A85"/>
    <w:rsid w:val="00113CE1"/>
    <w:rsid w:val="001148BC"/>
    <w:rsid w:val="00114DE7"/>
    <w:rsid w:val="0011537B"/>
    <w:rsid w:val="0011606E"/>
    <w:rsid w:val="0011633A"/>
    <w:rsid w:val="0011655A"/>
    <w:rsid w:val="00116AA3"/>
    <w:rsid w:val="00116BE2"/>
    <w:rsid w:val="00116D1D"/>
    <w:rsid w:val="00116D24"/>
    <w:rsid w:val="00116F19"/>
    <w:rsid w:val="001176A6"/>
    <w:rsid w:val="001177F0"/>
    <w:rsid w:val="00117ADB"/>
    <w:rsid w:val="00117FF7"/>
    <w:rsid w:val="00120E0C"/>
    <w:rsid w:val="0012103F"/>
    <w:rsid w:val="0012136D"/>
    <w:rsid w:val="00121B96"/>
    <w:rsid w:val="00122615"/>
    <w:rsid w:val="00122889"/>
    <w:rsid w:val="001232A9"/>
    <w:rsid w:val="00123DCC"/>
    <w:rsid w:val="0012401B"/>
    <w:rsid w:val="001259E3"/>
    <w:rsid w:val="00125A3D"/>
    <w:rsid w:val="00125C42"/>
    <w:rsid w:val="00125D92"/>
    <w:rsid w:val="00125E0B"/>
    <w:rsid w:val="001262A6"/>
    <w:rsid w:val="001264F2"/>
    <w:rsid w:val="0012663E"/>
    <w:rsid w:val="00126A0B"/>
    <w:rsid w:val="00126B5F"/>
    <w:rsid w:val="00126B74"/>
    <w:rsid w:val="00127059"/>
    <w:rsid w:val="00127CA5"/>
    <w:rsid w:val="00127EB5"/>
    <w:rsid w:val="001302F7"/>
    <w:rsid w:val="00130333"/>
    <w:rsid w:val="0013042D"/>
    <w:rsid w:val="001306FB"/>
    <w:rsid w:val="00130A33"/>
    <w:rsid w:val="0013183F"/>
    <w:rsid w:val="0013200C"/>
    <w:rsid w:val="0013203D"/>
    <w:rsid w:val="001322EA"/>
    <w:rsid w:val="0013237A"/>
    <w:rsid w:val="00132681"/>
    <w:rsid w:val="0013319D"/>
    <w:rsid w:val="00133DB9"/>
    <w:rsid w:val="001341AB"/>
    <w:rsid w:val="001343CC"/>
    <w:rsid w:val="001345DE"/>
    <w:rsid w:val="00134670"/>
    <w:rsid w:val="0013475E"/>
    <w:rsid w:val="001349D5"/>
    <w:rsid w:val="00134CAE"/>
    <w:rsid w:val="00135488"/>
    <w:rsid w:val="001355CE"/>
    <w:rsid w:val="00135B79"/>
    <w:rsid w:val="00135C0C"/>
    <w:rsid w:val="00135F21"/>
    <w:rsid w:val="0013618A"/>
    <w:rsid w:val="00136243"/>
    <w:rsid w:val="00136669"/>
    <w:rsid w:val="00136C40"/>
    <w:rsid w:val="0013722B"/>
    <w:rsid w:val="001379CA"/>
    <w:rsid w:val="00137B52"/>
    <w:rsid w:val="00137B79"/>
    <w:rsid w:val="0014008B"/>
    <w:rsid w:val="001402C4"/>
    <w:rsid w:val="00140862"/>
    <w:rsid w:val="00140AA2"/>
    <w:rsid w:val="001413C5"/>
    <w:rsid w:val="001416AD"/>
    <w:rsid w:val="00141749"/>
    <w:rsid w:val="00141C85"/>
    <w:rsid w:val="00142564"/>
    <w:rsid w:val="00142871"/>
    <w:rsid w:val="00142A7A"/>
    <w:rsid w:val="00142F74"/>
    <w:rsid w:val="00143407"/>
    <w:rsid w:val="00143527"/>
    <w:rsid w:val="00143A09"/>
    <w:rsid w:val="00143B34"/>
    <w:rsid w:val="00143E6F"/>
    <w:rsid w:val="00143F6B"/>
    <w:rsid w:val="00144AC7"/>
    <w:rsid w:val="00144F86"/>
    <w:rsid w:val="00145013"/>
    <w:rsid w:val="00145279"/>
    <w:rsid w:val="001452CB"/>
    <w:rsid w:val="0014546F"/>
    <w:rsid w:val="0014577D"/>
    <w:rsid w:val="00145DBD"/>
    <w:rsid w:val="0014630C"/>
    <w:rsid w:val="0014653C"/>
    <w:rsid w:val="00146AD2"/>
    <w:rsid w:val="00146F68"/>
    <w:rsid w:val="00147553"/>
    <w:rsid w:val="00147843"/>
    <w:rsid w:val="00147A25"/>
    <w:rsid w:val="00147F92"/>
    <w:rsid w:val="00150678"/>
    <w:rsid w:val="001506CC"/>
    <w:rsid w:val="00150F2E"/>
    <w:rsid w:val="00151040"/>
    <w:rsid w:val="00151081"/>
    <w:rsid w:val="001510A5"/>
    <w:rsid w:val="00151168"/>
    <w:rsid w:val="00151D13"/>
    <w:rsid w:val="00152656"/>
    <w:rsid w:val="001527D5"/>
    <w:rsid w:val="00152D00"/>
    <w:rsid w:val="00153324"/>
    <w:rsid w:val="001534A7"/>
    <w:rsid w:val="00153831"/>
    <w:rsid w:val="0015448B"/>
    <w:rsid w:val="00154572"/>
    <w:rsid w:val="00154E6D"/>
    <w:rsid w:val="0015600A"/>
    <w:rsid w:val="00156836"/>
    <w:rsid w:val="0015695C"/>
    <w:rsid w:val="0015714F"/>
    <w:rsid w:val="00157FE2"/>
    <w:rsid w:val="0016030F"/>
    <w:rsid w:val="0016095B"/>
    <w:rsid w:val="00160D84"/>
    <w:rsid w:val="00160D9D"/>
    <w:rsid w:val="00160E86"/>
    <w:rsid w:val="001610B2"/>
    <w:rsid w:val="00162473"/>
    <w:rsid w:val="00162B7A"/>
    <w:rsid w:val="00162EB8"/>
    <w:rsid w:val="0016358F"/>
    <w:rsid w:val="001636FD"/>
    <w:rsid w:val="00163891"/>
    <w:rsid w:val="001642F0"/>
    <w:rsid w:val="0016485C"/>
    <w:rsid w:val="00164CEC"/>
    <w:rsid w:val="001654D2"/>
    <w:rsid w:val="00166465"/>
    <w:rsid w:val="00166B36"/>
    <w:rsid w:val="00167830"/>
    <w:rsid w:val="00167DF8"/>
    <w:rsid w:val="0017089B"/>
    <w:rsid w:val="00170EBE"/>
    <w:rsid w:val="00171A1B"/>
    <w:rsid w:val="00171C30"/>
    <w:rsid w:val="00171F8E"/>
    <w:rsid w:val="00171FCA"/>
    <w:rsid w:val="00172ADF"/>
    <w:rsid w:val="00172E04"/>
    <w:rsid w:val="00172E47"/>
    <w:rsid w:val="001737FF"/>
    <w:rsid w:val="00173BAF"/>
    <w:rsid w:val="00173EDD"/>
    <w:rsid w:val="001741E3"/>
    <w:rsid w:val="001747ED"/>
    <w:rsid w:val="001749E9"/>
    <w:rsid w:val="00174AF0"/>
    <w:rsid w:val="00174B57"/>
    <w:rsid w:val="00174E0E"/>
    <w:rsid w:val="00174F5A"/>
    <w:rsid w:val="00175BF3"/>
    <w:rsid w:val="0017642E"/>
    <w:rsid w:val="00176A19"/>
    <w:rsid w:val="00176EEF"/>
    <w:rsid w:val="001777CF"/>
    <w:rsid w:val="00177AEE"/>
    <w:rsid w:val="00180983"/>
    <w:rsid w:val="00180A33"/>
    <w:rsid w:val="00180BA7"/>
    <w:rsid w:val="00180CC1"/>
    <w:rsid w:val="001813BE"/>
    <w:rsid w:val="0018194F"/>
    <w:rsid w:val="0018332C"/>
    <w:rsid w:val="00183476"/>
    <w:rsid w:val="00183889"/>
    <w:rsid w:val="00183AAF"/>
    <w:rsid w:val="00183B54"/>
    <w:rsid w:val="00184025"/>
    <w:rsid w:val="0018433E"/>
    <w:rsid w:val="001849D7"/>
    <w:rsid w:val="00184B43"/>
    <w:rsid w:val="00184D43"/>
    <w:rsid w:val="00184F53"/>
    <w:rsid w:val="001852C6"/>
    <w:rsid w:val="001853E6"/>
    <w:rsid w:val="00185B2E"/>
    <w:rsid w:val="00186B7C"/>
    <w:rsid w:val="00186CA0"/>
    <w:rsid w:val="00186ECA"/>
    <w:rsid w:val="00186FBE"/>
    <w:rsid w:val="0018703D"/>
    <w:rsid w:val="0018706B"/>
    <w:rsid w:val="00187230"/>
    <w:rsid w:val="0018736C"/>
    <w:rsid w:val="00187778"/>
    <w:rsid w:val="00187A37"/>
    <w:rsid w:val="00187A98"/>
    <w:rsid w:val="00187D64"/>
    <w:rsid w:val="00190405"/>
    <w:rsid w:val="001907B2"/>
    <w:rsid w:val="00190872"/>
    <w:rsid w:val="0019134C"/>
    <w:rsid w:val="001917DD"/>
    <w:rsid w:val="001925CA"/>
    <w:rsid w:val="00192941"/>
    <w:rsid w:val="00192E04"/>
    <w:rsid w:val="00192E8D"/>
    <w:rsid w:val="0019308C"/>
    <w:rsid w:val="00193172"/>
    <w:rsid w:val="00193A25"/>
    <w:rsid w:val="00193F14"/>
    <w:rsid w:val="001947DE"/>
    <w:rsid w:val="00194B42"/>
    <w:rsid w:val="00194BC3"/>
    <w:rsid w:val="00194EAC"/>
    <w:rsid w:val="00194F09"/>
    <w:rsid w:val="00195779"/>
    <w:rsid w:val="00196519"/>
    <w:rsid w:val="00196589"/>
    <w:rsid w:val="001966F6"/>
    <w:rsid w:val="00196844"/>
    <w:rsid w:val="00196862"/>
    <w:rsid w:val="00196988"/>
    <w:rsid w:val="00196BC8"/>
    <w:rsid w:val="00196FAA"/>
    <w:rsid w:val="00197CC9"/>
    <w:rsid w:val="00197DB7"/>
    <w:rsid w:val="001A0532"/>
    <w:rsid w:val="001A0CC2"/>
    <w:rsid w:val="001A17F9"/>
    <w:rsid w:val="001A1820"/>
    <w:rsid w:val="001A1F78"/>
    <w:rsid w:val="001A20F7"/>
    <w:rsid w:val="001A2325"/>
    <w:rsid w:val="001A29CD"/>
    <w:rsid w:val="001A2D26"/>
    <w:rsid w:val="001A309D"/>
    <w:rsid w:val="001A3124"/>
    <w:rsid w:val="001A37D3"/>
    <w:rsid w:val="001A38E3"/>
    <w:rsid w:val="001A3D8A"/>
    <w:rsid w:val="001A42B3"/>
    <w:rsid w:val="001A42D6"/>
    <w:rsid w:val="001A4589"/>
    <w:rsid w:val="001A46E0"/>
    <w:rsid w:val="001A488B"/>
    <w:rsid w:val="001A488F"/>
    <w:rsid w:val="001A4A37"/>
    <w:rsid w:val="001A4A6C"/>
    <w:rsid w:val="001A4EDA"/>
    <w:rsid w:val="001A4F04"/>
    <w:rsid w:val="001A4F29"/>
    <w:rsid w:val="001A5BEC"/>
    <w:rsid w:val="001A5D3E"/>
    <w:rsid w:val="001A5D87"/>
    <w:rsid w:val="001A5DE8"/>
    <w:rsid w:val="001A5EF8"/>
    <w:rsid w:val="001A6173"/>
    <w:rsid w:val="001A6919"/>
    <w:rsid w:val="001A6956"/>
    <w:rsid w:val="001A6C78"/>
    <w:rsid w:val="001A6F99"/>
    <w:rsid w:val="001A7636"/>
    <w:rsid w:val="001A7ABF"/>
    <w:rsid w:val="001A7DE6"/>
    <w:rsid w:val="001A7EE3"/>
    <w:rsid w:val="001B06BE"/>
    <w:rsid w:val="001B096C"/>
    <w:rsid w:val="001B0B53"/>
    <w:rsid w:val="001B1C20"/>
    <w:rsid w:val="001B3053"/>
    <w:rsid w:val="001B350A"/>
    <w:rsid w:val="001B3763"/>
    <w:rsid w:val="001B3796"/>
    <w:rsid w:val="001B3860"/>
    <w:rsid w:val="001B41F0"/>
    <w:rsid w:val="001B5191"/>
    <w:rsid w:val="001B51E4"/>
    <w:rsid w:val="001B5FF1"/>
    <w:rsid w:val="001B6146"/>
    <w:rsid w:val="001B6885"/>
    <w:rsid w:val="001B69C8"/>
    <w:rsid w:val="001B6EE5"/>
    <w:rsid w:val="001B7379"/>
    <w:rsid w:val="001B799E"/>
    <w:rsid w:val="001C0051"/>
    <w:rsid w:val="001C0173"/>
    <w:rsid w:val="001C027D"/>
    <w:rsid w:val="001C0B60"/>
    <w:rsid w:val="001C10B8"/>
    <w:rsid w:val="001C10F5"/>
    <w:rsid w:val="001C15BC"/>
    <w:rsid w:val="001C1B07"/>
    <w:rsid w:val="001C1C15"/>
    <w:rsid w:val="001C280B"/>
    <w:rsid w:val="001C2A63"/>
    <w:rsid w:val="001C2AB5"/>
    <w:rsid w:val="001C2B06"/>
    <w:rsid w:val="001C2F15"/>
    <w:rsid w:val="001C2F6E"/>
    <w:rsid w:val="001C3321"/>
    <w:rsid w:val="001C35ED"/>
    <w:rsid w:val="001C3B53"/>
    <w:rsid w:val="001C4345"/>
    <w:rsid w:val="001C4991"/>
    <w:rsid w:val="001C4D8A"/>
    <w:rsid w:val="001C598A"/>
    <w:rsid w:val="001C619A"/>
    <w:rsid w:val="001C6331"/>
    <w:rsid w:val="001C63FB"/>
    <w:rsid w:val="001C64D3"/>
    <w:rsid w:val="001C665D"/>
    <w:rsid w:val="001C6767"/>
    <w:rsid w:val="001C6847"/>
    <w:rsid w:val="001C6A8D"/>
    <w:rsid w:val="001C6EE0"/>
    <w:rsid w:val="001C71BA"/>
    <w:rsid w:val="001C73DF"/>
    <w:rsid w:val="001C7770"/>
    <w:rsid w:val="001D05EE"/>
    <w:rsid w:val="001D080A"/>
    <w:rsid w:val="001D0840"/>
    <w:rsid w:val="001D0AA8"/>
    <w:rsid w:val="001D0D2A"/>
    <w:rsid w:val="001D0EAB"/>
    <w:rsid w:val="001D1A75"/>
    <w:rsid w:val="001D1BFA"/>
    <w:rsid w:val="001D1F73"/>
    <w:rsid w:val="001D2120"/>
    <w:rsid w:val="001D228B"/>
    <w:rsid w:val="001D2575"/>
    <w:rsid w:val="001D270A"/>
    <w:rsid w:val="001D2D8D"/>
    <w:rsid w:val="001D2DBE"/>
    <w:rsid w:val="001D3B37"/>
    <w:rsid w:val="001D49D7"/>
    <w:rsid w:val="001D502D"/>
    <w:rsid w:val="001D51C6"/>
    <w:rsid w:val="001D52E7"/>
    <w:rsid w:val="001D57D5"/>
    <w:rsid w:val="001D589F"/>
    <w:rsid w:val="001D6069"/>
    <w:rsid w:val="001D6694"/>
    <w:rsid w:val="001D6B25"/>
    <w:rsid w:val="001D72BF"/>
    <w:rsid w:val="001D7591"/>
    <w:rsid w:val="001D78C4"/>
    <w:rsid w:val="001D7C38"/>
    <w:rsid w:val="001E019D"/>
    <w:rsid w:val="001E02E1"/>
    <w:rsid w:val="001E03DB"/>
    <w:rsid w:val="001E05E7"/>
    <w:rsid w:val="001E0885"/>
    <w:rsid w:val="001E0FEF"/>
    <w:rsid w:val="001E1642"/>
    <w:rsid w:val="001E2343"/>
    <w:rsid w:val="001E283F"/>
    <w:rsid w:val="001E2FEA"/>
    <w:rsid w:val="001E31F9"/>
    <w:rsid w:val="001E369A"/>
    <w:rsid w:val="001E37C6"/>
    <w:rsid w:val="001E3AA8"/>
    <w:rsid w:val="001E3D57"/>
    <w:rsid w:val="001E407E"/>
    <w:rsid w:val="001E4157"/>
    <w:rsid w:val="001E41B0"/>
    <w:rsid w:val="001E44AE"/>
    <w:rsid w:val="001E4707"/>
    <w:rsid w:val="001E482E"/>
    <w:rsid w:val="001E48F1"/>
    <w:rsid w:val="001E4959"/>
    <w:rsid w:val="001E4FDF"/>
    <w:rsid w:val="001E5256"/>
    <w:rsid w:val="001E53CE"/>
    <w:rsid w:val="001E5719"/>
    <w:rsid w:val="001E5EB2"/>
    <w:rsid w:val="001E60F2"/>
    <w:rsid w:val="001E62A7"/>
    <w:rsid w:val="001E6C76"/>
    <w:rsid w:val="001E70C4"/>
    <w:rsid w:val="001E7664"/>
    <w:rsid w:val="001E7733"/>
    <w:rsid w:val="001E7AAC"/>
    <w:rsid w:val="001E7C91"/>
    <w:rsid w:val="001E7CF3"/>
    <w:rsid w:val="001E7F03"/>
    <w:rsid w:val="001F0798"/>
    <w:rsid w:val="001F091B"/>
    <w:rsid w:val="001F0B5D"/>
    <w:rsid w:val="001F1A99"/>
    <w:rsid w:val="001F1CF5"/>
    <w:rsid w:val="001F1F76"/>
    <w:rsid w:val="001F20F6"/>
    <w:rsid w:val="001F23E1"/>
    <w:rsid w:val="001F3B9E"/>
    <w:rsid w:val="001F4182"/>
    <w:rsid w:val="001F41BA"/>
    <w:rsid w:val="001F4A41"/>
    <w:rsid w:val="001F508C"/>
    <w:rsid w:val="001F5115"/>
    <w:rsid w:val="001F52B0"/>
    <w:rsid w:val="001F5360"/>
    <w:rsid w:val="001F55C3"/>
    <w:rsid w:val="001F5B2B"/>
    <w:rsid w:val="001F5E36"/>
    <w:rsid w:val="001F5F5D"/>
    <w:rsid w:val="001F627E"/>
    <w:rsid w:val="001F732C"/>
    <w:rsid w:val="001F7631"/>
    <w:rsid w:val="00200AA0"/>
    <w:rsid w:val="00201008"/>
    <w:rsid w:val="0020115D"/>
    <w:rsid w:val="0020139B"/>
    <w:rsid w:val="002014DB"/>
    <w:rsid w:val="00201F16"/>
    <w:rsid w:val="00202531"/>
    <w:rsid w:val="00202912"/>
    <w:rsid w:val="00202E64"/>
    <w:rsid w:val="00203FCF"/>
    <w:rsid w:val="00203FF6"/>
    <w:rsid w:val="0020413A"/>
    <w:rsid w:val="00204226"/>
    <w:rsid w:val="0020593D"/>
    <w:rsid w:val="00205EFE"/>
    <w:rsid w:val="00206E54"/>
    <w:rsid w:val="00206F38"/>
    <w:rsid w:val="002071D6"/>
    <w:rsid w:val="0020751C"/>
    <w:rsid w:val="002103AE"/>
    <w:rsid w:val="002103D8"/>
    <w:rsid w:val="00210415"/>
    <w:rsid w:val="00210417"/>
    <w:rsid w:val="002106E1"/>
    <w:rsid w:val="002106EF"/>
    <w:rsid w:val="00210F11"/>
    <w:rsid w:val="0021146F"/>
    <w:rsid w:val="002114F0"/>
    <w:rsid w:val="00211623"/>
    <w:rsid w:val="0021164A"/>
    <w:rsid w:val="00211687"/>
    <w:rsid w:val="00211745"/>
    <w:rsid w:val="002118D2"/>
    <w:rsid w:val="00211BAF"/>
    <w:rsid w:val="002124BD"/>
    <w:rsid w:val="00212801"/>
    <w:rsid w:val="00212EA7"/>
    <w:rsid w:val="002130C5"/>
    <w:rsid w:val="0021374D"/>
    <w:rsid w:val="00213BAD"/>
    <w:rsid w:val="002144E5"/>
    <w:rsid w:val="00214C6F"/>
    <w:rsid w:val="00214CDF"/>
    <w:rsid w:val="00214DB0"/>
    <w:rsid w:val="00215218"/>
    <w:rsid w:val="00215602"/>
    <w:rsid w:val="002156FB"/>
    <w:rsid w:val="00215A49"/>
    <w:rsid w:val="00215F96"/>
    <w:rsid w:val="00216010"/>
    <w:rsid w:val="002163B1"/>
    <w:rsid w:val="00216772"/>
    <w:rsid w:val="00216877"/>
    <w:rsid w:val="002169E2"/>
    <w:rsid w:val="00216D13"/>
    <w:rsid w:val="00216E66"/>
    <w:rsid w:val="00216F14"/>
    <w:rsid w:val="00217347"/>
    <w:rsid w:val="0021766B"/>
    <w:rsid w:val="002179B1"/>
    <w:rsid w:val="00217CE1"/>
    <w:rsid w:val="00217E22"/>
    <w:rsid w:val="00217F9E"/>
    <w:rsid w:val="002200CF"/>
    <w:rsid w:val="0022097E"/>
    <w:rsid w:val="00220FC8"/>
    <w:rsid w:val="002215E7"/>
    <w:rsid w:val="00221E4C"/>
    <w:rsid w:val="00221F98"/>
    <w:rsid w:val="00222300"/>
    <w:rsid w:val="0022236B"/>
    <w:rsid w:val="00222527"/>
    <w:rsid w:val="00222B38"/>
    <w:rsid w:val="00222D77"/>
    <w:rsid w:val="00222DD6"/>
    <w:rsid w:val="00223040"/>
    <w:rsid w:val="00223D51"/>
    <w:rsid w:val="002240B3"/>
    <w:rsid w:val="002241B3"/>
    <w:rsid w:val="002244E5"/>
    <w:rsid w:val="002248BB"/>
    <w:rsid w:val="00225106"/>
    <w:rsid w:val="002252EB"/>
    <w:rsid w:val="00225540"/>
    <w:rsid w:val="00225A2D"/>
    <w:rsid w:val="00225C78"/>
    <w:rsid w:val="00225E29"/>
    <w:rsid w:val="0022628D"/>
    <w:rsid w:val="0022651C"/>
    <w:rsid w:val="002267F5"/>
    <w:rsid w:val="00227518"/>
    <w:rsid w:val="00227AB4"/>
    <w:rsid w:val="00227CE0"/>
    <w:rsid w:val="00227E84"/>
    <w:rsid w:val="0023044A"/>
    <w:rsid w:val="002306CA"/>
    <w:rsid w:val="00230714"/>
    <w:rsid w:val="00230E15"/>
    <w:rsid w:val="002317BC"/>
    <w:rsid w:val="00231A13"/>
    <w:rsid w:val="00231C72"/>
    <w:rsid w:val="00232CC9"/>
    <w:rsid w:val="002339B1"/>
    <w:rsid w:val="00233A3B"/>
    <w:rsid w:val="00233AEA"/>
    <w:rsid w:val="00233C92"/>
    <w:rsid w:val="00233D08"/>
    <w:rsid w:val="002353C5"/>
    <w:rsid w:val="002369C5"/>
    <w:rsid w:val="00236BD0"/>
    <w:rsid w:val="00237177"/>
    <w:rsid w:val="0023746D"/>
    <w:rsid w:val="00237648"/>
    <w:rsid w:val="0023769C"/>
    <w:rsid w:val="002377FE"/>
    <w:rsid w:val="00240294"/>
    <w:rsid w:val="002407BF"/>
    <w:rsid w:val="00240C97"/>
    <w:rsid w:val="0024104F"/>
    <w:rsid w:val="002414EE"/>
    <w:rsid w:val="00241666"/>
    <w:rsid w:val="00241674"/>
    <w:rsid w:val="00241A8D"/>
    <w:rsid w:val="00241CAF"/>
    <w:rsid w:val="00241DFA"/>
    <w:rsid w:val="002429AC"/>
    <w:rsid w:val="00243B69"/>
    <w:rsid w:val="002442CD"/>
    <w:rsid w:val="002445AC"/>
    <w:rsid w:val="00244E2B"/>
    <w:rsid w:val="00245000"/>
    <w:rsid w:val="00245597"/>
    <w:rsid w:val="00245628"/>
    <w:rsid w:val="0024569A"/>
    <w:rsid w:val="00245DB3"/>
    <w:rsid w:val="0024639D"/>
    <w:rsid w:val="002466EA"/>
    <w:rsid w:val="00246CEA"/>
    <w:rsid w:val="00246E72"/>
    <w:rsid w:val="002471E8"/>
    <w:rsid w:val="00247296"/>
    <w:rsid w:val="002474BC"/>
    <w:rsid w:val="002474F5"/>
    <w:rsid w:val="00247873"/>
    <w:rsid w:val="002500B1"/>
    <w:rsid w:val="00250A7A"/>
    <w:rsid w:val="00250FB6"/>
    <w:rsid w:val="0025194D"/>
    <w:rsid w:val="00251BEE"/>
    <w:rsid w:val="00251E84"/>
    <w:rsid w:val="0025253F"/>
    <w:rsid w:val="0025283C"/>
    <w:rsid w:val="00252F92"/>
    <w:rsid w:val="00253529"/>
    <w:rsid w:val="0025372F"/>
    <w:rsid w:val="00253FCF"/>
    <w:rsid w:val="00254B9B"/>
    <w:rsid w:val="00255257"/>
    <w:rsid w:val="0025531A"/>
    <w:rsid w:val="00256A19"/>
    <w:rsid w:val="002572A3"/>
    <w:rsid w:val="00257358"/>
    <w:rsid w:val="00257A20"/>
    <w:rsid w:val="00257BE1"/>
    <w:rsid w:val="0026009A"/>
    <w:rsid w:val="0026074A"/>
    <w:rsid w:val="00260813"/>
    <w:rsid w:val="00260BAE"/>
    <w:rsid w:val="00260D10"/>
    <w:rsid w:val="00260DB1"/>
    <w:rsid w:val="00260E5F"/>
    <w:rsid w:val="00260F29"/>
    <w:rsid w:val="002615E1"/>
    <w:rsid w:val="00261809"/>
    <w:rsid w:val="00261B6E"/>
    <w:rsid w:val="00262728"/>
    <w:rsid w:val="002628A4"/>
    <w:rsid w:val="002633D2"/>
    <w:rsid w:val="0026355D"/>
    <w:rsid w:val="002639C9"/>
    <w:rsid w:val="00263B1A"/>
    <w:rsid w:val="00263BCB"/>
    <w:rsid w:val="00263F34"/>
    <w:rsid w:val="00266107"/>
    <w:rsid w:val="0026666B"/>
    <w:rsid w:val="00267BA2"/>
    <w:rsid w:val="00267CA5"/>
    <w:rsid w:val="00270131"/>
    <w:rsid w:val="002703E0"/>
    <w:rsid w:val="002712AF"/>
    <w:rsid w:val="00271A55"/>
    <w:rsid w:val="00271C49"/>
    <w:rsid w:val="00271FBF"/>
    <w:rsid w:val="00272243"/>
    <w:rsid w:val="00272443"/>
    <w:rsid w:val="0027273C"/>
    <w:rsid w:val="00273501"/>
    <w:rsid w:val="00273628"/>
    <w:rsid w:val="00273640"/>
    <w:rsid w:val="0027403E"/>
    <w:rsid w:val="00275217"/>
    <w:rsid w:val="00275B43"/>
    <w:rsid w:val="00275B8A"/>
    <w:rsid w:val="00275BDE"/>
    <w:rsid w:val="00275CF0"/>
    <w:rsid w:val="002761C6"/>
    <w:rsid w:val="002763CC"/>
    <w:rsid w:val="002764F7"/>
    <w:rsid w:val="0027710C"/>
    <w:rsid w:val="0027727C"/>
    <w:rsid w:val="00280259"/>
    <w:rsid w:val="002802E5"/>
    <w:rsid w:val="00281438"/>
    <w:rsid w:val="002814AD"/>
    <w:rsid w:val="0028159A"/>
    <w:rsid w:val="002819F7"/>
    <w:rsid w:val="00281ABE"/>
    <w:rsid w:val="002820DF"/>
    <w:rsid w:val="0028221D"/>
    <w:rsid w:val="00282565"/>
    <w:rsid w:val="002828B1"/>
    <w:rsid w:val="002828B4"/>
    <w:rsid w:val="002829ED"/>
    <w:rsid w:val="00283DA8"/>
    <w:rsid w:val="00283EC5"/>
    <w:rsid w:val="00283ED9"/>
    <w:rsid w:val="00284049"/>
    <w:rsid w:val="002845D6"/>
    <w:rsid w:val="00284A98"/>
    <w:rsid w:val="00284DA3"/>
    <w:rsid w:val="002852FF"/>
    <w:rsid w:val="0028655C"/>
    <w:rsid w:val="00286630"/>
    <w:rsid w:val="0028664E"/>
    <w:rsid w:val="002867B6"/>
    <w:rsid w:val="00286A4D"/>
    <w:rsid w:val="00286EFE"/>
    <w:rsid w:val="00287219"/>
    <w:rsid w:val="0028754E"/>
    <w:rsid w:val="00287EA2"/>
    <w:rsid w:val="002905E5"/>
    <w:rsid w:val="00290628"/>
    <w:rsid w:val="002906DB"/>
    <w:rsid w:val="00290BAB"/>
    <w:rsid w:val="00290C67"/>
    <w:rsid w:val="002911B7"/>
    <w:rsid w:val="00291D5B"/>
    <w:rsid w:val="0029209A"/>
    <w:rsid w:val="002920AD"/>
    <w:rsid w:val="0029256D"/>
    <w:rsid w:val="0029302B"/>
    <w:rsid w:val="002930B9"/>
    <w:rsid w:val="002935FC"/>
    <w:rsid w:val="00293734"/>
    <w:rsid w:val="002939CF"/>
    <w:rsid w:val="002939EA"/>
    <w:rsid w:val="00293B40"/>
    <w:rsid w:val="00293EA3"/>
    <w:rsid w:val="002940C5"/>
    <w:rsid w:val="00294790"/>
    <w:rsid w:val="002947B9"/>
    <w:rsid w:val="002948C3"/>
    <w:rsid w:val="00294AC5"/>
    <w:rsid w:val="00294C06"/>
    <w:rsid w:val="00295007"/>
    <w:rsid w:val="00295021"/>
    <w:rsid w:val="0029651A"/>
    <w:rsid w:val="002969DF"/>
    <w:rsid w:val="00296D58"/>
    <w:rsid w:val="00296ECD"/>
    <w:rsid w:val="00297155"/>
    <w:rsid w:val="0029720C"/>
    <w:rsid w:val="00297656"/>
    <w:rsid w:val="00297815"/>
    <w:rsid w:val="00297971"/>
    <w:rsid w:val="00297F01"/>
    <w:rsid w:val="002A01E8"/>
    <w:rsid w:val="002A0764"/>
    <w:rsid w:val="002A07A8"/>
    <w:rsid w:val="002A0AC5"/>
    <w:rsid w:val="002A1A4C"/>
    <w:rsid w:val="002A2D46"/>
    <w:rsid w:val="002A2DC7"/>
    <w:rsid w:val="002A3262"/>
    <w:rsid w:val="002A398F"/>
    <w:rsid w:val="002A3ACB"/>
    <w:rsid w:val="002A3EDA"/>
    <w:rsid w:val="002A3F85"/>
    <w:rsid w:val="002A41A2"/>
    <w:rsid w:val="002A4799"/>
    <w:rsid w:val="002A4A9B"/>
    <w:rsid w:val="002A4F68"/>
    <w:rsid w:val="002A4F9D"/>
    <w:rsid w:val="002A50C8"/>
    <w:rsid w:val="002A512C"/>
    <w:rsid w:val="002A5337"/>
    <w:rsid w:val="002A55E7"/>
    <w:rsid w:val="002A5A58"/>
    <w:rsid w:val="002A5EB5"/>
    <w:rsid w:val="002A6670"/>
    <w:rsid w:val="002A6AB1"/>
    <w:rsid w:val="002A7554"/>
    <w:rsid w:val="002A7E32"/>
    <w:rsid w:val="002B046D"/>
    <w:rsid w:val="002B0521"/>
    <w:rsid w:val="002B0A24"/>
    <w:rsid w:val="002B0B01"/>
    <w:rsid w:val="002B0D4B"/>
    <w:rsid w:val="002B0F2F"/>
    <w:rsid w:val="002B11F4"/>
    <w:rsid w:val="002B1488"/>
    <w:rsid w:val="002B1610"/>
    <w:rsid w:val="002B190F"/>
    <w:rsid w:val="002B1CA2"/>
    <w:rsid w:val="002B2117"/>
    <w:rsid w:val="002B2267"/>
    <w:rsid w:val="002B2444"/>
    <w:rsid w:val="002B2470"/>
    <w:rsid w:val="002B2557"/>
    <w:rsid w:val="002B273E"/>
    <w:rsid w:val="002B29F7"/>
    <w:rsid w:val="002B34A9"/>
    <w:rsid w:val="002B386D"/>
    <w:rsid w:val="002B3A69"/>
    <w:rsid w:val="002B3BC9"/>
    <w:rsid w:val="002B3C07"/>
    <w:rsid w:val="002B4290"/>
    <w:rsid w:val="002B48AF"/>
    <w:rsid w:val="002B56A5"/>
    <w:rsid w:val="002B637D"/>
    <w:rsid w:val="002B6675"/>
    <w:rsid w:val="002B7172"/>
    <w:rsid w:val="002C00C4"/>
    <w:rsid w:val="002C01E5"/>
    <w:rsid w:val="002C0854"/>
    <w:rsid w:val="002C0D9D"/>
    <w:rsid w:val="002C0EDB"/>
    <w:rsid w:val="002C0FAD"/>
    <w:rsid w:val="002C1E87"/>
    <w:rsid w:val="002C1F2C"/>
    <w:rsid w:val="002C2136"/>
    <w:rsid w:val="002C21F8"/>
    <w:rsid w:val="002C22E4"/>
    <w:rsid w:val="002C2449"/>
    <w:rsid w:val="002C251B"/>
    <w:rsid w:val="002C27FC"/>
    <w:rsid w:val="002C283D"/>
    <w:rsid w:val="002C2A34"/>
    <w:rsid w:val="002C3625"/>
    <w:rsid w:val="002C36B1"/>
    <w:rsid w:val="002C3CCF"/>
    <w:rsid w:val="002C3E27"/>
    <w:rsid w:val="002C45A5"/>
    <w:rsid w:val="002C45DB"/>
    <w:rsid w:val="002C462A"/>
    <w:rsid w:val="002C4D44"/>
    <w:rsid w:val="002C53CF"/>
    <w:rsid w:val="002C57CA"/>
    <w:rsid w:val="002C57E6"/>
    <w:rsid w:val="002C595E"/>
    <w:rsid w:val="002C5F02"/>
    <w:rsid w:val="002C6284"/>
    <w:rsid w:val="002C67A2"/>
    <w:rsid w:val="002C6C59"/>
    <w:rsid w:val="002C6D4B"/>
    <w:rsid w:val="002C7221"/>
    <w:rsid w:val="002C7274"/>
    <w:rsid w:val="002C7EC5"/>
    <w:rsid w:val="002D0130"/>
    <w:rsid w:val="002D0225"/>
    <w:rsid w:val="002D025C"/>
    <w:rsid w:val="002D0A8A"/>
    <w:rsid w:val="002D0C5F"/>
    <w:rsid w:val="002D13DB"/>
    <w:rsid w:val="002D15CB"/>
    <w:rsid w:val="002D16E0"/>
    <w:rsid w:val="002D2231"/>
    <w:rsid w:val="002D24C6"/>
    <w:rsid w:val="002D2768"/>
    <w:rsid w:val="002D2D95"/>
    <w:rsid w:val="002D2E14"/>
    <w:rsid w:val="002D357A"/>
    <w:rsid w:val="002D3D79"/>
    <w:rsid w:val="002D4BC8"/>
    <w:rsid w:val="002D4C92"/>
    <w:rsid w:val="002D5858"/>
    <w:rsid w:val="002D6173"/>
    <w:rsid w:val="002D63CD"/>
    <w:rsid w:val="002D6B08"/>
    <w:rsid w:val="002D6BD0"/>
    <w:rsid w:val="002D6D16"/>
    <w:rsid w:val="002D6D1A"/>
    <w:rsid w:val="002D7B69"/>
    <w:rsid w:val="002D7BCB"/>
    <w:rsid w:val="002E0E72"/>
    <w:rsid w:val="002E0EDE"/>
    <w:rsid w:val="002E12F8"/>
    <w:rsid w:val="002E13E5"/>
    <w:rsid w:val="002E1B19"/>
    <w:rsid w:val="002E1BB8"/>
    <w:rsid w:val="002E1BE9"/>
    <w:rsid w:val="002E2702"/>
    <w:rsid w:val="002E2706"/>
    <w:rsid w:val="002E2D61"/>
    <w:rsid w:val="002E3284"/>
    <w:rsid w:val="002E329D"/>
    <w:rsid w:val="002E3B72"/>
    <w:rsid w:val="002E40C1"/>
    <w:rsid w:val="002E41E4"/>
    <w:rsid w:val="002E42CF"/>
    <w:rsid w:val="002E46FA"/>
    <w:rsid w:val="002E46FB"/>
    <w:rsid w:val="002E4C0C"/>
    <w:rsid w:val="002E4DD5"/>
    <w:rsid w:val="002E524F"/>
    <w:rsid w:val="002E58CB"/>
    <w:rsid w:val="002E5A66"/>
    <w:rsid w:val="002E5AA4"/>
    <w:rsid w:val="002E5C37"/>
    <w:rsid w:val="002E5D17"/>
    <w:rsid w:val="002E6277"/>
    <w:rsid w:val="002E62E5"/>
    <w:rsid w:val="002E6731"/>
    <w:rsid w:val="002E75BE"/>
    <w:rsid w:val="002E7DBF"/>
    <w:rsid w:val="002F0089"/>
    <w:rsid w:val="002F05B5"/>
    <w:rsid w:val="002F09F8"/>
    <w:rsid w:val="002F1196"/>
    <w:rsid w:val="002F1971"/>
    <w:rsid w:val="002F1AC6"/>
    <w:rsid w:val="002F1DFB"/>
    <w:rsid w:val="002F1E49"/>
    <w:rsid w:val="002F231A"/>
    <w:rsid w:val="002F2477"/>
    <w:rsid w:val="002F25F3"/>
    <w:rsid w:val="002F2BE2"/>
    <w:rsid w:val="002F2E13"/>
    <w:rsid w:val="002F3159"/>
    <w:rsid w:val="002F33FA"/>
    <w:rsid w:val="002F35D3"/>
    <w:rsid w:val="002F4080"/>
    <w:rsid w:val="002F4361"/>
    <w:rsid w:val="002F491A"/>
    <w:rsid w:val="002F4E54"/>
    <w:rsid w:val="002F5103"/>
    <w:rsid w:val="002F55C5"/>
    <w:rsid w:val="002F6021"/>
    <w:rsid w:val="002F6499"/>
    <w:rsid w:val="002F6D1C"/>
    <w:rsid w:val="002F6D9B"/>
    <w:rsid w:val="002F70FA"/>
    <w:rsid w:val="002F78F2"/>
    <w:rsid w:val="002F7E1D"/>
    <w:rsid w:val="00300569"/>
    <w:rsid w:val="00300587"/>
    <w:rsid w:val="00300683"/>
    <w:rsid w:val="00300698"/>
    <w:rsid w:val="0030070B"/>
    <w:rsid w:val="00301654"/>
    <w:rsid w:val="00302664"/>
    <w:rsid w:val="003029A7"/>
    <w:rsid w:val="00302B8D"/>
    <w:rsid w:val="00302BFB"/>
    <w:rsid w:val="00302D2A"/>
    <w:rsid w:val="00303405"/>
    <w:rsid w:val="00303EB7"/>
    <w:rsid w:val="00303EDE"/>
    <w:rsid w:val="00303F54"/>
    <w:rsid w:val="00303F59"/>
    <w:rsid w:val="0030420E"/>
    <w:rsid w:val="003042E2"/>
    <w:rsid w:val="0030455C"/>
    <w:rsid w:val="003047A8"/>
    <w:rsid w:val="00304BE3"/>
    <w:rsid w:val="00304F7A"/>
    <w:rsid w:val="0030585E"/>
    <w:rsid w:val="003058C0"/>
    <w:rsid w:val="00306540"/>
    <w:rsid w:val="003068AD"/>
    <w:rsid w:val="003070F5"/>
    <w:rsid w:val="0030754B"/>
    <w:rsid w:val="0030756C"/>
    <w:rsid w:val="003075D1"/>
    <w:rsid w:val="0030768A"/>
    <w:rsid w:val="00307862"/>
    <w:rsid w:val="003079ED"/>
    <w:rsid w:val="0031024A"/>
    <w:rsid w:val="0031049D"/>
    <w:rsid w:val="0031054E"/>
    <w:rsid w:val="00311390"/>
    <w:rsid w:val="00311BD8"/>
    <w:rsid w:val="00312064"/>
    <w:rsid w:val="0031212F"/>
    <w:rsid w:val="0031253F"/>
    <w:rsid w:val="00312704"/>
    <w:rsid w:val="00312743"/>
    <w:rsid w:val="0031291B"/>
    <w:rsid w:val="00313474"/>
    <w:rsid w:val="003140D6"/>
    <w:rsid w:val="00314153"/>
    <w:rsid w:val="00314BA5"/>
    <w:rsid w:val="00314E95"/>
    <w:rsid w:val="00315177"/>
    <w:rsid w:val="0031529F"/>
    <w:rsid w:val="0031542A"/>
    <w:rsid w:val="003155C2"/>
    <w:rsid w:val="00315641"/>
    <w:rsid w:val="003158E3"/>
    <w:rsid w:val="003160F8"/>
    <w:rsid w:val="00316272"/>
    <w:rsid w:val="003162F3"/>
    <w:rsid w:val="00316CD4"/>
    <w:rsid w:val="00316E78"/>
    <w:rsid w:val="00316F83"/>
    <w:rsid w:val="0031725F"/>
    <w:rsid w:val="00317E53"/>
    <w:rsid w:val="00317F8D"/>
    <w:rsid w:val="00320C50"/>
    <w:rsid w:val="00320FD9"/>
    <w:rsid w:val="00321880"/>
    <w:rsid w:val="00321BF9"/>
    <w:rsid w:val="00322113"/>
    <w:rsid w:val="003228A1"/>
    <w:rsid w:val="003228C4"/>
    <w:rsid w:val="00322DF9"/>
    <w:rsid w:val="0032377C"/>
    <w:rsid w:val="00324403"/>
    <w:rsid w:val="00324FB7"/>
    <w:rsid w:val="003252D6"/>
    <w:rsid w:val="0032585D"/>
    <w:rsid w:val="00325C37"/>
    <w:rsid w:val="0032641A"/>
    <w:rsid w:val="003264D4"/>
    <w:rsid w:val="0032687F"/>
    <w:rsid w:val="00326B20"/>
    <w:rsid w:val="00326EAB"/>
    <w:rsid w:val="00330356"/>
    <w:rsid w:val="0033048F"/>
    <w:rsid w:val="00330854"/>
    <w:rsid w:val="00330CD2"/>
    <w:rsid w:val="00330E1A"/>
    <w:rsid w:val="00330F11"/>
    <w:rsid w:val="00331318"/>
    <w:rsid w:val="003313E1"/>
    <w:rsid w:val="00331405"/>
    <w:rsid w:val="003318D0"/>
    <w:rsid w:val="003319F1"/>
    <w:rsid w:val="00331B22"/>
    <w:rsid w:val="00331C9E"/>
    <w:rsid w:val="00331CF7"/>
    <w:rsid w:val="00332B7F"/>
    <w:rsid w:val="00332BA4"/>
    <w:rsid w:val="00332CCA"/>
    <w:rsid w:val="00333707"/>
    <w:rsid w:val="00333D85"/>
    <w:rsid w:val="00333EF4"/>
    <w:rsid w:val="00333F81"/>
    <w:rsid w:val="003342D0"/>
    <w:rsid w:val="003343FC"/>
    <w:rsid w:val="003345E4"/>
    <w:rsid w:val="0033543B"/>
    <w:rsid w:val="00335538"/>
    <w:rsid w:val="00335F54"/>
    <w:rsid w:val="003368E5"/>
    <w:rsid w:val="00336956"/>
    <w:rsid w:val="00336C4F"/>
    <w:rsid w:val="00336E06"/>
    <w:rsid w:val="00337874"/>
    <w:rsid w:val="00337E24"/>
    <w:rsid w:val="00337E7E"/>
    <w:rsid w:val="00337E80"/>
    <w:rsid w:val="0034038A"/>
    <w:rsid w:val="0034039D"/>
    <w:rsid w:val="003404C3"/>
    <w:rsid w:val="003406E9"/>
    <w:rsid w:val="00340EAD"/>
    <w:rsid w:val="003413AB"/>
    <w:rsid w:val="00341661"/>
    <w:rsid w:val="0034189F"/>
    <w:rsid w:val="00341A3A"/>
    <w:rsid w:val="00341F26"/>
    <w:rsid w:val="003422B2"/>
    <w:rsid w:val="00342A1F"/>
    <w:rsid w:val="00342DC2"/>
    <w:rsid w:val="00343A94"/>
    <w:rsid w:val="00343CC4"/>
    <w:rsid w:val="00343D28"/>
    <w:rsid w:val="00344471"/>
    <w:rsid w:val="0034458F"/>
    <w:rsid w:val="00344B5B"/>
    <w:rsid w:val="00344E0B"/>
    <w:rsid w:val="0034536C"/>
    <w:rsid w:val="00345D20"/>
    <w:rsid w:val="0034633F"/>
    <w:rsid w:val="00346CFE"/>
    <w:rsid w:val="00346D0B"/>
    <w:rsid w:val="00346D99"/>
    <w:rsid w:val="00346FA6"/>
    <w:rsid w:val="00347287"/>
    <w:rsid w:val="003475BC"/>
    <w:rsid w:val="00347888"/>
    <w:rsid w:val="003479EF"/>
    <w:rsid w:val="00347D4B"/>
    <w:rsid w:val="00347DF3"/>
    <w:rsid w:val="00350901"/>
    <w:rsid w:val="00350ED8"/>
    <w:rsid w:val="00351050"/>
    <w:rsid w:val="00351B45"/>
    <w:rsid w:val="00351D56"/>
    <w:rsid w:val="00352541"/>
    <w:rsid w:val="003528B3"/>
    <w:rsid w:val="00352BF0"/>
    <w:rsid w:val="00352F82"/>
    <w:rsid w:val="00352FC6"/>
    <w:rsid w:val="003532C6"/>
    <w:rsid w:val="00353438"/>
    <w:rsid w:val="0035358F"/>
    <w:rsid w:val="003538A7"/>
    <w:rsid w:val="00353D79"/>
    <w:rsid w:val="00353EEA"/>
    <w:rsid w:val="00354355"/>
    <w:rsid w:val="00354491"/>
    <w:rsid w:val="00354563"/>
    <w:rsid w:val="003546F9"/>
    <w:rsid w:val="003547E7"/>
    <w:rsid w:val="00354CD3"/>
    <w:rsid w:val="00354D67"/>
    <w:rsid w:val="00354F01"/>
    <w:rsid w:val="00355613"/>
    <w:rsid w:val="003556F3"/>
    <w:rsid w:val="003558DD"/>
    <w:rsid w:val="00355BB8"/>
    <w:rsid w:val="00355D66"/>
    <w:rsid w:val="00355DA1"/>
    <w:rsid w:val="003561FA"/>
    <w:rsid w:val="0035626F"/>
    <w:rsid w:val="00356642"/>
    <w:rsid w:val="00356DAE"/>
    <w:rsid w:val="00357450"/>
    <w:rsid w:val="003574BC"/>
    <w:rsid w:val="00357D98"/>
    <w:rsid w:val="00360556"/>
    <w:rsid w:val="00360693"/>
    <w:rsid w:val="0036089E"/>
    <w:rsid w:val="003616CD"/>
    <w:rsid w:val="00361A56"/>
    <w:rsid w:val="003622BC"/>
    <w:rsid w:val="00362762"/>
    <w:rsid w:val="00362863"/>
    <w:rsid w:val="00362ABF"/>
    <w:rsid w:val="00363636"/>
    <w:rsid w:val="003639CB"/>
    <w:rsid w:val="00363B82"/>
    <w:rsid w:val="00363D38"/>
    <w:rsid w:val="0036435A"/>
    <w:rsid w:val="0036444C"/>
    <w:rsid w:val="003646E1"/>
    <w:rsid w:val="00365301"/>
    <w:rsid w:val="00365539"/>
    <w:rsid w:val="0036578B"/>
    <w:rsid w:val="003663FA"/>
    <w:rsid w:val="0036662E"/>
    <w:rsid w:val="00367300"/>
    <w:rsid w:val="003676F4"/>
    <w:rsid w:val="00367887"/>
    <w:rsid w:val="00367BA4"/>
    <w:rsid w:val="0037016B"/>
    <w:rsid w:val="0037049E"/>
    <w:rsid w:val="00370830"/>
    <w:rsid w:val="00370ED2"/>
    <w:rsid w:val="00371413"/>
    <w:rsid w:val="0037158E"/>
    <w:rsid w:val="00371A17"/>
    <w:rsid w:val="00371BF1"/>
    <w:rsid w:val="00371C76"/>
    <w:rsid w:val="003722A2"/>
    <w:rsid w:val="003725CF"/>
    <w:rsid w:val="0037290C"/>
    <w:rsid w:val="00372C5C"/>
    <w:rsid w:val="00372C6E"/>
    <w:rsid w:val="00373435"/>
    <w:rsid w:val="00373605"/>
    <w:rsid w:val="0037422E"/>
    <w:rsid w:val="003743A0"/>
    <w:rsid w:val="00374B33"/>
    <w:rsid w:val="00374D2B"/>
    <w:rsid w:val="00375051"/>
    <w:rsid w:val="00375495"/>
    <w:rsid w:val="003754DA"/>
    <w:rsid w:val="003758FA"/>
    <w:rsid w:val="00375B98"/>
    <w:rsid w:val="00375F49"/>
    <w:rsid w:val="00376174"/>
    <w:rsid w:val="003761EC"/>
    <w:rsid w:val="00376AB5"/>
    <w:rsid w:val="00376B06"/>
    <w:rsid w:val="00377104"/>
    <w:rsid w:val="00377130"/>
    <w:rsid w:val="0037729D"/>
    <w:rsid w:val="003774C8"/>
    <w:rsid w:val="003777EC"/>
    <w:rsid w:val="00377DAC"/>
    <w:rsid w:val="0038025B"/>
    <w:rsid w:val="0038053E"/>
    <w:rsid w:val="00380738"/>
    <w:rsid w:val="00381097"/>
    <w:rsid w:val="0038128B"/>
    <w:rsid w:val="00381374"/>
    <w:rsid w:val="003813EA"/>
    <w:rsid w:val="0038159C"/>
    <w:rsid w:val="00381A1B"/>
    <w:rsid w:val="00382178"/>
    <w:rsid w:val="00382343"/>
    <w:rsid w:val="003824D2"/>
    <w:rsid w:val="00382595"/>
    <w:rsid w:val="0038297E"/>
    <w:rsid w:val="003829E0"/>
    <w:rsid w:val="00382B9C"/>
    <w:rsid w:val="0038348F"/>
    <w:rsid w:val="003838DD"/>
    <w:rsid w:val="00383B75"/>
    <w:rsid w:val="00383E31"/>
    <w:rsid w:val="00384315"/>
    <w:rsid w:val="00384D91"/>
    <w:rsid w:val="00385013"/>
    <w:rsid w:val="0038531B"/>
    <w:rsid w:val="0038540C"/>
    <w:rsid w:val="00385F78"/>
    <w:rsid w:val="0038631A"/>
    <w:rsid w:val="0038635C"/>
    <w:rsid w:val="00386DCC"/>
    <w:rsid w:val="00387691"/>
    <w:rsid w:val="00387B84"/>
    <w:rsid w:val="00387DA5"/>
    <w:rsid w:val="00390061"/>
    <w:rsid w:val="00390D37"/>
    <w:rsid w:val="003914F2"/>
    <w:rsid w:val="00391556"/>
    <w:rsid w:val="0039172E"/>
    <w:rsid w:val="00391803"/>
    <w:rsid w:val="00391A16"/>
    <w:rsid w:val="00391B1D"/>
    <w:rsid w:val="00391EA9"/>
    <w:rsid w:val="00392044"/>
    <w:rsid w:val="003921C4"/>
    <w:rsid w:val="0039292C"/>
    <w:rsid w:val="00392CD4"/>
    <w:rsid w:val="00392F78"/>
    <w:rsid w:val="00393322"/>
    <w:rsid w:val="003939C3"/>
    <w:rsid w:val="00393D85"/>
    <w:rsid w:val="00394955"/>
    <w:rsid w:val="00394A4D"/>
    <w:rsid w:val="0039546D"/>
    <w:rsid w:val="00395576"/>
    <w:rsid w:val="00395B7C"/>
    <w:rsid w:val="003965BC"/>
    <w:rsid w:val="00396739"/>
    <w:rsid w:val="00396EA9"/>
    <w:rsid w:val="00397118"/>
    <w:rsid w:val="00397199"/>
    <w:rsid w:val="003973FA"/>
    <w:rsid w:val="00397A19"/>
    <w:rsid w:val="00397B6B"/>
    <w:rsid w:val="003A01DD"/>
    <w:rsid w:val="003A03A5"/>
    <w:rsid w:val="003A03C6"/>
    <w:rsid w:val="003A0EFC"/>
    <w:rsid w:val="003A11CE"/>
    <w:rsid w:val="003A11F4"/>
    <w:rsid w:val="003A18A1"/>
    <w:rsid w:val="003A2C77"/>
    <w:rsid w:val="003A316D"/>
    <w:rsid w:val="003A3ABE"/>
    <w:rsid w:val="003A3DB1"/>
    <w:rsid w:val="003A4027"/>
    <w:rsid w:val="003A42F1"/>
    <w:rsid w:val="003A43EE"/>
    <w:rsid w:val="003A4A5D"/>
    <w:rsid w:val="003A4EC0"/>
    <w:rsid w:val="003A541C"/>
    <w:rsid w:val="003A580E"/>
    <w:rsid w:val="003A5823"/>
    <w:rsid w:val="003A5B2D"/>
    <w:rsid w:val="003A5BB4"/>
    <w:rsid w:val="003A628D"/>
    <w:rsid w:val="003A62FD"/>
    <w:rsid w:val="003A672A"/>
    <w:rsid w:val="003A6CBD"/>
    <w:rsid w:val="003A7262"/>
    <w:rsid w:val="003A7853"/>
    <w:rsid w:val="003A7D9B"/>
    <w:rsid w:val="003B044F"/>
    <w:rsid w:val="003B0464"/>
    <w:rsid w:val="003B0883"/>
    <w:rsid w:val="003B0DCE"/>
    <w:rsid w:val="003B0E73"/>
    <w:rsid w:val="003B10FB"/>
    <w:rsid w:val="003B15F6"/>
    <w:rsid w:val="003B18F8"/>
    <w:rsid w:val="003B1C0A"/>
    <w:rsid w:val="003B1D5E"/>
    <w:rsid w:val="003B2A0B"/>
    <w:rsid w:val="003B314E"/>
    <w:rsid w:val="003B3712"/>
    <w:rsid w:val="003B3BEB"/>
    <w:rsid w:val="003B4468"/>
    <w:rsid w:val="003B4993"/>
    <w:rsid w:val="003B4C9E"/>
    <w:rsid w:val="003B5364"/>
    <w:rsid w:val="003B54E6"/>
    <w:rsid w:val="003B557E"/>
    <w:rsid w:val="003B56D9"/>
    <w:rsid w:val="003B5B04"/>
    <w:rsid w:val="003B6071"/>
    <w:rsid w:val="003B63EE"/>
    <w:rsid w:val="003B640E"/>
    <w:rsid w:val="003B6B66"/>
    <w:rsid w:val="003B6BD0"/>
    <w:rsid w:val="003B6EA9"/>
    <w:rsid w:val="003B719A"/>
    <w:rsid w:val="003B75C9"/>
    <w:rsid w:val="003B77FB"/>
    <w:rsid w:val="003B7817"/>
    <w:rsid w:val="003B7ACE"/>
    <w:rsid w:val="003B7C35"/>
    <w:rsid w:val="003B7EB1"/>
    <w:rsid w:val="003C05A6"/>
    <w:rsid w:val="003C0E2F"/>
    <w:rsid w:val="003C10C7"/>
    <w:rsid w:val="003C16C2"/>
    <w:rsid w:val="003C1A97"/>
    <w:rsid w:val="003C1E48"/>
    <w:rsid w:val="003C2849"/>
    <w:rsid w:val="003C2C20"/>
    <w:rsid w:val="003C317A"/>
    <w:rsid w:val="003C36D6"/>
    <w:rsid w:val="003C3F8D"/>
    <w:rsid w:val="003C5429"/>
    <w:rsid w:val="003C5E6C"/>
    <w:rsid w:val="003C622C"/>
    <w:rsid w:val="003C6643"/>
    <w:rsid w:val="003C74CB"/>
    <w:rsid w:val="003C7962"/>
    <w:rsid w:val="003D0162"/>
    <w:rsid w:val="003D0243"/>
    <w:rsid w:val="003D030F"/>
    <w:rsid w:val="003D088F"/>
    <w:rsid w:val="003D091E"/>
    <w:rsid w:val="003D0C6C"/>
    <w:rsid w:val="003D1C86"/>
    <w:rsid w:val="003D1CED"/>
    <w:rsid w:val="003D1D50"/>
    <w:rsid w:val="003D1FD4"/>
    <w:rsid w:val="003D2B0D"/>
    <w:rsid w:val="003D3477"/>
    <w:rsid w:val="003D4098"/>
    <w:rsid w:val="003D4410"/>
    <w:rsid w:val="003D45C0"/>
    <w:rsid w:val="003D477D"/>
    <w:rsid w:val="003D4D4C"/>
    <w:rsid w:val="003D5361"/>
    <w:rsid w:val="003D56FB"/>
    <w:rsid w:val="003D5D8A"/>
    <w:rsid w:val="003D5F61"/>
    <w:rsid w:val="003D6161"/>
    <w:rsid w:val="003D61B0"/>
    <w:rsid w:val="003D64DA"/>
    <w:rsid w:val="003D6CE1"/>
    <w:rsid w:val="003D721B"/>
    <w:rsid w:val="003D7A3D"/>
    <w:rsid w:val="003D7BF6"/>
    <w:rsid w:val="003E0CC7"/>
    <w:rsid w:val="003E0E17"/>
    <w:rsid w:val="003E0F6D"/>
    <w:rsid w:val="003E1100"/>
    <w:rsid w:val="003E37D1"/>
    <w:rsid w:val="003E3956"/>
    <w:rsid w:val="003E40C6"/>
    <w:rsid w:val="003E40E1"/>
    <w:rsid w:val="003E5032"/>
    <w:rsid w:val="003E56DD"/>
    <w:rsid w:val="003E5878"/>
    <w:rsid w:val="003E64C2"/>
    <w:rsid w:val="003E6548"/>
    <w:rsid w:val="003E6D4F"/>
    <w:rsid w:val="003E727C"/>
    <w:rsid w:val="003E767C"/>
    <w:rsid w:val="003E7707"/>
    <w:rsid w:val="003E7729"/>
    <w:rsid w:val="003E7A74"/>
    <w:rsid w:val="003E7CCE"/>
    <w:rsid w:val="003E7F26"/>
    <w:rsid w:val="003F01C2"/>
    <w:rsid w:val="003F037F"/>
    <w:rsid w:val="003F0567"/>
    <w:rsid w:val="003F06D8"/>
    <w:rsid w:val="003F07C5"/>
    <w:rsid w:val="003F0BBA"/>
    <w:rsid w:val="003F0CFC"/>
    <w:rsid w:val="003F0E22"/>
    <w:rsid w:val="003F0F3E"/>
    <w:rsid w:val="003F125B"/>
    <w:rsid w:val="003F1369"/>
    <w:rsid w:val="003F148C"/>
    <w:rsid w:val="003F15A4"/>
    <w:rsid w:val="003F1D61"/>
    <w:rsid w:val="003F2209"/>
    <w:rsid w:val="003F234D"/>
    <w:rsid w:val="003F257F"/>
    <w:rsid w:val="003F28E9"/>
    <w:rsid w:val="003F2AB9"/>
    <w:rsid w:val="003F2EC6"/>
    <w:rsid w:val="003F2ECF"/>
    <w:rsid w:val="003F3927"/>
    <w:rsid w:val="003F491C"/>
    <w:rsid w:val="003F539A"/>
    <w:rsid w:val="003F55B7"/>
    <w:rsid w:val="003F575F"/>
    <w:rsid w:val="003F5898"/>
    <w:rsid w:val="003F5AE4"/>
    <w:rsid w:val="003F5BA7"/>
    <w:rsid w:val="003F5D74"/>
    <w:rsid w:val="003F6015"/>
    <w:rsid w:val="003F61D2"/>
    <w:rsid w:val="003F64C5"/>
    <w:rsid w:val="003F692E"/>
    <w:rsid w:val="003F6BD7"/>
    <w:rsid w:val="003F6C94"/>
    <w:rsid w:val="003F72E7"/>
    <w:rsid w:val="003F73E4"/>
    <w:rsid w:val="003F746C"/>
    <w:rsid w:val="004003C4"/>
    <w:rsid w:val="004004B9"/>
    <w:rsid w:val="004007FC"/>
    <w:rsid w:val="00400AE6"/>
    <w:rsid w:val="00400B5F"/>
    <w:rsid w:val="00400B99"/>
    <w:rsid w:val="00400F43"/>
    <w:rsid w:val="00400FFC"/>
    <w:rsid w:val="0040170C"/>
    <w:rsid w:val="0040262C"/>
    <w:rsid w:val="0040279B"/>
    <w:rsid w:val="00402ABE"/>
    <w:rsid w:val="00402B48"/>
    <w:rsid w:val="00402CE3"/>
    <w:rsid w:val="00402DB3"/>
    <w:rsid w:val="00403555"/>
    <w:rsid w:val="004038A9"/>
    <w:rsid w:val="00403904"/>
    <w:rsid w:val="00403D70"/>
    <w:rsid w:val="00403F67"/>
    <w:rsid w:val="004041EA"/>
    <w:rsid w:val="004043BA"/>
    <w:rsid w:val="00404C53"/>
    <w:rsid w:val="00404E56"/>
    <w:rsid w:val="00404F7C"/>
    <w:rsid w:val="004055C1"/>
    <w:rsid w:val="00405720"/>
    <w:rsid w:val="00405D8C"/>
    <w:rsid w:val="00406283"/>
    <w:rsid w:val="004063CD"/>
    <w:rsid w:val="004065B7"/>
    <w:rsid w:val="00406893"/>
    <w:rsid w:val="00406B6B"/>
    <w:rsid w:val="00406CC0"/>
    <w:rsid w:val="00407064"/>
    <w:rsid w:val="00407268"/>
    <w:rsid w:val="00407788"/>
    <w:rsid w:val="0040793B"/>
    <w:rsid w:val="00407A5F"/>
    <w:rsid w:val="004101CB"/>
    <w:rsid w:val="00410361"/>
    <w:rsid w:val="004103FF"/>
    <w:rsid w:val="00410727"/>
    <w:rsid w:val="00410A60"/>
    <w:rsid w:val="00410A6D"/>
    <w:rsid w:val="00410BB4"/>
    <w:rsid w:val="00410C9C"/>
    <w:rsid w:val="00410D19"/>
    <w:rsid w:val="00411070"/>
    <w:rsid w:val="00411D00"/>
    <w:rsid w:val="00411E76"/>
    <w:rsid w:val="00412AB3"/>
    <w:rsid w:val="00412CC6"/>
    <w:rsid w:val="0041356E"/>
    <w:rsid w:val="00413587"/>
    <w:rsid w:val="00413643"/>
    <w:rsid w:val="004137D3"/>
    <w:rsid w:val="00413EE6"/>
    <w:rsid w:val="00413EFC"/>
    <w:rsid w:val="00413FCF"/>
    <w:rsid w:val="004141A9"/>
    <w:rsid w:val="00414585"/>
    <w:rsid w:val="00414739"/>
    <w:rsid w:val="0041490A"/>
    <w:rsid w:val="00414EDC"/>
    <w:rsid w:val="004150B6"/>
    <w:rsid w:val="00415329"/>
    <w:rsid w:val="0041569E"/>
    <w:rsid w:val="00415713"/>
    <w:rsid w:val="004157F2"/>
    <w:rsid w:val="00415B65"/>
    <w:rsid w:val="00416681"/>
    <w:rsid w:val="00416D8C"/>
    <w:rsid w:val="004173E4"/>
    <w:rsid w:val="00417495"/>
    <w:rsid w:val="00420210"/>
    <w:rsid w:val="00421AC0"/>
    <w:rsid w:val="00421BE8"/>
    <w:rsid w:val="00421CAD"/>
    <w:rsid w:val="00422002"/>
    <w:rsid w:val="004221C4"/>
    <w:rsid w:val="0042237F"/>
    <w:rsid w:val="00422496"/>
    <w:rsid w:val="00422987"/>
    <w:rsid w:val="00422ABD"/>
    <w:rsid w:val="0042371D"/>
    <w:rsid w:val="00423817"/>
    <w:rsid w:val="0042395A"/>
    <w:rsid w:val="004241F6"/>
    <w:rsid w:val="00424768"/>
    <w:rsid w:val="00424A00"/>
    <w:rsid w:val="00424B9A"/>
    <w:rsid w:val="00424E4C"/>
    <w:rsid w:val="00425162"/>
    <w:rsid w:val="004251A6"/>
    <w:rsid w:val="004255CE"/>
    <w:rsid w:val="004255EC"/>
    <w:rsid w:val="0042592A"/>
    <w:rsid w:val="00425CC5"/>
    <w:rsid w:val="00425FED"/>
    <w:rsid w:val="00426111"/>
    <w:rsid w:val="004263D8"/>
    <w:rsid w:val="00426623"/>
    <w:rsid w:val="00426D5A"/>
    <w:rsid w:val="004276BD"/>
    <w:rsid w:val="00427737"/>
    <w:rsid w:val="004278ED"/>
    <w:rsid w:val="00427AFF"/>
    <w:rsid w:val="00427C2D"/>
    <w:rsid w:val="00427C36"/>
    <w:rsid w:val="0043020E"/>
    <w:rsid w:val="00430E1A"/>
    <w:rsid w:val="00430EC4"/>
    <w:rsid w:val="00430ED3"/>
    <w:rsid w:val="0043155B"/>
    <w:rsid w:val="00431BA1"/>
    <w:rsid w:val="004323B8"/>
    <w:rsid w:val="0043345D"/>
    <w:rsid w:val="00433BA6"/>
    <w:rsid w:val="004347C6"/>
    <w:rsid w:val="00436009"/>
    <w:rsid w:val="00436872"/>
    <w:rsid w:val="004368C4"/>
    <w:rsid w:val="00436EC9"/>
    <w:rsid w:val="0043730C"/>
    <w:rsid w:val="0043737C"/>
    <w:rsid w:val="00437C05"/>
    <w:rsid w:val="00437EDF"/>
    <w:rsid w:val="00440AE8"/>
    <w:rsid w:val="00440EE5"/>
    <w:rsid w:val="0044134C"/>
    <w:rsid w:val="004417C1"/>
    <w:rsid w:val="00442325"/>
    <w:rsid w:val="00442BC0"/>
    <w:rsid w:val="00442BD1"/>
    <w:rsid w:val="00442D31"/>
    <w:rsid w:val="00443911"/>
    <w:rsid w:val="00444195"/>
    <w:rsid w:val="00444252"/>
    <w:rsid w:val="004449B3"/>
    <w:rsid w:val="00444A12"/>
    <w:rsid w:val="004451FF"/>
    <w:rsid w:val="00445B04"/>
    <w:rsid w:val="00445FE0"/>
    <w:rsid w:val="00446247"/>
    <w:rsid w:val="0044624B"/>
    <w:rsid w:val="00446989"/>
    <w:rsid w:val="00447242"/>
    <w:rsid w:val="004478D1"/>
    <w:rsid w:val="00447E9F"/>
    <w:rsid w:val="004506A6"/>
    <w:rsid w:val="00450AFB"/>
    <w:rsid w:val="00450BD2"/>
    <w:rsid w:val="00451321"/>
    <w:rsid w:val="0045182D"/>
    <w:rsid w:val="00451EA5"/>
    <w:rsid w:val="004527F7"/>
    <w:rsid w:val="00452BD3"/>
    <w:rsid w:val="00452F21"/>
    <w:rsid w:val="00452F25"/>
    <w:rsid w:val="00453597"/>
    <w:rsid w:val="004540F4"/>
    <w:rsid w:val="0045469A"/>
    <w:rsid w:val="004547D3"/>
    <w:rsid w:val="00454C76"/>
    <w:rsid w:val="00454CF7"/>
    <w:rsid w:val="00454F4B"/>
    <w:rsid w:val="0045544E"/>
    <w:rsid w:val="0045573B"/>
    <w:rsid w:val="004559C8"/>
    <w:rsid w:val="00455AEA"/>
    <w:rsid w:val="00455B34"/>
    <w:rsid w:val="004570C4"/>
    <w:rsid w:val="004573E0"/>
    <w:rsid w:val="00457FAB"/>
    <w:rsid w:val="00460081"/>
    <w:rsid w:val="004600A4"/>
    <w:rsid w:val="0046010D"/>
    <w:rsid w:val="004602BF"/>
    <w:rsid w:val="0046035C"/>
    <w:rsid w:val="0046057B"/>
    <w:rsid w:val="00460906"/>
    <w:rsid w:val="004609EF"/>
    <w:rsid w:val="0046118B"/>
    <w:rsid w:val="004616AC"/>
    <w:rsid w:val="00461745"/>
    <w:rsid w:val="00461848"/>
    <w:rsid w:val="00461B6B"/>
    <w:rsid w:val="00462C5B"/>
    <w:rsid w:val="00463351"/>
    <w:rsid w:val="00463768"/>
    <w:rsid w:val="00463E62"/>
    <w:rsid w:val="00464002"/>
    <w:rsid w:val="0046419C"/>
    <w:rsid w:val="004649E4"/>
    <w:rsid w:val="00464BF8"/>
    <w:rsid w:val="00464CCD"/>
    <w:rsid w:val="00464DB9"/>
    <w:rsid w:val="00465514"/>
    <w:rsid w:val="00465734"/>
    <w:rsid w:val="00465994"/>
    <w:rsid w:val="00465BA1"/>
    <w:rsid w:val="00465FC5"/>
    <w:rsid w:val="00466750"/>
    <w:rsid w:val="00466A5A"/>
    <w:rsid w:val="00466E0C"/>
    <w:rsid w:val="00466FBA"/>
    <w:rsid w:val="00467978"/>
    <w:rsid w:val="0047011D"/>
    <w:rsid w:val="00470286"/>
    <w:rsid w:val="00470450"/>
    <w:rsid w:val="0047109A"/>
    <w:rsid w:val="004712E1"/>
    <w:rsid w:val="00471ADF"/>
    <w:rsid w:val="00471FBB"/>
    <w:rsid w:val="004729C8"/>
    <w:rsid w:val="00472C27"/>
    <w:rsid w:val="00472C52"/>
    <w:rsid w:val="00473103"/>
    <w:rsid w:val="004739A7"/>
    <w:rsid w:val="00473F63"/>
    <w:rsid w:val="0047497E"/>
    <w:rsid w:val="00474B32"/>
    <w:rsid w:val="004757A3"/>
    <w:rsid w:val="00475A9A"/>
    <w:rsid w:val="00475E2D"/>
    <w:rsid w:val="0047610E"/>
    <w:rsid w:val="00476325"/>
    <w:rsid w:val="004765D9"/>
    <w:rsid w:val="00476C60"/>
    <w:rsid w:val="00476CBE"/>
    <w:rsid w:val="00477006"/>
    <w:rsid w:val="004770E4"/>
    <w:rsid w:val="004776F8"/>
    <w:rsid w:val="004778F5"/>
    <w:rsid w:val="004805EA"/>
    <w:rsid w:val="00480C4D"/>
    <w:rsid w:val="00480C71"/>
    <w:rsid w:val="00480CC9"/>
    <w:rsid w:val="004827AA"/>
    <w:rsid w:val="004829FE"/>
    <w:rsid w:val="00483086"/>
    <w:rsid w:val="00483713"/>
    <w:rsid w:val="0048378A"/>
    <w:rsid w:val="00484643"/>
    <w:rsid w:val="00484C9A"/>
    <w:rsid w:val="0048541D"/>
    <w:rsid w:val="00485C9D"/>
    <w:rsid w:val="00485FE6"/>
    <w:rsid w:val="00486096"/>
    <w:rsid w:val="004863F9"/>
    <w:rsid w:val="004867DF"/>
    <w:rsid w:val="0048692A"/>
    <w:rsid w:val="00487549"/>
    <w:rsid w:val="00487964"/>
    <w:rsid w:val="0048798C"/>
    <w:rsid w:val="00487D90"/>
    <w:rsid w:val="0049032D"/>
    <w:rsid w:val="004903FE"/>
    <w:rsid w:val="004906F7"/>
    <w:rsid w:val="00490809"/>
    <w:rsid w:val="00490C2E"/>
    <w:rsid w:val="00491651"/>
    <w:rsid w:val="00491874"/>
    <w:rsid w:val="00491F37"/>
    <w:rsid w:val="00492069"/>
    <w:rsid w:val="00492928"/>
    <w:rsid w:val="004932A0"/>
    <w:rsid w:val="0049418D"/>
    <w:rsid w:val="0049446F"/>
    <w:rsid w:val="00494576"/>
    <w:rsid w:val="00495125"/>
    <w:rsid w:val="0049529E"/>
    <w:rsid w:val="00495A3C"/>
    <w:rsid w:val="00495EE4"/>
    <w:rsid w:val="0049619C"/>
    <w:rsid w:val="004969FC"/>
    <w:rsid w:val="00496B36"/>
    <w:rsid w:val="00496C30"/>
    <w:rsid w:val="00497CF2"/>
    <w:rsid w:val="00497ECA"/>
    <w:rsid w:val="004A0172"/>
    <w:rsid w:val="004A040F"/>
    <w:rsid w:val="004A0D47"/>
    <w:rsid w:val="004A0E61"/>
    <w:rsid w:val="004A1175"/>
    <w:rsid w:val="004A1D6A"/>
    <w:rsid w:val="004A1DC4"/>
    <w:rsid w:val="004A2104"/>
    <w:rsid w:val="004A2A65"/>
    <w:rsid w:val="004A2D74"/>
    <w:rsid w:val="004A33CD"/>
    <w:rsid w:val="004A409B"/>
    <w:rsid w:val="004A4537"/>
    <w:rsid w:val="004A4618"/>
    <w:rsid w:val="004A4815"/>
    <w:rsid w:val="004A49D0"/>
    <w:rsid w:val="004A4E5B"/>
    <w:rsid w:val="004A532D"/>
    <w:rsid w:val="004A63CB"/>
    <w:rsid w:val="004A64A0"/>
    <w:rsid w:val="004A64BD"/>
    <w:rsid w:val="004A6587"/>
    <w:rsid w:val="004A67C1"/>
    <w:rsid w:val="004A6EDE"/>
    <w:rsid w:val="004A7146"/>
    <w:rsid w:val="004A7209"/>
    <w:rsid w:val="004A73C4"/>
    <w:rsid w:val="004A7520"/>
    <w:rsid w:val="004A77CB"/>
    <w:rsid w:val="004A7B3C"/>
    <w:rsid w:val="004A7D71"/>
    <w:rsid w:val="004B0703"/>
    <w:rsid w:val="004B078B"/>
    <w:rsid w:val="004B09D7"/>
    <w:rsid w:val="004B0C7F"/>
    <w:rsid w:val="004B0C85"/>
    <w:rsid w:val="004B11C9"/>
    <w:rsid w:val="004B12FC"/>
    <w:rsid w:val="004B13ED"/>
    <w:rsid w:val="004B1BFC"/>
    <w:rsid w:val="004B1DE2"/>
    <w:rsid w:val="004B1E79"/>
    <w:rsid w:val="004B250F"/>
    <w:rsid w:val="004B259B"/>
    <w:rsid w:val="004B269B"/>
    <w:rsid w:val="004B2747"/>
    <w:rsid w:val="004B2A68"/>
    <w:rsid w:val="004B2DD2"/>
    <w:rsid w:val="004B2E7A"/>
    <w:rsid w:val="004B30BA"/>
    <w:rsid w:val="004B36AE"/>
    <w:rsid w:val="004B3907"/>
    <w:rsid w:val="004B3F31"/>
    <w:rsid w:val="004B449F"/>
    <w:rsid w:val="004B4522"/>
    <w:rsid w:val="004B5428"/>
    <w:rsid w:val="004B5AE1"/>
    <w:rsid w:val="004B5FF3"/>
    <w:rsid w:val="004B602B"/>
    <w:rsid w:val="004B6595"/>
    <w:rsid w:val="004B6C11"/>
    <w:rsid w:val="004B6FD8"/>
    <w:rsid w:val="004B73A2"/>
    <w:rsid w:val="004B7D2C"/>
    <w:rsid w:val="004B7F58"/>
    <w:rsid w:val="004C1167"/>
    <w:rsid w:val="004C122F"/>
    <w:rsid w:val="004C169F"/>
    <w:rsid w:val="004C227C"/>
    <w:rsid w:val="004C2B42"/>
    <w:rsid w:val="004C353C"/>
    <w:rsid w:val="004C3572"/>
    <w:rsid w:val="004C36B9"/>
    <w:rsid w:val="004C38D3"/>
    <w:rsid w:val="004C3D68"/>
    <w:rsid w:val="004C4260"/>
    <w:rsid w:val="004C5722"/>
    <w:rsid w:val="004C60EB"/>
    <w:rsid w:val="004C61A1"/>
    <w:rsid w:val="004C6A30"/>
    <w:rsid w:val="004C6B62"/>
    <w:rsid w:val="004C7052"/>
    <w:rsid w:val="004C7653"/>
    <w:rsid w:val="004C786E"/>
    <w:rsid w:val="004C7CBF"/>
    <w:rsid w:val="004D005F"/>
    <w:rsid w:val="004D0218"/>
    <w:rsid w:val="004D0384"/>
    <w:rsid w:val="004D0712"/>
    <w:rsid w:val="004D088D"/>
    <w:rsid w:val="004D1333"/>
    <w:rsid w:val="004D13A8"/>
    <w:rsid w:val="004D143E"/>
    <w:rsid w:val="004D175B"/>
    <w:rsid w:val="004D179C"/>
    <w:rsid w:val="004D1980"/>
    <w:rsid w:val="004D1C12"/>
    <w:rsid w:val="004D2530"/>
    <w:rsid w:val="004D27BB"/>
    <w:rsid w:val="004D314E"/>
    <w:rsid w:val="004D35B5"/>
    <w:rsid w:val="004D3606"/>
    <w:rsid w:val="004D3907"/>
    <w:rsid w:val="004D3EFA"/>
    <w:rsid w:val="004D448A"/>
    <w:rsid w:val="004D44C9"/>
    <w:rsid w:val="004D453E"/>
    <w:rsid w:val="004D461A"/>
    <w:rsid w:val="004D4D7C"/>
    <w:rsid w:val="004D5B70"/>
    <w:rsid w:val="004D6784"/>
    <w:rsid w:val="004D74B3"/>
    <w:rsid w:val="004D76C9"/>
    <w:rsid w:val="004D7A7A"/>
    <w:rsid w:val="004D7BD7"/>
    <w:rsid w:val="004D7FC7"/>
    <w:rsid w:val="004E0CB6"/>
    <w:rsid w:val="004E0F03"/>
    <w:rsid w:val="004E126A"/>
    <w:rsid w:val="004E1737"/>
    <w:rsid w:val="004E19D6"/>
    <w:rsid w:val="004E1FFF"/>
    <w:rsid w:val="004E2277"/>
    <w:rsid w:val="004E2302"/>
    <w:rsid w:val="004E2737"/>
    <w:rsid w:val="004E3189"/>
    <w:rsid w:val="004E3484"/>
    <w:rsid w:val="004E3517"/>
    <w:rsid w:val="004E4248"/>
    <w:rsid w:val="004E42D6"/>
    <w:rsid w:val="004E45A0"/>
    <w:rsid w:val="004E49EF"/>
    <w:rsid w:val="004E5096"/>
    <w:rsid w:val="004E577D"/>
    <w:rsid w:val="004E59B1"/>
    <w:rsid w:val="004E5A47"/>
    <w:rsid w:val="004E6256"/>
    <w:rsid w:val="004E63F6"/>
    <w:rsid w:val="004E69AD"/>
    <w:rsid w:val="004E6B40"/>
    <w:rsid w:val="004E6BED"/>
    <w:rsid w:val="004E6D55"/>
    <w:rsid w:val="004E7018"/>
    <w:rsid w:val="004E7C8F"/>
    <w:rsid w:val="004F0335"/>
    <w:rsid w:val="004F085F"/>
    <w:rsid w:val="004F0A37"/>
    <w:rsid w:val="004F1361"/>
    <w:rsid w:val="004F1A2C"/>
    <w:rsid w:val="004F1D99"/>
    <w:rsid w:val="004F1F62"/>
    <w:rsid w:val="004F1F71"/>
    <w:rsid w:val="004F1FDA"/>
    <w:rsid w:val="004F248A"/>
    <w:rsid w:val="004F2560"/>
    <w:rsid w:val="004F25D6"/>
    <w:rsid w:val="004F28BD"/>
    <w:rsid w:val="004F2ED7"/>
    <w:rsid w:val="004F309F"/>
    <w:rsid w:val="004F3262"/>
    <w:rsid w:val="004F3384"/>
    <w:rsid w:val="004F3453"/>
    <w:rsid w:val="004F3AF0"/>
    <w:rsid w:val="004F3D5F"/>
    <w:rsid w:val="004F3DA1"/>
    <w:rsid w:val="004F41D3"/>
    <w:rsid w:val="004F42DB"/>
    <w:rsid w:val="004F437F"/>
    <w:rsid w:val="004F45CC"/>
    <w:rsid w:val="004F5767"/>
    <w:rsid w:val="004F59D8"/>
    <w:rsid w:val="004F5B0A"/>
    <w:rsid w:val="004F5E6D"/>
    <w:rsid w:val="004F64BB"/>
    <w:rsid w:val="004F6508"/>
    <w:rsid w:val="004F69F5"/>
    <w:rsid w:val="004F6B5B"/>
    <w:rsid w:val="004F6E5B"/>
    <w:rsid w:val="004F6F80"/>
    <w:rsid w:val="004F72E1"/>
    <w:rsid w:val="004F78FC"/>
    <w:rsid w:val="004F7CA8"/>
    <w:rsid w:val="00500170"/>
    <w:rsid w:val="00500FEA"/>
    <w:rsid w:val="0050116D"/>
    <w:rsid w:val="00501866"/>
    <w:rsid w:val="00501891"/>
    <w:rsid w:val="005019A0"/>
    <w:rsid w:val="00501A69"/>
    <w:rsid w:val="00501CD3"/>
    <w:rsid w:val="0050217A"/>
    <w:rsid w:val="005022DE"/>
    <w:rsid w:val="00502677"/>
    <w:rsid w:val="005028A3"/>
    <w:rsid w:val="00502E17"/>
    <w:rsid w:val="005030C0"/>
    <w:rsid w:val="00503A14"/>
    <w:rsid w:val="00503D4B"/>
    <w:rsid w:val="00503DF8"/>
    <w:rsid w:val="005041D8"/>
    <w:rsid w:val="005042AD"/>
    <w:rsid w:val="005044F1"/>
    <w:rsid w:val="00504DFD"/>
    <w:rsid w:val="0050555F"/>
    <w:rsid w:val="00506486"/>
    <w:rsid w:val="00506602"/>
    <w:rsid w:val="00506821"/>
    <w:rsid w:val="00506ACE"/>
    <w:rsid w:val="00506B1D"/>
    <w:rsid w:val="00506B2C"/>
    <w:rsid w:val="00506B82"/>
    <w:rsid w:val="00506D22"/>
    <w:rsid w:val="00506E45"/>
    <w:rsid w:val="00506FF0"/>
    <w:rsid w:val="005078A4"/>
    <w:rsid w:val="005100A9"/>
    <w:rsid w:val="0051059E"/>
    <w:rsid w:val="005107C2"/>
    <w:rsid w:val="00510801"/>
    <w:rsid w:val="005108FF"/>
    <w:rsid w:val="00510AB4"/>
    <w:rsid w:val="00510FCB"/>
    <w:rsid w:val="005110C3"/>
    <w:rsid w:val="005113CE"/>
    <w:rsid w:val="005113ED"/>
    <w:rsid w:val="0051163D"/>
    <w:rsid w:val="00511F56"/>
    <w:rsid w:val="00511F61"/>
    <w:rsid w:val="00512430"/>
    <w:rsid w:val="00512560"/>
    <w:rsid w:val="00512B50"/>
    <w:rsid w:val="00512CCF"/>
    <w:rsid w:val="00512F27"/>
    <w:rsid w:val="00513569"/>
    <w:rsid w:val="00514078"/>
    <w:rsid w:val="00514586"/>
    <w:rsid w:val="0051469C"/>
    <w:rsid w:val="00514C02"/>
    <w:rsid w:val="00515291"/>
    <w:rsid w:val="005159B3"/>
    <w:rsid w:val="00515AA4"/>
    <w:rsid w:val="00516553"/>
    <w:rsid w:val="005165D1"/>
    <w:rsid w:val="005166CF"/>
    <w:rsid w:val="00516BBF"/>
    <w:rsid w:val="00516BC0"/>
    <w:rsid w:val="00516E67"/>
    <w:rsid w:val="00516F47"/>
    <w:rsid w:val="005170E4"/>
    <w:rsid w:val="005171F1"/>
    <w:rsid w:val="00517456"/>
    <w:rsid w:val="005200AE"/>
    <w:rsid w:val="0052026B"/>
    <w:rsid w:val="00520462"/>
    <w:rsid w:val="005209D8"/>
    <w:rsid w:val="00521A87"/>
    <w:rsid w:val="00521D30"/>
    <w:rsid w:val="00521F28"/>
    <w:rsid w:val="00522191"/>
    <w:rsid w:val="00522365"/>
    <w:rsid w:val="005229E7"/>
    <w:rsid w:val="00522EC6"/>
    <w:rsid w:val="00523234"/>
    <w:rsid w:val="00523C4D"/>
    <w:rsid w:val="00523F22"/>
    <w:rsid w:val="005240D4"/>
    <w:rsid w:val="005248EA"/>
    <w:rsid w:val="00524DA7"/>
    <w:rsid w:val="0052517A"/>
    <w:rsid w:val="005253A1"/>
    <w:rsid w:val="00525470"/>
    <w:rsid w:val="00525C46"/>
    <w:rsid w:val="00525E7F"/>
    <w:rsid w:val="0052603E"/>
    <w:rsid w:val="005263BB"/>
    <w:rsid w:val="00527014"/>
    <w:rsid w:val="005270E7"/>
    <w:rsid w:val="005271B0"/>
    <w:rsid w:val="005271EE"/>
    <w:rsid w:val="00527728"/>
    <w:rsid w:val="005308DA"/>
    <w:rsid w:val="00530AEA"/>
    <w:rsid w:val="00531396"/>
    <w:rsid w:val="005313F5"/>
    <w:rsid w:val="00531418"/>
    <w:rsid w:val="00531611"/>
    <w:rsid w:val="00531FC0"/>
    <w:rsid w:val="00532347"/>
    <w:rsid w:val="00532509"/>
    <w:rsid w:val="0053277C"/>
    <w:rsid w:val="0053297E"/>
    <w:rsid w:val="00532BB6"/>
    <w:rsid w:val="00533169"/>
    <w:rsid w:val="005335F5"/>
    <w:rsid w:val="00533E5F"/>
    <w:rsid w:val="00533FF5"/>
    <w:rsid w:val="00534321"/>
    <w:rsid w:val="00534622"/>
    <w:rsid w:val="00534B97"/>
    <w:rsid w:val="00534BA2"/>
    <w:rsid w:val="00535353"/>
    <w:rsid w:val="005354A9"/>
    <w:rsid w:val="00535CF1"/>
    <w:rsid w:val="00536558"/>
    <w:rsid w:val="0053697D"/>
    <w:rsid w:val="00536B03"/>
    <w:rsid w:val="00537110"/>
    <w:rsid w:val="005373BA"/>
    <w:rsid w:val="00537870"/>
    <w:rsid w:val="00537968"/>
    <w:rsid w:val="005379D3"/>
    <w:rsid w:val="00537C96"/>
    <w:rsid w:val="00540CBE"/>
    <w:rsid w:val="00540E83"/>
    <w:rsid w:val="00540F2C"/>
    <w:rsid w:val="00541170"/>
    <w:rsid w:val="00541F54"/>
    <w:rsid w:val="005420D2"/>
    <w:rsid w:val="0054214E"/>
    <w:rsid w:val="0054228A"/>
    <w:rsid w:val="00542777"/>
    <w:rsid w:val="0054301B"/>
    <w:rsid w:val="0054311E"/>
    <w:rsid w:val="00543D76"/>
    <w:rsid w:val="005441EE"/>
    <w:rsid w:val="005443DC"/>
    <w:rsid w:val="00544638"/>
    <w:rsid w:val="00544A3F"/>
    <w:rsid w:val="00544D65"/>
    <w:rsid w:val="00545093"/>
    <w:rsid w:val="00545871"/>
    <w:rsid w:val="00545B0F"/>
    <w:rsid w:val="00546189"/>
    <w:rsid w:val="0054694C"/>
    <w:rsid w:val="005472FF"/>
    <w:rsid w:val="00547D38"/>
    <w:rsid w:val="00547EFF"/>
    <w:rsid w:val="00550393"/>
    <w:rsid w:val="00551333"/>
    <w:rsid w:val="00551367"/>
    <w:rsid w:val="005517CC"/>
    <w:rsid w:val="005517F5"/>
    <w:rsid w:val="00551ABE"/>
    <w:rsid w:val="00551FDA"/>
    <w:rsid w:val="0055227C"/>
    <w:rsid w:val="005527B0"/>
    <w:rsid w:val="00552C30"/>
    <w:rsid w:val="00552C76"/>
    <w:rsid w:val="0055328E"/>
    <w:rsid w:val="00553657"/>
    <w:rsid w:val="00553CB0"/>
    <w:rsid w:val="00553D8C"/>
    <w:rsid w:val="00553E49"/>
    <w:rsid w:val="0055462B"/>
    <w:rsid w:val="00554DFC"/>
    <w:rsid w:val="005550CC"/>
    <w:rsid w:val="0055577A"/>
    <w:rsid w:val="00555899"/>
    <w:rsid w:val="00555E76"/>
    <w:rsid w:val="0055643D"/>
    <w:rsid w:val="005565FD"/>
    <w:rsid w:val="0055690D"/>
    <w:rsid w:val="00556933"/>
    <w:rsid w:val="00556BA0"/>
    <w:rsid w:val="00556D21"/>
    <w:rsid w:val="005577ED"/>
    <w:rsid w:val="005577F9"/>
    <w:rsid w:val="00557A92"/>
    <w:rsid w:val="00560294"/>
    <w:rsid w:val="00560966"/>
    <w:rsid w:val="00561283"/>
    <w:rsid w:val="005613FB"/>
    <w:rsid w:val="005614AC"/>
    <w:rsid w:val="005617F5"/>
    <w:rsid w:val="00561947"/>
    <w:rsid w:val="00561BC5"/>
    <w:rsid w:val="00561E13"/>
    <w:rsid w:val="005627B9"/>
    <w:rsid w:val="00562B27"/>
    <w:rsid w:val="00562B2F"/>
    <w:rsid w:val="005633B8"/>
    <w:rsid w:val="0056379C"/>
    <w:rsid w:val="005637A2"/>
    <w:rsid w:val="005647F9"/>
    <w:rsid w:val="00564C9E"/>
    <w:rsid w:val="0056506E"/>
    <w:rsid w:val="00565B17"/>
    <w:rsid w:val="00565ED5"/>
    <w:rsid w:val="00566500"/>
    <w:rsid w:val="0056659D"/>
    <w:rsid w:val="00566F32"/>
    <w:rsid w:val="0056718F"/>
    <w:rsid w:val="00567265"/>
    <w:rsid w:val="005677F9"/>
    <w:rsid w:val="00570EDD"/>
    <w:rsid w:val="0057116D"/>
    <w:rsid w:val="00571ACB"/>
    <w:rsid w:val="0057213F"/>
    <w:rsid w:val="005721E2"/>
    <w:rsid w:val="00572C9C"/>
    <w:rsid w:val="0057320E"/>
    <w:rsid w:val="0057324E"/>
    <w:rsid w:val="0057356D"/>
    <w:rsid w:val="00573915"/>
    <w:rsid w:val="00573C59"/>
    <w:rsid w:val="005747A5"/>
    <w:rsid w:val="00574D19"/>
    <w:rsid w:val="00574D63"/>
    <w:rsid w:val="00574FAD"/>
    <w:rsid w:val="00575541"/>
    <w:rsid w:val="00575B0A"/>
    <w:rsid w:val="00576187"/>
    <w:rsid w:val="00576397"/>
    <w:rsid w:val="00576553"/>
    <w:rsid w:val="00576558"/>
    <w:rsid w:val="00576629"/>
    <w:rsid w:val="00576630"/>
    <w:rsid w:val="005767BB"/>
    <w:rsid w:val="005768DE"/>
    <w:rsid w:val="00576958"/>
    <w:rsid w:val="00576E23"/>
    <w:rsid w:val="00576FDD"/>
    <w:rsid w:val="0057723D"/>
    <w:rsid w:val="0057739A"/>
    <w:rsid w:val="00577905"/>
    <w:rsid w:val="005801CC"/>
    <w:rsid w:val="0058024F"/>
    <w:rsid w:val="00580603"/>
    <w:rsid w:val="005807F2"/>
    <w:rsid w:val="00580CC3"/>
    <w:rsid w:val="005813DF"/>
    <w:rsid w:val="0058232C"/>
    <w:rsid w:val="00582350"/>
    <w:rsid w:val="005825E1"/>
    <w:rsid w:val="00582754"/>
    <w:rsid w:val="00582A92"/>
    <w:rsid w:val="00582C67"/>
    <w:rsid w:val="005833A6"/>
    <w:rsid w:val="00584080"/>
    <w:rsid w:val="00584CE9"/>
    <w:rsid w:val="00584E86"/>
    <w:rsid w:val="005850A9"/>
    <w:rsid w:val="00585185"/>
    <w:rsid w:val="005855FD"/>
    <w:rsid w:val="005857F2"/>
    <w:rsid w:val="00585829"/>
    <w:rsid w:val="00585ED0"/>
    <w:rsid w:val="005862EC"/>
    <w:rsid w:val="00586666"/>
    <w:rsid w:val="00586B4F"/>
    <w:rsid w:val="00586D09"/>
    <w:rsid w:val="00586ED8"/>
    <w:rsid w:val="00587194"/>
    <w:rsid w:val="005874ED"/>
    <w:rsid w:val="0058753D"/>
    <w:rsid w:val="005877D5"/>
    <w:rsid w:val="00587836"/>
    <w:rsid w:val="005900A7"/>
    <w:rsid w:val="005901E9"/>
    <w:rsid w:val="00590671"/>
    <w:rsid w:val="00590AA7"/>
    <w:rsid w:val="00590CA0"/>
    <w:rsid w:val="00590FA2"/>
    <w:rsid w:val="00591105"/>
    <w:rsid w:val="00591B22"/>
    <w:rsid w:val="00591D19"/>
    <w:rsid w:val="00592D3D"/>
    <w:rsid w:val="00593296"/>
    <w:rsid w:val="00593566"/>
    <w:rsid w:val="00593C61"/>
    <w:rsid w:val="00593E70"/>
    <w:rsid w:val="00593F7D"/>
    <w:rsid w:val="00593F9D"/>
    <w:rsid w:val="005941CC"/>
    <w:rsid w:val="00594361"/>
    <w:rsid w:val="00594479"/>
    <w:rsid w:val="0059456C"/>
    <w:rsid w:val="00594A7B"/>
    <w:rsid w:val="00594B54"/>
    <w:rsid w:val="00594CA4"/>
    <w:rsid w:val="00594FCF"/>
    <w:rsid w:val="0059533A"/>
    <w:rsid w:val="0059579B"/>
    <w:rsid w:val="00595883"/>
    <w:rsid w:val="0059595A"/>
    <w:rsid w:val="00596902"/>
    <w:rsid w:val="00596AC3"/>
    <w:rsid w:val="00596BEF"/>
    <w:rsid w:val="0059738F"/>
    <w:rsid w:val="0059779F"/>
    <w:rsid w:val="005977A1"/>
    <w:rsid w:val="00597E18"/>
    <w:rsid w:val="005A0CB3"/>
    <w:rsid w:val="005A10E4"/>
    <w:rsid w:val="005A1A63"/>
    <w:rsid w:val="005A1ACB"/>
    <w:rsid w:val="005A1ED1"/>
    <w:rsid w:val="005A21B1"/>
    <w:rsid w:val="005A2904"/>
    <w:rsid w:val="005A2931"/>
    <w:rsid w:val="005A2966"/>
    <w:rsid w:val="005A2C3C"/>
    <w:rsid w:val="005A35D1"/>
    <w:rsid w:val="005A36FB"/>
    <w:rsid w:val="005A3A6D"/>
    <w:rsid w:val="005A3CC9"/>
    <w:rsid w:val="005A3DD4"/>
    <w:rsid w:val="005A3E34"/>
    <w:rsid w:val="005A4757"/>
    <w:rsid w:val="005A479E"/>
    <w:rsid w:val="005A4963"/>
    <w:rsid w:val="005A4C2F"/>
    <w:rsid w:val="005A51E6"/>
    <w:rsid w:val="005A5BE7"/>
    <w:rsid w:val="005A5BEB"/>
    <w:rsid w:val="005A65A3"/>
    <w:rsid w:val="005B050C"/>
    <w:rsid w:val="005B0596"/>
    <w:rsid w:val="005B0B5C"/>
    <w:rsid w:val="005B0F4B"/>
    <w:rsid w:val="005B10E6"/>
    <w:rsid w:val="005B17B5"/>
    <w:rsid w:val="005B1BD5"/>
    <w:rsid w:val="005B1F5F"/>
    <w:rsid w:val="005B203A"/>
    <w:rsid w:val="005B2095"/>
    <w:rsid w:val="005B2503"/>
    <w:rsid w:val="005B275D"/>
    <w:rsid w:val="005B2E5E"/>
    <w:rsid w:val="005B2F0B"/>
    <w:rsid w:val="005B4640"/>
    <w:rsid w:val="005B4756"/>
    <w:rsid w:val="005B489D"/>
    <w:rsid w:val="005B4A2A"/>
    <w:rsid w:val="005B5336"/>
    <w:rsid w:val="005B58F4"/>
    <w:rsid w:val="005B63D6"/>
    <w:rsid w:val="005B646E"/>
    <w:rsid w:val="005B6641"/>
    <w:rsid w:val="005B6954"/>
    <w:rsid w:val="005B69F2"/>
    <w:rsid w:val="005B6B51"/>
    <w:rsid w:val="005B6BA8"/>
    <w:rsid w:val="005B6BD4"/>
    <w:rsid w:val="005B701B"/>
    <w:rsid w:val="005B75AF"/>
    <w:rsid w:val="005B75E8"/>
    <w:rsid w:val="005B783F"/>
    <w:rsid w:val="005B7924"/>
    <w:rsid w:val="005B7C9A"/>
    <w:rsid w:val="005C0231"/>
    <w:rsid w:val="005C06D7"/>
    <w:rsid w:val="005C19F1"/>
    <w:rsid w:val="005C1DCA"/>
    <w:rsid w:val="005C2756"/>
    <w:rsid w:val="005C3C4B"/>
    <w:rsid w:val="005C44D7"/>
    <w:rsid w:val="005C49CF"/>
    <w:rsid w:val="005C4A49"/>
    <w:rsid w:val="005C4A89"/>
    <w:rsid w:val="005C507D"/>
    <w:rsid w:val="005C5366"/>
    <w:rsid w:val="005C53F2"/>
    <w:rsid w:val="005C5592"/>
    <w:rsid w:val="005C56B5"/>
    <w:rsid w:val="005C5706"/>
    <w:rsid w:val="005C5F57"/>
    <w:rsid w:val="005C628C"/>
    <w:rsid w:val="005C6494"/>
    <w:rsid w:val="005C6A24"/>
    <w:rsid w:val="005C6F93"/>
    <w:rsid w:val="005C7474"/>
    <w:rsid w:val="005C7589"/>
    <w:rsid w:val="005C763F"/>
    <w:rsid w:val="005C799B"/>
    <w:rsid w:val="005C7ADD"/>
    <w:rsid w:val="005C7ED4"/>
    <w:rsid w:val="005C7F26"/>
    <w:rsid w:val="005D04AD"/>
    <w:rsid w:val="005D05D2"/>
    <w:rsid w:val="005D08C8"/>
    <w:rsid w:val="005D0AA0"/>
    <w:rsid w:val="005D0CF2"/>
    <w:rsid w:val="005D0D4F"/>
    <w:rsid w:val="005D0E6B"/>
    <w:rsid w:val="005D1267"/>
    <w:rsid w:val="005D1E06"/>
    <w:rsid w:val="005D21EE"/>
    <w:rsid w:val="005D2640"/>
    <w:rsid w:val="005D2D0A"/>
    <w:rsid w:val="005D2ED8"/>
    <w:rsid w:val="005D3625"/>
    <w:rsid w:val="005D3A6E"/>
    <w:rsid w:val="005D42A9"/>
    <w:rsid w:val="005D51BF"/>
    <w:rsid w:val="005D5854"/>
    <w:rsid w:val="005D5B71"/>
    <w:rsid w:val="005D6225"/>
    <w:rsid w:val="005D62AB"/>
    <w:rsid w:val="005D6A76"/>
    <w:rsid w:val="005D70F2"/>
    <w:rsid w:val="005D712E"/>
    <w:rsid w:val="005D7427"/>
    <w:rsid w:val="005D76C1"/>
    <w:rsid w:val="005D7E41"/>
    <w:rsid w:val="005E010D"/>
    <w:rsid w:val="005E0631"/>
    <w:rsid w:val="005E0820"/>
    <w:rsid w:val="005E0B9C"/>
    <w:rsid w:val="005E0BAB"/>
    <w:rsid w:val="005E0BE2"/>
    <w:rsid w:val="005E0F7A"/>
    <w:rsid w:val="005E1857"/>
    <w:rsid w:val="005E1FE9"/>
    <w:rsid w:val="005E22D0"/>
    <w:rsid w:val="005E2451"/>
    <w:rsid w:val="005E269E"/>
    <w:rsid w:val="005E2D8D"/>
    <w:rsid w:val="005E2E20"/>
    <w:rsid w:val="005E38CB"/>
    <w:rsid w:val="005E3A04"/>
    <w:rsid w:val="005E4007"/>
    <w:rsid w:val="005E4768"/>
    <w:rsid w:val="005E4C84"/>
    <w:rsid w:val="005E5115"/>
    <w:rsid w:val="005E52EE"/>
    <w:rsid w:val="005E54BC"/>
    <w:rsid w:val="005E6F44"/>
    <w:rsid w:val="005E71B5"/>
    <w:rsid w:val="005E7455"/>
    <w:rsid w:val="005E75A6"/>
    <w:rsid w:val="005E7CDA"/>
    <w:rsid w:val="005E7D94"/>
    <w:rsid w:val="005F074F"/>
    <w:rsid w:val="005F0B17"/>
    <w:rsid w:val="005F0C89"/>
    <w:rsid w:val="005F1142"/>
    <w:rsid w:val="005F1421"/>
    <w:rsid w:val="005F19C9"/>
    <w:rsid w:val="005F1AD6"/>
    <w:rsid w:val="005F20F6"/>
    <w:rsid w:val="005F2532"/>
    <w:rsid w:val="005F2ECA"/>
    <w:rsid w:val="005F33F1"/>
    <w:rsid w:val="005F3D61"/>
    <w:rsid w:val="005F3ED8"/>
    <w:rsid w:val="005F476A"/>
    <w:rsid w:val="005F4811"/>
    <w:rsid w:val="005F48AE"/>
    <w:rsid w:val="005F49F0"/>
    <w:rsid w:val="005F4BF1"/>
    <w:rsid w:val="005F4C40"/>
    <w:rsid w:val="005F5470"/>
    <w:rsid w:val="005F6629"/>
    <w:rsid w:val="005F6C6A"/>
    <w:rsid w:val="005F6FDF"/>
    <w:rsid w:val="005F7124"/>
    <w:rsid w:val="005F7E70"/>
    <w:rsid w:val="005F7F14"/>
    <w:rsid w:val="00600092"/>
    <w:rsid w:val="0060015A"/>
    <w:rsid w:val="00600191"/>
    <w:rsid w:val="00600535"/>
    <w:rsid w:val="006011B0"/>
    <w:rsid w:val="0060166B"/>
    <w:rsid w:val="0060173B"/>
    <w:rsid w:val="00602904"/>
    <w:rsid w:val="00602A8C"/>
    <w:rsid w:val="00602D86"/>
    <w:rsid w:val="00603688"/>
    <w:rsid w:val="00603E83"/>
    <w:rsid w:val="006049A6"/>
    <w:rsid w:val="00604B7F"/>
    <w:rsid w:val="00604F5C"/>
    <w:rsid w:val="0060534A"/>
    <w:rsid w:val="00605628"/>
    <w:rsid w:val="00606AA0"/>
    <w:rsid w:val="00606B49"/>
    <w:rsid w:val="00606E2B"/>
    <w:rsid w:val="00606FB1"/>
    <w:rsid w:val="00607B3A"/>
    <w:rsid w:val="00607C39"/>
    <w:rsid w:val="00607DB6"/>
    <w:rsid w:val="00607EB2"/>
    <w:rsid w:val="00607F7A"/>
    <w:rsid w:val="00607F92"/>
    <w:rsid w:val="00610277"/>
    <w:rsid w:val="0061049D"/>
    <w:rsid w:val="006110DD"/>
    <w:rsid w:val="00611266"/>
    <w:rsid w:val="0061173E"/>
    <w:rsid w:val="0061180D"/>
    <w:rsid w:val="00612111"/>
    <w:rsid w:val="00612116"/>
    <w:rsid w:val="006126B8"/>
    <w:rsid w:val="00612DEE"/>
    <w:rsid w:val="00613118"/>
    <w:rsid w:val="0061337A"/>
    <w:rsid w:val="00613942"/>
    <w:rsid w:val="00613DBA"/>
    <w:rsid w:val="006147B5"/>
    <w:rsid w:val="00614F4F"/>
    <w:rsid w:val="006150A4"/>
    <w:rsid w:val="00615868"/>
    <w:rsid w:val="006158A7"/>
    <w:rsid w:val="00615CFA"/>
    <w:rsid w:val="00616207"/>
    <w:rsid w:val="0061697D"/>
    <w:rsid w:val="00616D06"/>
    <w:rsid w:val="00616E6E"/>
    <w:rsid w:val="00617602"/>
    <w:rsid w:val="00617A49"/>
    <w:rsid w:val="00617E02"/>
    <w:rsid w:val="00620175"/>
    <w:rsid w:val="0062115C"/>
    <w:rsid w:val="006217D6"/>
    <w:rsid w:val="0062182B"/>
    <w:rsid w:val="0062212D"/>
    <w:rsid w:val="0062216B"/>
    <w:rsid w:val="00622C5C"/>
    <w:rsid w:val="006230C1"/>
    <w:rsid w:val="006231A4"/>
    <w:rsid w:val="00623814"/>
    <w:rsid w:val="00623DB7"/>
    <w:rsid w:val="0062498E"/>
    <w:rsid w:val="00624B39"/>
    <w:rsid w:val="00624C7F"/>
    <w:rsid w:val="00624DB8"/>
    <w:rsid w:val="006251FB"/>
    <w:rsid w:val="006255C6"/>
    <w:rsid w:val="00625609"/>
    <w:rsid w:val="00625A62"/>
    <w:rsid w:val="00625B3F"/>
    <w:rsid w:val="00625EDF"/>
    <w:rsid w:val="00626005"/>
    <w:rsid w:val="00626EC0"/>
    <w:rsid w:val="00627316"/>
    <w:rsid w:val="006307BB"/>
    <w:rsid w:val="00630823"/>
    <w:rsid w:val="006308DF"/>
    <w:rsid w:val="006309FF"/>
    <w:rsid w:val="00630E8A"/>
    <w:rsid w:val="00630EEA"/>
    <w:rsid w:val="00630F3A"/>
    <w:rsid w:val="0063108F"/>
    <w:rsid w:val="0063118B"/>
    <w:rsid w:val="0063167B"/>
    <w:rsid w:val="0063232C"/>
    <w:rsid w:val="00632473"/>
    <w:rsid w:val="0063277B"/>
    <w:rsid w:val="00632A58"/>
    <w:rsid w:val="00633337"/>
    <w:rsid w:val="0063371D"/>
    <w:rsid w:val="00633A6C"/>
    <w:rsid w:val="00633C33"/>
    <w:rsid w:val="00633CAC"/>
    <w:rsid w:val="00633D37"/>
    <w:rsid w:val="00633E01"/>
    <w:rsid w:val="00634C31"/>
    <w:rsid w:val="006355E9"/>
    <w:rsid w:val="006358CD"/>
    <w:rsid w:val="006359B6"/>
    <w:rsid w:val="00635EC6"/>
    <w:rsid w:val="00636010"/>
    <w:rsid w:val="00636090"/>
    <w:rsid w:val="00636B79"/>
    <w:rsid w:val="00636C8F"/>
    <w:rsid w:val="0063734D"/>
    <w:rsid w:val="0063768D"/>
    <w:rsid w:val="00637978"/>
    <w:rsid w:val="00637B61"/>
    <w:rsid w:val="00637DE8"/>
    <w:rsid w:val="00640085"/>
    <w:rsid w:val="006406FA"/>
    <w:rsid w:val="0064073E"/>
    <w:rsid w:val="00640D24"/>
    <w:rsid w:val="00641548"/>
    <w:rsid w:val="00641719"/>
    <w:rsid w:val="00641ABD"/>
    <w:rsid w:val="00641CF5"/>
    <w:rsid w:val="00641F27"/>
    <w:rsid w:val="00642466"/>
    <w:rsid w:val="00642718"/>
    <w:rsid w:val="00642A1D"/>
    <w:rsid w:val="00643189"/>
    <w:rsid w:val="0064372F"/>
    <w:rsid w:val="0064483C"/>
    <w:rsid w:val="00644F16"/>
    <w:rsid w:val="00646A31"/>
    <w:rsid w:val="00646ADB"/>
    <w:rsid w:val="00646FD4"/>
    <w:rsid w:val="00647C65"/>
    <w:rsid w:val="0065061E"/>
    <w:rsid w:val="00650960"/>
    <w:rsid w:val="00650FFA"/>
    <w:rsid w:val="00651159"/>
    <w:rsid w:val="00651737"/>
    <w:rsid w:val="00651B97"/>
    <w:rsid w:val="00651FE6"/>
    <w:rsid w:val="00652F4C"/>
    <w:rsid w:val="006532B5"/>
    <w:rsid w:val="00653B8C"/>
    <w:rsid w:val="00653C34"/>
    <w:rsid w:val="00653CA0"/>
    <w:rsid w:val="00653DD6"/>
    <w:rsid w:val="00653E49"/>
    <w:rsid w:val="006543D5"/>
    <w:rsid w:val="0065463F"/>
    <w:rsid w:val="00655194"/>
    <w:rsid w:val="006551E2"/>
    <w:rsid w:val="00655237"/>
    <w:rsid w:val="006553C7"/>
    <w:rsid w:val="006553E8"/>
    <w:rsid w:val="006555C6"/>
    <w:rsid w:val="00656451"/>
    <w:rsid w:val="006567FD"/>
    <w:rsid w:val="00657571"/>
    <w:rsid w:val="00657738"/>
    <w:rsid w:val="00657F51"/>
    <w:rsid w:val="00660319"/>
    <w:rsid w:val="006603DD"/>
    <w:rsid w:val="006605D2"/>
    <w:rsid w:val="006608B6"/>
    <w:rsid w:val="00660B1A"/>
    <w:rsid w:val="00660E7F"/>
    <w:rsid w:val="0066117E"/>
    <w:rsid w:val="00661A39"/>
    <w:rsid w:val="00662229"/>
    <w:rsid w:val="0066226D"/>
    <w:rsid w:val="00662429"/>
    <w:rsid w:val="00662F69"/>
    <w:rsid w:val="00663048"/>
    <w:rsid w:val="0066342F"/>
    <w:rsid w:val="00663665"/>
    <w:rsid w:val="0066392B"/>
    <w:rsid w:val="00663AA6"/>
    <w:rsid w:val="00663DED"/>
    <w:rsid w:val="00663E2B"/>
    <w:rsid w:val="00664025"/>
    <w:rsid w:val="00664368"/>
    <w:rsid w:val="00664CC5"/>
    <w:rsid w:val="00664E37"/>
    <w:rsid w:val="00664FF0"/>
    <w:rsid w:val="006654BB"/>
    <w:rsid w:val="006658CF"/>
    <w:rsid w:val="00665D31"/>
    <w:rsid w:val="00665E6A"/>
    <w:rsid w:val="00665EA4"/>
    <w:rsid w:val="00665EB7"/>
    <w:rsid w:val="00665F8F"/>
    <w:rsid w:val="00666878"/>
    <w:rsid w:val="00666ABD"/>
    <w:rsid w:val="00666BFD"/>
    <w:rsid w:val="00666CB6"/>
    <w:rsid w:val="006679FC"/>
    <w:rsid w:val="00667A90"/>
    <w:rsid w:val="00670441"/>
    <w:rsid w:val="006706BC"/>
    <w:rsid w:val="0067079E"/>
    <w:rsid w:val="00670AB0"/>
    <w:rsid w:val="00670B67"/>
    <w:rsid w:val="00671286"/>
    <w:rsid w:val="00671406"/>
    <w:rsid w:val="00671554"/>
    <w:rsid w:val="006716F9"/>
    <w:rsid w:val="00671A01"/>
    <w:rsid w:val="00671CB7"/>
    <w:rsid w:val="00672562"/>
    <w:rsid w:val="00672601"/>
    <w:rsid w:val="0067263F"/>
    <w:rsid w:val="00672FC5"/>
    <w:rsid w:val="006734EE"/>
    <w:rsid w:val="00673A5C"/>
    <w:rsid w:val="00673BB3"/>
    <w:rsid w:val="006747A2"/>
    <w:rsid w:val="00674805"/>
    <w:rsid w:val="00674833"/>
    <w:rsid w:val="006756CE"/>
    <w:rsid w:val="00675CAC"/>
    <w:rsid w:val="00675D3C"/>
    <w:rsid w:val="006760CC"/>
    <w:rsid w:val="006762E5"/>
    <w:rsid w:val="006764EA"/>
    <w:rsid w:val="0067664E"/>
    <w:rsid w:val="0067665B"/>
    <w:rsid w:val="006766CD"/>
    <w:rsid w:val="006769EC"/>
    <w:rsid w:val="00676C83"/>
    <w:rsid w:val="00676D28"/>
    <w:rsid w:val="00676D5B"/>
    <w:rsid w:val="006773E4"/>
    <w:rsid w:val="00677609"/>
    <w:rsid w:val="00677C90"/>
    <w:rsid w:val="0068032C"/>
    <w:rsid w:val="0068100C"/>
    <w:rsid w:val="00681483"/>
    <w:rsid w:val="006814F2"/>
    <w:rsid w:val="00681895"/>
    <w:rsid w:val="00682D32"/>
    <w:rsid w:val="00682E72"/>
    <w:rsid w:val="006832A8"/>
    <w:rsid w:val="0068333F"/>
    <w:rsid w:val="00683F88"/>
    <w:rsid w:val="00683F9A"/>
    <w:rsid w:val="0068419B"/>
    <w:rsid w:val="0068491D"/>
    <w:rsid w:val="00684F9E"/>
    <w:rsid w:val="00684FBE"/>
    <w:rsid w:val="00685137"/>
    <w:rsid w:val="00685171"/>
    <w:rsid w:val="00685582"/>
    <w:rsid w:val="00685759"/>
    <w:rsid w:val="00685B23"/>
    <w:rsid w:val="00686040"/>
    <w:rsid w:val="0068643B"/>
    <w:rsid w:val="0068646E"/>
    <w:rsid w:val="0068669D"/>
    <w:rsid w:val="006868E7"/>
    <w:rsid w:val="00686ACE"/>
    <w:rsid w:val="00686BFE"/>
    <w:rsid w:val="00687520"/>
    <w:rsid w:val="00687910"/>
    <w:rsid w:val="00687A94"/>
    <w:rsid w:val="00690365"/>
    <w:rsid w:val="006905B2"/>
    <w:rsid w:val="006905B4"/>
    <w:rsid w:val="006908D4"/>
    <w:rsid w:val="006912D5"/>
    <w:rsid w:val="00691508"/>
    <w:rsid w:val="006917C2"/>
    <w:rsid w:val="00691873"/>
    <w:rsid w:val="00691C0C"/>
    <w:rsid w:val="00691C25"/>
    <w:rsid w:val="00691CDE"/>
    <w:rsid w:val="00692D00"/>
    <w:rsid w:val="00693113"/>
    <w:rsid w:val="006931D0"/>
    <w:rsid w:val="00693C74"/>
    <w:rsid w:val="006942FB"/>
    <w:rsid w:val="0069439B"/>
    <w:rsid w:val="00694666"/>
    <w:rsid w:val="00694C1E"/>
    <w:rsid w:val="006961C2"/>
    <w:rsid w:val="006967C5"/>
    <w:rsid w:val="00697145"/>
    <w:rsid w:val="00697533"/>
    <w:rsid w:val="00697A7A"/>
    <w:rsid w:val="00697E6C"/>
    <w:rsid w:val="006A001F"/>
    <w:rsid w:val="006A022F"/>
    <w:rsid w:val="006A05C6"/>
    <w:rsid w:val="006A0BB4"/>
    <w:rsid w:val="006A0FD1"/>
    <w:rsid w:val="006A12BC"/>
    <w:rsid w:val="006A145A"/>
    <w:rsid w:val="006A1D4C"/>
    <w:rsid w:val="006A2099"/>
    <w:rsid w:val="006A2565"/>
    <w:rsid w:val="006A3384"/>
    <w:rsid w:val="006A372A"/>
    <w:rsid w:val="006A388D"/>
    <w:rsid w:val="006A4B5C"/>
    <w:rsid w:val="006A4D6E"/>
    <w:rsid w:val="006A4FA8"/>
    <w:rsid w:val="006A5766"/>
    <w:rsid w:val="006A5BFC"/>
    <w:rsid w:val="006A5E8D"/>
    <w:rsid w:val="006A616A"/>
    <w:rsid w:val="006A643F"/>
    <w:rsid w:val="006A6D1C"/>
    <w:rsid w:val="006A7282"/>
    <w:rsid w:val="006A7E48"/>
    <w:rsid w:val="006B08BA"/>
    <w:rsid w:val="006B0BB2"/>
    <w:rsid w:val="006B19EB"/>
    <w:rsid w:val="006B1AB2"/>
    <w:rsid w:val="006B1AB6"/>
    <w:rsid w:val="006B1D56"/>
    <w:rsid w:val="006B1E09"/>
    <w:rsid w:val="006B2262"/>
    <w:rsid w:val="006B2507"/>
    <w:rsid w:val="006B2F33"/>
    <w:rsid w:val="006B39D9"/>
    <w:rsid w:val="006B3DBC"/>
    <w:rsid w:val="006B4143"/>
    <w:rsid w:val="006B4214"/>
    <w:rsid w:val="006B4352"/>
    <w:rsid w:val="006B49CB"/>
    <w:rsid w:val="006B4DC0"/>
    <w:rsid w:val="006B4E4B"/>
    <w:rsid w:val="006B4F21"/>
    <w:rsid w:val="006B55ED"/>
    <w:rsid w:val="006B5628"/>
    <w:rsid w:val="006B56CA"/>
    <w:rsid w:val="006B63F9"/>
    <w:rsid w:val="006B69F0"/>
    <w:rsid w:val="006B6CFD"/>
    <w:rsid w:val="006B739D"/>
    <w:rsid w:val="006B7962"/>
    <w:rsid w:val="006B796A"/>
    <w:rsid w:val="006B7CE7"/>
    <w:rsid w:val="006B7CE9"/>
    <w:rsid w:val="006C0980"/>
    <w:rsid w:val="006C0BF8"/>
    <w:rsid w:val="006C1228"/>
    <w:rsid w:val="006C1680"/>
    <w:rsid w:val="006C1759"/>
    <w:rsid w:val="006C1BE4"/>
    <w:rsid w:val="006C268A"/>
    <w:rsid w:val="006C2922"/>
    <w:rsid w:val="006C2DE4"/>
    <w:rsid w:val="006C2ECE"/>
    <w:rsid w:val="006C3247"/>
    <w:rsid w:val="006C3930"/>
    <w:rsid w:val="006C3DA7"/>
    <w:rsid w:val="006C3DE0"/>
    <w:rsid w:val="006C4011"/>
    <w:rsid w:val="006C42FF"/>
    <w:rsid w:val="006C450A"/>
    <w:rsid w:val="006C46B2"/>
    <w:rsid w:val="006C47AB"/>
    <w:rsid w:val="006C4911"/>
    <w:rsid w:val="006C4F1C"/>
    <w:rsid w:val="006C4F43"/>
    <w:rsid w:val="006C531C"/>
    <w:rsid w:val="006C590B"/>
    <w:rsid w:val="006C59BC"/>
    <w:rsid w:val="006C5A56"/>
    <w:rsid w:val="006C5A8A"/>
    <w:rsid w:val="006C633B"/>
    <w:rsid w:val="006C6369"/>
    <w:rsid w:val="006C68E4"/>
    <w:rsid w:val="006C6C81"/>
    <w:rsid w:val="006C6D52"/>
    <w:rsid w:val="006C70AE"/>
    <w:rsid w:val="006C7249"/>
    <w:rsid w:val="006C73B0"/>
    <w:rsid w:val="006C73E1"/>
    <w:rsid w:val="006C79C8"/>
    <w:rsid w:val="006C7DFB"/>
    <w:rsid w:val="006D03BA"/>
    <w:rsid w:val="006D05E4"/>
    <w:rsid w:val="006D05FB"/>
    <w:rsid w:val="006D074A"/>
    <w:rsid w:val="006D0B67"/>
    <w:rsid w:val="006D10A9"/>
    <w:rsid w:val="006D15C4"/>
    <w:rsid w:val="006D1B15"/>
    <w:rsid w:val="006D1B9B"/>
    <w:rsid w:val="006D229A"/>
    <w:rsid w:val="006D27F1"/>
    <w:rsid w:val="006D2AB5"/>
    <w:rsid w:val="006D312A"/>
    <w:rsid w:val="006D389C"/>
    <w:rsid w:val="006D4761"/>
    <w:rsid w:val="006D4779"/>
    <w:rsid w:val="006D4E09"/>
    <w:rsid w:val="006D55F3"/>
    <w:rsid w:val="006D5639"/>
    <w:rsid w:val="006D5935"/>
    <w:rsid w:val="006D5B36"/>
    <w:rsid w:val="006D5C89"/>
    <w:rsid w:val="006D5D8A"/>
    <w:rsid w:val="006D5EE0"/>
    <w:rsid w:val="006D6112"/>
    <w:rsid w:val="006D6119"/>
    <w:rsid w:val="006D614A"/>
    <w:rsid w:val="006D617D"/>
    <w:rsid w:val="006D678F"/>
    <w:rsid w:val="006D6D0B"/>
    <w:rsid w:val="006D6D1B"/>
    <w:rsid w:val="006D7032"/>
    <w:rsid w:val="006D74D1"/>
    <w:rsid w:val="006D776E"/>
    <w:rsid w:val="006D7DDA"/>
    <w:rsid w:val="006D7E2F"/>
    <w:rsid w:val="006D7FB9"/>
    <w:rsid w:val="006E00DD"/>
    <w:rsid w:val="006E0CB7"/>
    <w:rsid w:val="006E0DA6"/>
    <w:rsid w:val="006E0DE5"/>
    <w:rsid w:val="006E0E58"/>
    <w:rsid w:val="006E0E6C"/>
    <w:rsid w:val="006E151B"/>
    <w:rsid w:val="006E155C"/>
    <w:rsid w:val="006E1723"/>
    <w:rsid w:val="006E1C97"/>
    <w:rsid w:val="006E1D4D"/>
    <w:rsid w:val="006E2133"/>
    <w:rsid w:val="006E2352"/>
    <w:rsid w:val="006E25EA"/>
    <w:rsid w:val="006E2F28"/>
    <w:rsid w:val="006E4047"/>
    <w:rsid w:val="006E51AA"/>
    <w:rsid w:val="006E5376"/>
    <w:rsid w:val="006E580F"/>
    <w:rsid w:val="006E5861"/>
    <w:rsid w:val="006E617C"/>
    <w:rsid w:val="006E62A0"/>
    <w:rsid w:val="006E6548"/>
    <w:rsid w:val="006E6909"/>
    <w:rsid w:val="006E6DAA"/>
    <w:rsid w:val="006E723A"/>
    <w:rsid w:val="006E792B"/>
    <w:rsid w:val="006E7C5B"/>
    <w:rsid w:val="006F0023"/>
    <w:rsid w:val="006F0190"/>
    <w:rsid w:val="006F034A"/>
    <w:rsid w:val="006F108D"/>
    <w:rsid w:val="006F16A3"/>
    <w:rsid w:val="006F17DC"/>
    <w:rsid w:val="006F1AA7"/>
    <w:rsid w:val="006F1FF1"/>
    <w:rsid w:val="006F226F"/>
    <w:rsid w:val="006F25B5"/>
    <w:rsid w:val="006F283E"/>
    <w:rsid w:val="006F28FC"/>
    <w:rsid w:val="006F29F9"/>
    <w:rsid w:val="006F2B72"/>
    <w:rsid w:val="006F2BEF"/>
    <w:rsid w:val="006F3598"/>
    <w:rsid w:val="006F444F"/>
    <w:rsid w:val="006F45B4"/>
    <w:rsid w:val="006F4F33"/>
    <w:rsid w:val="006F4FE7"/>
    <w:rsid w:val="006F51D4"/>
    <w:rsid w:val="006F5766"/>
    <w:rsid w:val="006F5868"/>
    <w:rsid w:val="006F5B93"/>
    <w:rsid w:val="006F5BFD"/>
    <w:rsid w:val="006F61F3"/>
    <w:rsid w:val="006F64A9"/>
    <w:rsid w:val="006F6B84"/>
    <w:rsid w:val="006F70C0"/>
    <w:rsid w:val="006F7635"/>
    <w:rsid w:val="006F7680"/>
    <w:rsid w:val="006F7767"/>
    <w:rsid w:val="006F7B7C"/>
    <w:rsid w:val="006F7BAC"/>
    <w:rsid w:val="006F7BF7"/>
    <w:rsid w:val="006F7CC9"/>
    <w:rsid w:val="0070039C"/>
    <w:rsid w:val="007007B5"/>
    <w:rsid w:val="007008DC"/>
    <w:rsid w:val="00700F8F"/>
    <w:rsid w:val="00701A27"/>
    <w:rsid w:val="007023F1"/>
    <w:rsid w:val="007027A3"/>
    <w:rsid w:val="00702938"/>
    <w:rsid w:val="00702B57"/>
    <w:rsid w:val="00702D11"/>
    <w:rsid w:val="00703098"/>
    <w:rsid w:val="007035CC"/>
    <w:rsid w:val="00703611"/>
    <w:rsid w:val="00703724"/>
    <w:rsid w:val="007037E5"/>
    <w:rsid w:val="0070413C"/>
    <w:rsid w:val="00704241"/>
    <w:rsid w:val="00704288"/>
    <w:rsid w:val="0070483C"/>
    <w:rsid w:val="0070487D"/>
    <w:rsid w:val="00704982"/>
    <w:rsid w:val="00704C0A"/>
    <w:rsid w:val="00704C79"/>
    <w:rsid w:val="00704DD9"/>
    <w:rsid w:val="00704F89"/>
    <w:rsid w:val="007052E5"/>
    <w:rsid w:val="00705310"/>
    <w:rsid w:val="007058BC"/>
    <w:rsid w:val="00705A20"/>
    <w:rsid w:val="007071ED"/>
    <w:rsid w:val="007079DD"/>
    <w:rsid w:val="00707E11"/>
    <w:rsid w:val="007105DC"/>
    <w:rsid w:val="00710687"/>
    <w:rsid w:val="00710DF7"/>
    <w:rsid w:val="007112D9"/>
    <w:rsid w:val="007116F3"/>
    <w:rsid w:val="007118C2"/>
    <w:rsid w:val="00711C17"/>
    <w:rsid w:val="00712578"/>
    <w:rsid w:val="00712A99"/>
    <w:rsid w:val="00712D09"/>
    <w:rsid w:val="00713AB8"/>
    <w:rsid w:val="00713C17"/>
    <w:rsid w:val="007140A8"/>
    <w:rsid w:val="0071449F"/>
    <w:rsid w:val="00714C0E"/>
    <w:rsid w:val="0071541F"/>
    <w:rsid w:val="0071562E"/>
    <w:rsid w:val="00715A64"/>
    <w:rsid w:val="00715BC5"/>
    <w:rsid w:val="007164C4"/>
    <w:rsid w:val="00716A10"/>
    <w:rsid w:val="00716EE2"/>
    <w:rsid w:val="007176BE"/>
    <w:rsid w:val="0071796D"/>
    <w:rsid w:val="007200C6"/>
    <w:rsid w:val="00720313"/>
    <w:rsid w:val="00720500"/>
    <w:rsid w:val="00720520"/>
    <w:rsid w:val="007207BA"/>
    <w:rsid w:val="007208D0"/>
    <w:rsid w:val="00720970"/>
    <w:rsid w:val="00720987"/>
    <w:rsid w:val="00720A98"/>
    <w:rsid w:val="00720D7B"/>
    <w:rsid w:val="00720D8D"/>
    <w:rsid w:val="00720DED"/>
    <w:rsid w:val="00720E10"/>
    <w:rsid w:val="0072182D"/>
    <w:rsid w:val="007218EA"/>
    <w:rsid w:val="007219BD"/>
    <w:rsid w:val="00722A64"/>
    <w:rsid w:val="00722AA0"/>
    <w:rsid w:val="00722D5B"/>
    <w:rsid w:val="00722EA4"/>
    <w:rsid w:val="007232E1"/>
    <w:rsid w:val="007236A0"/>
    <w:rsid w:val="00724286"/>
    <w:rsid w:val="007246BF"/>
    <w:rsid w:val="00724D6A"/>
    <w:rsid w:val="00725989"/>
    <w:rsid w:val="007264E3"/>
    <w:rsid w:val="007266E7"/>
    <w:rsid w:val="00727510"/>
    <w:rsid w:val="00727562"/>
    <w:rsid w:val="00727E8F"/>
    <w:rsid w:val="0073004B"/>
    <w:rsid w:val="007310B9"/>
    <w:rsid w:val="00731121"/>
    <w:rsid w:val="007312F8"/>
    <w:rsid w:val="007316C3"/>
    <w:rsid w:val="00731765"/>
    <w:rsid w:val="00731FC7"/>
    <w:rsid w:val="00732A15"/>
    <w:rsid w:val="0073306E"/>
    <w:rsid w:val="0073393B"/>
    <w:rsid w:val="00733AF5"/>
    <w:rsid w:val="00733CD6"/>
    <w:rsid w:val="007340AB"/>
    <w:rsid w:val="007342E4"/>
    <w:rsid w:val="00734366"/>
    <w:rsid w:val="0073450A"/>
    <w:rsid w:val="00734991"/>
    <w:rsid w:val="007355B9"/>
    <w:rsid w:val="007355BA"/>
    <w:rsid w:val="00736203"/>
    <w:rsid w:val="00736936"/>
    <w:rsid w:val="00736D58"/>
    <w:rsid w:val="00736F31"/>
    <w:rsid w:val="00737195"/>
    <w:rsid w:val="00737341"/>
    <w:rsid w:val="0073797F"/>
    <w:rsid w:val="00737EDA"/>
    <w:rsid w:val="007404DE"/>
    <w:rsid w:val="00740634"/>
    <w:rsid w:val="00740AB2"/>
    <w:rsid w:val="00741FAD"/>
    <w:rsid w:val="007421FD"/>
    <w:rsid w:val="00742485"/>
    <w:rsid w:val="00742599"/>
    <w:rsid w:val="00742834"/>
    <w:rsid w:val="0074292A"/>
    <w:rsid w:val="00742970"/>
    <w:rsid w:val="00742D8D"/>
    <w:rsid w:val="00743170"/>
    <w:rsid w:val="007436F9"/>
    <w:rsid w:val="00743B03"/>
    <w:rsid w:val="00743DE8"/>
    <w:rsid w:val="007440ED"/>
    <w:rsid w:val="00744909"/>
    <w:rsid w:val="00744D9F"/>
    <w:rsid w:val="00744EB4"/>
    <w:rsid w:val="007450A1"/>
    <w:rsid w:val="00745215"/>
    <w:rsid w:val="00745393"/>
    <w:rsid w:val="007464BA"/>
    <w:rsid w:val="00746A7B"/>
    <w:rsid w:val="00746CCF"/>
    <w:rsid w:val="00747442"/>
    <w:rsid w:val="00747933"/>
    <w:rsid w:val="00747F53"/>
    <w:rsid w:val="00750709"/>
    <w:rsid w:val="007510D9"/>
    <w:rsid w:val="007511FC"/>
    <w:rsid w:val="00751A1F"/>
    <w:rsid w:val="00751CC8"/>
    <w:rsid w:val="00752176"/>
    <w:rsid w:val="007528BA"/>
    <w:rsid w:val="00752CA9"/>
    <w:rsid w:val="00752E42"/>
    <w:rsid w:val="00752FE8"/>
    <w:rsid w:val="007534D9"/>
    <w:rsid w:val="007539DD"/>
    <w:rsid w:val="00753A09"/>
    <w:rsid w:val="007545FF"/>
    <w:rsid w:val="007547CF"/>
    <w:rsid w:val="00754993"/>
    <w:rsid w:val="00754D1B"/>
    <w:rsid w:val="00755021"/>
    <w:rsid w:val="007553F8"/>
    <w:rsid w:val="00755CAE"/>
    <w:rsid w:val="0075661A"/>
    <w:rsid w:val="00756B29"/>
    <w:rsid w:val="00756C51"/>
    <w:rsid w:val="007572D2"/>
    <w:rsid w:val="0075753F"/>
    <w:rsid w:val="00757744"/>
    <w:rsid w:val="00760155"/>
    <w:rsid w:val="0076017D"/>
    <w:rsid w:val="00760558"/>
    <w:rsid w:val="0076069F"/>
    <w:rsid w:val="0076071B"/>
    <w:rsid w:val="00760819"/>
    <w:rsid w:val="00760D1D"/>
    <w:rsid w:val="00760DBB"/>
    <w:rsid w:val="00761453"/>
    <w:rsid w:val="00761838"/>
    <w:rsid w:val="007618F8"/>
    <w:rsid w:val="0076196F"/>
    <w:rsid w:val="007623FD"/>
    <w:rsid w:val="00762522"/>
    <w:rsid w:val="0076359C"/>
    <w:rsid w:val="00763C82"/>
    <w:rsid w:val="00763FCA"/>
    <w:rsid w:val="007648A6"/>
    <w:rsid w:val="007655DA"/>
    <w:rsid w:val="00765CBC"/>
    <w:rsid w:val="00765FE9"/>
    <w:rsid w:val="00766D23"/>
    <w:rsid w:val="0076727D"/>
    <w:rsid w:val="0076757D"/>
    <w:rsid w:val="00767A6F"/>
    <w:rsid w:val="00767CDE"/>
    <w:rsid w:val="007707D1"/>
    <w:rsid w:val="00770944"/>
    <w:rsid w:val="00771186"/>
    <w:rsid w:val="00771378"/>
    <w:rsid w:val="00771A60"/>
    <w:rsid w:val="00771BEE"/>
    <w:rsid w:val="00771F61"/>
    <w:rsid w:val="00772DCA"/>
    <w:rsid w:val="0077336A"/>
    <w:rsid w:val="007734CE"/>
    <w:rsid w:val="00773652"/>
    <w:rsid w:val="00773955"/>
    <w:rsid w:val="0077398D"/>
    <w:rsid w:val="00773C89"/>
    <w:rsid w:val="00773FBD"/>
    <w:rsid w:val="00774264"/>
    <w:rsid w:val="0077437E"/>
    <w:rsid w:val="00774D02"/>
    <w:rsid w:val="0077533E"/>
    <w:rsid w:val="007756E5"/>
    <w:rsid w:val="007757F3"/>
    <w:rsid w:val="00775B86"/>
    <w:rsid w:val="00775CEA"/>
    <w:rsid w:val="007761BC"/>
    <w:rsid w:val="007772B7"/>
    <w:rsid w:val="007772EF"/>
    <w:rsid w:val="00777883"/>
    <w:rsid w:val="00780010"/>
    <w:rsid w:val="00780479"/>
    <w:rsid w:val="0078085E"/>
    <w:rsid w:val="00780F27"/>
    <w:rsid w:val="007813AE"/>
    <w:rsid w:val="0078229C"/>
    <w:rsid w:val="0078286F"/>
    <w:rsid w:val="007829ED"/>
    <w:rsid w:val="00783231"/>
    <w:rsid w:val="007833D4"/>
    <w:rsid w:val="0078383C"/>
    <w:rsid w:val="00783B67"/>
    <w:rsid w:val="00783BA4"/>
    <w:rsid w:val="00783D12"/>
    <w:rsid w:val="00783DC4"/>
    <w:rsid w:val="00783E1A"/>
    <w:rsid w:val="00783F3E"/>
    <w:rsid w:val="007841BF"/>
    <w:rsid w:val="00784554"/>
    <w:rsid w:val="007846B7"/>
    <w:rsid w:val="0078470C"/>
    <w:rsid w:val="00784773"/>
    <w:rsid w:val="00784F80"/>
    <w:rsid w:val="00785343"/>
    <w:rsid w:val="00785C0F"/>
    <w:rsid w:val="00785D20"/>
    <w:rsid w:val="00785D2F"/>
    <w:rsid w:val="00785DB2"/>
    <w:rsid w:val="00786008"/>
    <w:rsid w:val="00786A60"/>
    <w:rsid w:val="00786BAA"/>
    <w:rsid w:val="00786D7F"/>
    <w:rsid w:val="00787751"/>
    <w:rsid w:val="00787872"/>
    <w:rsid w:val="007879DF"/>
    <w:rsid w:val="00787AAF"/>
    <w:rsid w:val="00787BD1"/>
    <w:rsid w:val="00790142"/>
    <w:rsid w:val="007902B6"/>
    <w:rsid w:val="007905F0"/>
    <w:rsid w:val="00790743"/>
    <w:rsid w:val="0079074F"/>
    <w:rsid w:val="00790A65"/>
    <w:rsid w:val="00790D96"/>
    <w:rsid w:val="00790EC5"/>
    <w:rsid w:val="00790FB2"/>
    <w:rsid w:val="0079102F"/>
    <w:rsid w:val="007914C7"/>
    <w:rsid w:val="00791611"/>
    <w:rsid w:val="007918B4"/>
    <w:rsid w:val="00791979"/>
    <w:rsid w:val="00791C46"/>
    <w:rsid w:val="00791FF8"/>
    <w:rsid w:val="0079225A"/>
    <w:rsid w:val="007925E1"/>
    <w:rsid w:val="00792771"/>
    <w:rsid w:val="007928FA"/>
    <w:rsid w:val="00792900"/>
    <w:rsid w:val="00793399"/>
    <w:rsid w:val="00793A00"/>
    <w:rsid w:val="00793AED"/>
    <w:rsid w:val="00793D57"/>
    <w:rsid w:val="007940EE"/>
    <w:rsid w:val="00794192"/>
    <w:rsid w:val="00794488"/>
    <w:rsid w:val="00794A20"/>
    <w:rsid w:val="00794C13"/>
    <w:rsid w:val="00794C9E"/>
    <w:rsid w:val="00794E3E"/>
    <w:rsid w:val="00795376"/>
    <w:rsid w:val="007954FA"/>
    <w:rsid w:val="007957BE"/>
    <w:rsid w:val="00795CDF"/>
    <w:rsid w:val="00796964"/>
    <w:rsid w:val="00796EAF"/>
    <w:rsid w:val="0079796C"/>
    <w:rsid w:val="00797C76"/>
    <w:rsid w:val="007A05F2"/>
    <w:rsid w:val="007A0750"/>
    <w:rsid w:val="007A0CF1"/>
    <w:rsid w:val="007A12D1"/>
    <w:rsid w:val="007A13CD"/>
    <w:rsid w:val="007A1758"/>
    <w:rsid w:val="007A19AF"/>
    <w:rsid w:val="007A1B0E"/>
    <w:rsid w:val="007A1E9C"/>
    <w:rsid w:val="007A1F6B"/>
    <w:rsid w:val="007A2095"/>
    <w:rsid w:val="007A2C25"/>
    <w:rsid w:val="007A32B9"/>
    <w:rsid w:val="007A3F3D"/>
    <w:rsid w:val="007A4255"/>
    <w:rsid w:val="007A43B8"/>
    <w:rsid w:val="007A4BD8"/>
    <w:rsid w:val="007A4D01"/>
    <w:rsid w:val="007A4F7F"/>
    <w:rsid w:val="007A5030"/>
    <w:rsid w:val="007A5248"/>
    <w:rsid w:val="007A527E"/>
    <w:rsid w:val="007A5789"/>
    <w:rsid w:val="007A57D6"/>
    <w:rsid w:val="007A5FE4"/>
    <w:rsid w:val="007A608E"/>
    <w:rsid w:val="007A65ED"/>
    <w:rsid w:val="007A6903"/>
    <w:rsid w:val="007A6ABB"/>
    <w:rsid w:val="007A6B72"/>
    <w:rsid w:val="007A6E51"/>
    <w:rsid w:val="007A72A7"/>
    <w:rsid w:val="007A7B6C"/>
    <w:rsid w:val="007B0975"/>
    <w:rsid w:val="007B14C1"/>
    <w:rsid w:val="007B199D"/>
    <w:rsid w:val="007B19C0"/>
    <w:rsid w:val="007B2559"/>
    <w:rsid w:val="007B2A0C"/>
    <w:rsid w:val="007B2BF7"/>
    <w:rsid w:val="007B306A"/>
    <w:rsid w:val="007B3495"/>
    <w:rsid w:val="007B34FD"/>
    <w:rsid w:val="007B3727"/>
    <w:rsid w:val="007B378D"/>
    <w:rsid w:val="007B3D50"/>
    <w:rsid w:val="007B4107"/>
    <w:rsid w:val="007B4316"/>
    <w:rsid w:val="007B4C8E"/>
    <w:rsid w:val="007B529D"/>
    <w:rsid w:val="007B53CF"/>
    <w:rsid w:val="007B62BB"/>
    <w:rsid w:val="007B6391"/>
    <w:rsid w:val="007B6576"/>
    <w:rsid w:val="007B661A"/>
    <w:rsid w:val="007B6620"/>
    <w:rsid w:val="007B675A"/>
    <w:rsid w:val="007B69E0"/>
    <w:rsid w:val="007B6BC4"/>
    <w:rsid w:val="007B6C0A"/>
    <w:rsid w:val="007B70C8"/>
    <w:rsid w:val="007B772D"/>
    <w:rsid w:val="007B77CA"/>
    <w:rsid w:val="007B7A95"/>
    <w:rsid w:val="007B7F6A"/>
    <w:rsid w:val="007C058B"/>
    <w:rsid w:val="007C0AC5"/>
    <w:rsid w:val="007C0D6E"/>
    <w:rsid w:val="007C116F"/>
    <w:rsid w:val="007C1369"/>
    <w:rsid w:val="007C1408"/>
    <w:rsid w:val="007C1AB3"/>
    <w:rsid w:val="007C2093"/>
    <w:rsid w:val="007C236D"/>
    <w:rsid w:val="007C250F"/>
    <w:rsid w:val="007C26A5"/>
    <w:rsid w:val="007C281D"/>
    <w:rsid w:val="007C2A45"/>
    <w:rsid w:val="007C2D26"/>
    <w:rsid w:val="007C2FA1"/>
    <w:rsid w:val="007C30E6"/>
    <w:rsid w:val="007C31C5"/>
    <w:rsid w:val="007C354A"/>
    <w:rsid w:val="007C356E"/>
    <w:rsid w:val="007C36FC"/>
    <w:rsid w:val="007C386F"/>
    <w:rsid w:val="007C3F53"/>
    <w:rsid w:val="007C42E3"/>
    <w:rsid w:val="007C46E9"/>
    <w:rsid w:val="007C49B3"/>
    <w:rsid w:val="007C4DE0"/>
    <w:rsid w:val="007C5065"/>
    <w:rsid w:val="007C546E"/>
    <w:rsid w:val="007C62D5"/>
    <w:rsid w:val="007C692D"/>
    <w:rsid w:val="007C6C20"/>
    <w:rsid w:val="007C6D5C"/>
    <w:rsid w:val="007C7119"/>
    <w:rsid w:val="007C72AB"/>
    <w:rsid w:val="007C7E68"/>
    <w:rsid w:val="007C7F5D"/>
    <w:rsid w:val="007D0007"/>
    <w:rsid w:val="007D048D"/>
    <w:rsid w:val="007D09E3"/>
    <w:rsid w:val="007D0EA8"/>
    <w:rsid w:val="007D0F00"/>
    <w:rsid w:val="007D173B"/>
    <w:rsid w:val="007D18BC"/>
    <w:rsid w:val="007D1AE4"/>
    <w:rsid w:val="007D22ED"/>
    <w:rsid w:val="007D2E91"/>
    <w:rsid w:val="007D30C9"/>
    <w:rsid w:val="007D3618"/>
    <w:rsid w:val="007D383E"/>
    <w:rsid w:val="007D3A77"/>
    <w:rsid w:val="007D3D52"/>
    <w:rsid w:val="007D421F"/>
    <w:rsid w:val="007D4945"/>
    <w:rsid w:val="007D61E7"/>
    <w:rsid w:val="007D7745"/>
    <w:rsid w:val="007D7918"/>
    <w:rsid w:val="007D7A11"/>
    <w:rsid w:val="007D7FA5"/>
    <w:rsid w:val="007E06DA"/>
    <w:rsid w:val="007E0856"/>
    <w:rsid w:val="007E115F"/>
    <w:rsid w:val="007E1403"/>
    <w:rsid w:val="007E1BB8"/>
    <w:rsid w:val="007E1C52"/>
    <w:rsid w:val="007E201D"/>
    <w:rsid w:val="007E204C"/>
    <w:rsid w:val="007E2355"/>
    <w:rsid w:val="007E2570"/>
    <w:rsid w:val="007E288C"/>
    <w:rsid w:val="007E2B76"/>
    <w:rsid w:val="007E3C59"/>
    <w:rsid w:val="007E3E4D"/>
    <w:rsid w:val="007E4071"/>
    <w:rsid w:val="007E43EE"/>
    <w:rsid w:val="007E4480"/>
    <w:rsid w:val="007E4937"/>
    <w:rsid w:val="007E4967"/>
    <w:rsid w:val="007E4E40"/>
    <w:rsid w:val="007E5197"/>
    <w:rsid w:val="007E5509"/>
    <w:rsid w:val="007E58AE"/>
    <w:rsid w:val="007E5F98"/>
    <w:rsid w:val="007E61AF"/>
    <w:rsid w:val="007E67C7"/>
    <w:rsid w:val="007E6DC8"/>
    <w:rsid w:val="007E6F76"/>
    <w:rsid w:val="007E70A6"/>
    <w:rsid w:val="007E7EDA"/>
    <w:rsid w:val="007F077F"/>
    <w:rsid w:val="007F0A5D"/>
    <w:rsid w:val="007F0CB0"/>
    <w:rsid w:val="007F18F3"/>
    <w:rsid w:val="007F18F4"/>
    <w:rsid w:val="007F2021"/>
    <w:rsid w:val="007F264D"/>
    <w:rsid w:val="007F2EAA"/>
    <w:rsid w:val="007F2F3B"/>
    <w:rsid w:val="007F3021"/>
    <w:rsid w:val="007F34E4"/>
    <w:rsid w:val="007F3A27"/>
    <w:rsid w:val="007F3C50"/>
    <w:rsid w:val="007F3F48"/>
    <w:rsid w:val="007F4585"/>
    <w:rsid w:val="007F4C76"/>
    <w:rsid w:val="007F4D8C"/>
    <w:rsid w:val="007F536E"/>
    <w:rsid w:val="007F550E"/>
    <w:rsid w:val="007F59B8"/>
    <w:rsid w:val="007F6150"/>
    <w:rsid w:val="007F65F6"/>
    <w:rsid w:val="007F67A0"/>
    <w:rsid w:val="007F68D6"/>
    <w:rsid w:val="007F6DC1"/>
    <w:rsid w:val="007F7093"/>
    <w:rsid w:val="007F7421"/>
    <w:rsid w:val="007F7D41"/>
    <w:rsid w:val="007F7F6E"/>
    <w:rsid w:val="00800125"/>
    <w:rsid w:val="00800286"/>
    <w:rsid w:val="00800981"/>
    <w:rsid w:val="00800B20"/>
    <w:rsid w:val="00800CB2"/>
    <w:rsid w:val="00800CF1"/>
    <w:rsid w:val="00800FCB"/>
    <w:rsid w:val="00801D49"/>
    <w:rsid w:val="00801E38"/>
    <w:rsid w:val="00801EC8"/>
    <w:rsid w:val="008036D9"/>
    <w:rsid w:val="008037A0"/>
    <w:rsid w:val="00803A49"/>
    <w:rsid w:val="00803E35"/>
    <w:rsid w:val="00804980"/>
    <w:rsid w:val="00804B2C"/>
    <w:rsid w:val="00804CCE"/>
    <w:rsid w:val="00805921"/>
    <w:rsid w:val="00805D6A"/>
    <w:rsid w:val="00806D50"/>
    <w:rsid w:val="008074BB"/>
    <w:rsid w:val="008075A0"/>
    <w:rsid w:val="0080795B"/>
    <w:rsid w:val="008079DF"/>
    <w:rsid w:val="00807A92"/>
    <w:rsid w:val="00807EA4"/>
    <w:rsid w:val="00809806"/>
    <w:rsid w:val="00810050"/>
    <w:rsid w:val="0081013E"/>
    <w:rsid w:val="008110AE"/>
    <w:rsid w:val="008111F5"/>
    <w:rsid w:val="00811470"/>
    <w:rsid w:val="008115CE"/>
    <w:rsid w:val="008116DD"/>
    <w:rsid w:val="00811C4C"/>
    <w:rsid w:val="00812153"/>
    <w:rsid w:val="008121ED"/>
    <w:rsid w:val="008122BF"/>
    <w:rsid w:val="008122FD"/>
    <w:rsid w:val="00812610"/>
    <w:rsid w:val="00812EFF"/>
    <w:rsid w:val="00813653"/>
    <w:rsid w:val="0081370F"/>
    <w:rsid w:val="00813984"/>
    <w:rsid w:val="00813CA8"/>
    <w:rsid w:val="00813DEE"/>
    <w:rsid w:val="00813DFB"/>
    <w:rsid w:val="008144C7"/>
    <w:rsid w:val="008148A6"/>
    <w:rsid w:val="00814C7B"/>
    <w:rsid w:val="00815287"/>
    <w:rsid w:val="008157DE"/>
    <w:rsid w:val="00815B2F"/>
    <w:rsid w:val="00815D3D"/>
    <w:rsid w:val="00816644"/>
    <w:rsid w:val="00816A84"/>
    <w:rsid w:val="00816D06"/>
    <w:rsid w:val="00816DAA"/>
    <w:rsid w:val="00816EE0"/>
    <w:rsid w:val="00816F34"/>
    <w:rsid w:val="0081702C"/>
    <w:rsid w:val="00817490"/>
    <w:rsid w:val="00817830"/>
    <w:rsid w:val="00817D1A"/>
    <w:rsid w:val="00817E99"/>
    <w:rsid w:val="0082011C"/>
    <w:rsid w:val="008204E1"/>
    <w:rsid w:val="008207CA"/>
    <w:rsid w:val="00820F16"/>
    <w:rsid w:val="00820F3E"/>
    <w:rsid w:val="0082100F"/>
    <w:rsid w:val="008211FF"/>
    <w:rsid w:val="008214D8"/>
    <w:rsid w:val="00821821"/>
    <w:rsid w:val="00821B1B"/>
    <w:rsid w:val="0082229D"/>
    <w:rsid w:val="00822515"/>
    <w:rsid w:val="008225E8"/>
    <w:rsid w:val="008227EE"/>
    <w:rsid w:val="00822D7F"/>
    <w:rsid w:val="00823270"/>
    <w:rsid w:val="00823621"/>
    <w:rsid w:val="00823833"/>
    <w:rsid w:val="00823907"/>
    <w:rsid w:val="0082418D"/>
    <w:rsid w:val="00824208"/>
    <w:rsid w:val="00824355"/>
    <w:rsid w:val="00825189"/>
    <w:rsid w:val="008258D6"/>
    <w:rsid w:val="00825BE6"/>
    <w:rsid w:val="00826852"/>
    <w:rsid w:val="00826D23"/>
    <w:rsid w:val="00826EF4"/>
    <w:rsid w:val="0082732B"/>
    <w:rsid w:val="0082746F"/>
    <w:rsid w:val="008279E7"/>
    <w:rsid w:val="00827AD2"/>
    <w:rsid w:val="00827D74"/>
    <w:rsid w:val="008304B4"/>
    <w:rsid w:val="00830DF7"/>
    <w:rsid w:val="0083124F"/>
    <w:rsid w:val="00831BB5"/>
    <w:rsid w:val="00832055"/>
    <w:rsid w:val="00832620"/>
    <w:rsid w:val="0083273A"/>
    <w:rsid w:val="00832C51"/>
    <w:rsid w:val="00832CBB"/>
    <w:rsid w:val="008337E3"/>
    <w:rsid w:val="0083386A"/>
    <w:rsid w:val="00833C2F"/>
    <w:rsid w:val="00833F75"/>
    <w:rsid w:val="00834574"/>
    <w:rsid w:val="00834621"/>
    <w:rsid w:val="008347C4"/>
    <w:rsid w:val="0083527C"/>
    <w:rsid w:val="008353E5"/>
    <w:rsid w:val="00835420"/>
    <w:rsid w:val="008358B0"/>
    <w:rsid w:val="00835987"/>
    <w:rsid w:val="00835B37"/>
    <w:rsid w:val="00835E34"/>
    <w:rsid w:val="0083605C"/>
    <w:rsid w:val="00836777"/>
    <w:rsid w:val="00836A26"/>
    <w:rsid w:val="00837151"/>
    <w:rsid w:val="0083715F"/>
    <w:rsid w:val="00837385"/>
    <w:rsid w:val="00837428"/>
    <w:rsid w:val="0083798C"/>
    <w:rsid w:val="008379DE"/>
    <w:rsid w:val="00837BF3"/>
    <w:rsid w:val="008400FD"/>
    <w:rsid w:val="0084099B"/>
    <w:rsid w:val="00840DDC"/>
    <w:rsid w:val="008416E7"/>
    <w:rsid w:val="00841B7C"/>
    <w:rsid w:val="00841CA6"/>
    <w:rsid w:val="00842193"/>
    <w:rsid w:val="008421CE"/>
    <w:rsid w:val="00842233"/>
    <w:rsid w:val="008427A3"/>
    <w:rsid w:val="00843178"/>
    <w:rsid w:val="008432C6"/>
    <w:rsid w:val="0084390E"/>
    <w:rsid w:val="00843A24"/>
    <w:rsid w:val="00844298"/>
    <w:rsid w:val="00844336"/>
    <w:rsid w:val="00844E92"/>
    <w:rsid w:val="00845860"/>
    <w:rsid w:val="00845D97"/>
    <w:rsid w:val="008460FF"/>
    <w:rsid w:val="00846510"/>
    <w:rsid w:val="0084691A"/>
    <w:rsid w:val="00846AD9"/>
    <w:rsid w:val="00846E08"/>
    <w:rsid w:val="008474DC"/>
    <w:rsid w:val="00847AF8"/>
    <w:rsid w:val="00847B67"/>
    <w:rsid w:val="00847BFE"/>
    <w:rsid w:val="008503C8"/>
    <w:rsid w:val="0085076F"/>
    <w:rsid w:val="008509CC"/>
    <w:rsid w:val="00850B19"/>
    <w:rsid w:val="00851370"/>
    <w:rsid w:val="00851563"/>
    <w:rsid w:val="0085196A"/>
    <w:rsid w:val="00851BE5"/>
    <w:rsid w:val="0085224E"/>
    <w:rsid w:val="0085232E"/>
    <w:rsid w:val="008527D2"/>
    <w:rsid w:val="008527E7"/>
    <w:rsid w:val="00852A52"/>
    <w:rsid w:val="00852E48"/>
    <w:rsid w:val="00852EF0"/>
    <w:rsid w:val="0085344C"/>
    <w:rsid w:val="00853A76"/>
    <w:rsid w:val="00853CD2"/>
    <w:rsid w:val="00853E76"/>
    <w:rsid w:val="00853F79"/>
    <w:rsid w:val="00854203"/>
    <w:rsid w:val="00854386"/>
    <w:rsid w:val="008543C3"/>
    <w:rsid w:val="008545A1"/>
    <w:rsid w:val="00854A20"/>
    <w:rsid w:val="0085595D"/>
    <w:rsid w:val="00855BC5"/>
    <w:rsid w:val="00855D02"/>
    <w:rsid w:val="00855D2E"/>
    <w:rsid w:val="00855F75"/>
    <w:rsid w:val="0085676B"/>
    <w:rsid w:val="00856AE9"/>
    <w:rsid w:val="00856ED5"/>
    <w:rsid w:val="008574EE"/>
    <w:rsid w:val="00857768"/>
    <w:rsid w:val="00857D06"/>
    <w:rsid w:val="00857E2E"/>
    <w:rsid w:val="00860F27"/>
    <w:rsid w:val="00861042"/>
    <w:rsid w:val="00861788"/>
    <w:rsid w:val="008624A2"/>
    <w:rsid w:val="00862CB2"/>
    <w:rsid w:val="00862F4F"/>
    <w:rsid w:val="00863204"/>
    <w:rsid w:val="00863A94"/>
    <w:rsid w:val="00864776"/>
    <w:rsid w:val="00864B7B"/>
    <w:rsid w:val="00864E91"/>
    <w:rsid w:val="00865072"/>
    <w:rsid w:val="00865A0D"/>
    <w:rsid w:val="008664AC"/>
    <w:rsid w:val="00866D29"/>
    <w:rsid w:val="00866FB8"/>
    <w:rsid w:val="008670A6"/>
    <w:rsid w:val="0086736B"/>
    <w:rsid w:val="008673EC"/>
    <w:rsid w:val="0086757A"/>
    <w:rsid w:val="0087023C"/>
    <w:rsid w:val="00870337"/>
    <w:rsid w:val="00870374"/>
    <w:rsid w:val="00870AB6"/>
    <w:rsid w:val="00870DE1"/>
    <w:rsid w:val="0087116E"/>
    <w:rsid w:val="008719D7"/>
    <w:rsid w:val="0087213B"/>
    <w:rsid w:val="008722B2"/>
    <w:rsid w:val="00872CCB"/>
    <w:rsid w:val="00872D9C"/>
    <w:rsid w:val="0087332A"/>
    <w:rsid w:val="008734F8"/>
    <w:rsid w:val="008737AF"/>
    <w:rsid w:val="00873974"/>
    <w:rsid w:val="00873C74"/>
    <w:rsid w:val="00873DE1"/>
    <w:rsid w:val="0087408A"/>
    <w:rsid w:val="00874165"/>
    <w:rsid w:val="0087553F"/>
    <w:rsid w:val="0087578A"/>
    <w:rsid w:val="008758DD"/>
    <w:rsid w:val="00875B0D"/>
    <w:rsid w:val="0087620D"/>
    <w:rsid w:val="008767AA"/>
    <w:rsid w:val="008768AC"/>
    <w:rsid w:val="008768D4"/>
    <w:rsid w:val="00876F60"/>
    <w:rsid w:val="008771BF"/>
    <w:rsid w:val="00877346"/>
    <w:rsid w:val="008775FF"/>
    <w:rsid w:val="008777A6"/>
    <w:rsid w:val="008777C7"/>
    <w:rsid w:val="008809A7"/>
    <w:rsid w:val="00880A62"/>
    <w:rsid w:val="00881D3D"/>
    <w:rsid w:val="00881E3F"/>
    <w:rsid w:val="00883921"/>
    <w:rsid w:val="00883C0A"/>
    <w:rsid w:val="00883CF6"/>
    <w:rsid w:val="00883EAC"/>
    <w:rsid w:val="0088471C"/>
    <w:rsid w:val="0088475C"/>
    <w:rsid w:val="008849F7"/>
    <w:rsid w:val="00884A7C"/>
    <w:rsid w:val="00884ED7"/>
    <w:rsid w:val="00885499"/>
    <w:rsid w:val="0088551A"/>
    <w:rsid w:val="00885886"/>
    <w:rsid w:val="0088603D"/>
    <w:rsid w:val="008866ED"/>
    <w:rsid w:val="008876CF"/>
    <w:rsid w:val="008878FB"/>
    <w:rsid w:val="00887D4C"/>
    <w:rsid w:val="00887F7E"/>
    <w:rsid w:val="0089047C"/>
    <w:rsid w:val="00890A91"/>
    <w:rsid w:val="00891190"/>
    <w:rsid w:val="0089138A"/>
    <w:rsid w:val="00891595"/>
    <w:rsid w:val="008919C1"/>
    <w:rsid w:val="00892040"/>
    <w:rsid w:val="00892738"/>
    <w:rsid w:val="0089275B"/>
    <w:rsid w:val="008929AF"/>
    <w:rsid w:val="00892BC7"/>
    <w:rsid w:val="0089388F"/>
    <w:rsid w:val="0089390C"/>
    <w:rsid w:val="00893C66"/>
    <w:rsid w:val="00893C7D"/>
    <w:rsid w:val="00893E25"/>
    <w:rsid w:val="008959F0"/>
    <w:rsid w:val="00895C0E"/>
    <w:rsid w:val="0089630F"/>
    <w:rsid w:val="00896767"/>
    <w:rsid w:val="0089690B"/>
    <w:rsid w:val="00897024"/>
    <w:rsid w:val="00897311"/>
    <w:rsid w:val="00897423"/>
    <w:rsid w:val="00897574"/>
    <w:rsid w:val="00897B0B"/>
    <w:rsid w:val="008A0644"/>
    <w:rsid w:val="008A06DA"/>
    <w:rsid w:val="008A0F15"/>
    <w:rsid w:val="008A11F7"/>
    <w:rsid w:val="008A13FF"/>
    <w:rsid w:val="008A1568"/>
    <w:rsid w:val="008A256E"/>
    <w:rsid w:val="008A2D3A"/>
    <w:rsid w:val="008A3523"/>
    <w:rsid w:val="008A3562"/>
    <w:rsid w:val="008A36D5"/>
    <w:rsid w:val="008A36FA"/>
    <w:rsid w:val="008A371F"/>
    <w:rsid w:val="008A397C"/>
    <w:rsid w:val="008A3E55"/>
    <w:rsid w:val="008A43FE"/>
    <w:rsid w:val="008A45FB"/>
    <w:rsid w:val="008A4D63"/>
    <w:rsid w:val="008A4DBF"/>
    <w:rsid w:val="008A59D8"/>
    <w:rsid w:val="008A5B3D"/>
    <w:rsid w:val="008A5C12"/>
    <w:rsid w:val="008A5D41"/>
    <w:rsid w:val="008A6110"/>
    <w:rsid w:val="008A6240"/>
    <w:rsid w:val="008A66D5"/>
    <w:rsid w:val="008A673D"/>
    <w:rsid w:val="008A76D7"/>
    <w:rsid w:val="008B030D"/>
    <w:rsid w:val="008B0541"/>
    <w:rsid w:val="008B06AC"/>
    <w:rsid w:val="008B06F9"/>
    <w:rsid w:val="008B076E"/>
    <w:rsid w:val="008B0E46"/>
    <w:rsid w:val="008B0FE7"/>
    <w:rsid w:val="008B13B7"/>
    <w:rsid w:val="008B1524"/>
    <w:rsid w:val="008B15C4"/>
    <w:rsid w:val="008B162B"/>
    <w:rsid w:val="008B177A"/>
    <w:rsid w:val="008B193C"/>
    <w:rsid w:val="008B2BC4"/>
    <w:rsid w:val="008B30BF"/>
    <w:rsid w:val="008B34CA"/>
    <w:rsid w:val="008B38DC"/>
    <w:rsid w:val="008B38F2"/>
    <w:rsid w:val="008B39A2"/>
    <w:rsid w:val="008B3F82"/>
    <w:rsid w:val="008B3F8D"/>
    <w:rsid w:val="008B4742"/>
    <w:rsid w:val="008B4B6B"/>
    <w:rsid w:val="008B4BDF"/>
    <w:rsid w:val="008B5230"/>
    <w:rsid w:val="008B52E2"/>
    <w:rsid w:val="008B57CD"/>
    <w:rsid w:val="008B5C49"/>
    <w:rsid w:val="008B6110"/>
    <w:rsid w:val="008B6426"/>
    <w:rsid w:val="008B67F9"/>
    <w:rsid w:val="008B6D12"/>
    <w:rsid w:val="008B6D79"/>
    <w:rsid w:val="008B6E62"/>
    <w:rsid w:val="008B71F6"/>
    <w:rsid w:val="008B7669"/>
    <w:rsid w:val="008B783D"/>
    <w:rsid w:val="008B78A0"/>
    <w:rsid w:val="008C0489"/>
    <w:rsid w:val="008C0AEF"/>
    <w:rsid w:val="008C132D"/>
    <w:rsid w:val="008C1592"/>
    <w:rsid w:val="008C1844"/>
    <w:rsid w:val="008C1A7A"/>
    <w:rsid w:val="008C1D24"/>
    <w:rsid w:val="008C2746"/>
    <w:rsid w:val="008C2759"/>
    <w:rsid w:val="008C28B9"/>
    <w:rsid w:val="008C2B22"/>
    <w:rsid w:val="008C2B83"/>
    <w:rsid w:val="008C32D7"/>
    <w:rsid w:val="008C3EBF"/>
    <w:rsid w:val="008C4659"/>
    <w:rsid w:val="008C5066"/>
    <w:rsid w:val="008C5406"/>
    <w:rsid w:val="008C541C"/>
    <w:rsid w:val="008C5F20"/>
    <w:rsid w:val="008C64EE"/>
    <w:rsid w:val="008C6667"/>
    <w:rsid w:val="008C6931"/>
    <w:rsid w:val="008C701F"/>
    <w:rsid w:val="008C705C"/>
    <w:rsid w:val="008C72F6"/>
    <w:rsid w:val="008C7829"/>
    <w:rsid w:val="008C7C11"/>
    <w:rsid w:val="008D014B"/>
    <w:rsid w:val="008D030F"/>
    <w:rsid w:val="008D0491"/>
    <w:rsid w:val="008D05FF"/>
    <w:rsid w:val="008D0AF1"/>
    <w:rsid w:val="008D19A2"/>
    <w:rsid w:val="008D1F5B"/>
    <w:rsid w:val="008D2081"/>
    <w:rsid w:val="008D245B"/>
    <w:rsid w:val="008D25E9"/>
    <w:rsid w:val="008D27C6"/>
    <w:rsid w:val="008D27DA"/>
    <w:rsid w:val="008D2B67"/>
    <w:rsid w:val="008D2F4F"/>
    <w:rsid w:val="008D3058"/>
    <w:rsid w:val="008D30CA"/>
    <w:rsid w:val="008D391E"/>
    <w:rsid w:val="008D3C46"/>
    <w:rsid w:val="008D3C4A"/>
    <w:rsid w:val="008D3F19"/>
    <w:rsid w:val="008D43B4"/>
    <w:rsid w:val="008D45D1"/>
    <w:rsid w:val="008D47C1"/>
    <w:rsid w:val="008D4AAA"/>
    <w:rsid w:val="008D4AF4"/>
    <w:rsid w:val="008D4F7F"/>
    <w:rsid w:val="008D510B"/>
    <w:rsid w:val="008D59B9"/>
    <w:rsid w:val="008D5AB8"/>
    <w:rsid w:val="008D693A"/>
    <w:rsid w:val="008D6BE8"/>
    <w:rsid w:val="008D7160"/>
    <w:rsid w:val="008D719E"/>
    <w:rsid w:val="008D7CC9"/>
    <w:rsid w:val="008E0530"/>
    <w:rsid w:val="008E0B2F"/>
    <w:rsid w:val="008E1056"/>
    <w:rsid w:val="008E1606"/>
    <w:rsid w:val="008E193E"/>
    <w:rsid w:val="008E1942"/>
    <w:rsid w:val="008E1D95"/>
    <w:rsid w:val="008E1EF8"/>
    <w:rsid w:val="008E25BE"/>
    <w:rsid w:val="008E28D1"/>
    <w:rsid w:val="008E2A68"/>
    <w:rsid w:val="008E3A4D"/>
    <w:rsid w:val="008E3F96"/>
    <w:rsid w:val="008E467A"/>
    <w:rsid w:val="008E4B90"/>
    <w:rsid w:val="008E4EF0"/>
    <w:rsid w:val="008E5A3C"/>
    <w:rsid w:val="008E5E9E"/>
    <w:rsid w:val="008E605D"/>
    <w:rsid w:val="008E6172"/>
    <w:rsid w:val="008E691F"/>
    <w:rsid w:val="008E6DC7"/>
    <w:rsid w:val="008E721C"/>
    <w:rsid w:val="008E74F3"/>
    <w:rsid w:val="008E76E5"/>
    <w:rsid w:val="008E783E"/>
    <w:rsid w:val="008E7B67"/>
    <w:rsid w:val="008E7D31"/>
    <w:rsid w:val="008F00DE"/>
    <w:rsid w:val="008F024E"/>
    <w:rsid w:val="008F035B"/>
    <w:rsid w:val="008F074B"/>
    <w:rsid w:val="008F0BA7"/>
    <w:rsid w:val="008F0E08"/>
    <w:rsid w:val="008F0E65"/>
    <w:rsid w:val="008F1047"/>
    <w:rsid w:val="008F10B4"/>
    <w:rsid w:val="008F16C7"/>
    <w:rsid w:val="008F25AE"/>
    <w:rsid w:val="008F27CF"/>
    <w:rsid w:val="008F2C7E"/>
    <w:rsid w:val="008F37CF"/>
    <w:rsid w:val="008F38ED"/>
    <w:rsid w:val="008F3EDF"/>
    <w:rsid w:val="008F4590"/>
    <w:rsid w:val="008F4956"/>
    <w:rsid w:val="008F50ED"/>
    <w:rsid w:val="008F5323"/>
    <w:rsid w:val="008F5474"/>
    <w:rsid w:val="008F5627"/>
    <w:rsid w:val="008F56D3"/>
    <w:rsid w:val="008F57DD"/>
    <w:rsid w:val="008F5A54"/>
    <w:rsid w:val="008F5B57"/>
    <w:rsid w:val="008F5CBD"/>
    <w:rsid w:val="008F5FAB"/>
    <w:rsid w:val="008F634F"/>
    <w:rsid w:val="008F6AC5"/>
    <w:rsid w:val="008F71F2"/>
    <w:rsid w:val="008F7643"/>
    <w:rsid w:val="008F7C39"/>
    <w:rsid w:val="0090051C"/>
    <w:rsid w:val="009005E1"/>
    <w:rsid w:val="00900FC1"/>
    <w:rsid w:val="00901FF4"/>
    <w:rsid w:val="00902368"/>
    <w:rsid w:val="00902BA6"/>
    <w:rsid w:val="00903721"/>
    <w:rsid w:val="009037FB"/>
    <w:rsid w:val="00903A98"/>
    <w:rsid w:val="00903D7E"/>
    <w:rsid w:val="00904171"/>
    <w:rsid w:val="00904860"/>
    <w:rsid w:val="00904E41"/>
    <w:rsid w:val="00904E54"/>
    <w:rsid w:val="00904E83"/>
    <w:rsid w:val="00904FC8"/>
    <w:rsid w:val="009054CF"/>
    <w:rsid w:val="0090554C"/>
    <w:rsid w:val="009056C2"/>
    <w:rsid w:val="009058DE"/>
    <w:rsid w:val="00905B55"/>
    <w:rsid w:val="00905BFA"/>
    <w:rsid w:val="00906DA2"/>
    <w:rsid w:val="00907510"/>
    <w:rsid w:val="009075BC"/>
    <w:rsid w:val="00907E84"/>
    <w:rsid w:val="009102F5"/>
    <w:rsid w:val="009106EE"/>
    <w:rsid w:val="009109A1"/>
    <w:rsid w:val="00910B7C"/>
    <w:rsid w:val="00910D7F"/>
    <w:rsid w:val="00910E2D"/>
    <w:rsid w:val="009110D7"/>
    <w:rsid w:val="00911148"/>
    <w:rsid w:val="009112E9"/>
    <w:rsid w:val="0091130B"/>
    <w:rsid w:val="0091194C"/>
    <w:rsid w:val="00911D9D"/>
    <w:rsid w:val="00912292"/>
    <w:rsid w:val="00912449"/>
    <w:rsid w:val="009125E9"/>
    <w:rsid w:val="00912B02"/>
    <w:rsid w:val="0091364C"/>
    <w:rsid w:val="0091366A"/>
    <w:rsid w:val="009138A5"/>
    <w:rsid w:val="00913A6E"/>
    <w:rsid w:val="00913FE5"/>
    <w:rsid w:val="0091419B"/>
    <w:rsid w:val="00914A6A"/>
    <w:rsid w:val="00914B75"/>
    <w:rsid w:val="00914C4E"/>
    <w:rsid w:val="009153E8"/>
    <w:rsid w:val="009154DE"/>
    <w:rsid w:val="009158E9"/>
    <w:rsid w:val="009159ED"/>
    <w:rsid w:val="00915D15"/>
    <w:rsid w:val="009162A7"/>
    <w:rsid w:val="009164F9"/>
    <w:rsid w:val="00916C90"/>
    <w:rsid w:val="00916F12"/>
    <w:rsid w:val="00916F6C"/>
    <w:rsid w:val="00916FDF"/>
    <w:rsid w:val="00917770"/>
    <w:rsid w:val="00917D23"/>
    <w:rsid w:val="00920451"/>
    <w:rsid w:val="009205BA"/>
    <w:rsid w:val="009205F2"/>
    <w:rsid w:val="00920884"/>
    <w:rsid w:val="00921256"/>
    <w:rsid w:val="00921499"/>
    <w:rsid w:val="009215EC"/>
    <w:rsid w:val="00921D4A"/>
    <w:rsid w:val="00922072"/>
    <w:rsid w:val="00922947"/>
    <w:rsid w:val="00922E94"/>
    <w:rsid w:val="00923CCA"/>
    <w:rsid w:val="00923D93"/>
    <w:rsid w:val="00924093"/>
    <w:rsid w:val="00924400"/>
    <w:rsid w:val="00924B49"/>
    <w:rsid w:val="00924B74"/>
    <w:rsid w:val="0092511F"/>
    <w:rsid w:val="009251AC"/>
    <w:rsid w:val="00925290"/>
    <w:rsid w:val="00925AD1"/>
    <w:rsid w:val="0092631D"/>
    <w:rsid w:val="00926DED"/>
    <w:rsid w:val="00927106"/>
    <w:rsid w:val="00927919"/>
    <w:rsid w:val="00927997"/>
    <w:rsid w:val="00927B22"/>
    <w:rsid w:val="009301D6"/>
    <w:rsid w:val="009301EE"/>
    <w:rsid w:val="00930B4D"/>
    <w:rsid w:val="00930D38"/>
    <w:rsid w:val="00930D73"/>
    <w:rsid w:val="009310A7"/>
    <w:rsid w:val="009311E6"/>
    <w:rsid w:val="0093123A"/>
    <w:rsid w:val="00931305"/>
    <w:rsid w:val="009314C6"/>
    <w:rsid w:val="00931D7A"/>
    <w:rsid w:val="00931DC8"/>
    <w:rsid w:val="009320BC"/>
    <w:rsid w:val="009321EA"/>
    <w:rsid w:val="009324DD"/>
    <w:rsid w:val="0093280C"/>
    <w:rsid w:val="0093289B"/>
    <w:rsid w:val="00933AC9"/>
    <w:rsid w:val="00933B91"/>
    <w:rsid w:val="00933BFA"/>
    <w:rsid w:val="00933C43"/>
    <w:rsid w:val="00934491"/>
    <w:rsid w:val="00934622"/>
    <w:rsid w:val="009346D3"/>
    <w:rsid w:val="00934DA4"/>
    <w:rsid w:val="00935124"/>
    <w:rsid w:val="00935840"/>
    <w:rsid w:val="00935984"/>
    <w:rsid w:val="009359C6"/>
    <w:rsid w:val="00935AD3"/>
    <w:rsid w:val="009366DA"/>
    <w:rsid w:val="00936898"/>
    <w:rsid w:val="00936F12"/>
    <w:rsid w:val="00936FFE"/>
    <w:rsid w:val="009373AF"/>
    <w:rsid w:val="0094009D"/>
    <w:rsid w:val="009403E1"/>
    <w:rsid w:val="00940791"/>
    <w:rsid w:val="009407EC"/>
    <w:rsid w:val="00940B40"/>
    <w:rsid w:val="00940C95"/>
    <w:rsid w:val="00940F4C"/>
    <w:rsid w:val="009411B3"/>
    <w:rsid w:val="009417E0"/>
    <w:rsid w:val="00941DBA"/>
    <w:rsid w:val="009425F0"/>
    <w:rsid w:val="0094350F"/>
    <w:rsid w:val="009436FA"/>
    <w:rsid w:val="00943796"/>
    <w:rsid w:val="00943993"/>
    <w:rsid w:val="009445CA"/>
    <w:rsid w:val="00946198"/>
    <w:rsid w:val="0094639E"/>
    <w:rsid w:val="009463A2"/>
    <w:rsid w:val="00946481"/>
    <w:rsid w:val="009466A7"/>
    <w:rsid w:val="009467D3"/>
    <w:rsid w:val="00946BB7"/>
    <w:rsid w:val="00946C2C"/>
    <w:rsid w:val="00946D77"/>
    <w:rsid w:val="009471E7"/>
    <w:rsid w:val="009471ED"/>
    <w:rsid w:val="00947B2C"/>
    <w:rsid w:val="00947B72"/>
    <w:rsid w:val="00950353"/>
    <w:rsid w:val="009509A8"/>
    <w:rsid w:val="0095117E"/>
    <w:rsid w:val="00951457"/>
    <w:rsid w:val="00951979"/>
    <w:rsid w:val="00951A2A"/>
    <w:rsid w:val="00951D9C"/>
    <w:rsid w:val="0095200F"/>
    <w:rsid w:val="00952222"/>
    <w:rsid w:val="00952BE4"/>
    <w:rsid w:val="009535DE"/>
    <w:rsid w:val="00953E27"/>
    <w:rsid w:val="00954886"/>
    <w:rsid w:val="00954C8C"/>
    <w:rsid w:val="00954DFF"/>
    <w:rsid w:val="00955281"/>
    <w:rsid w:val="009557A7"/>
    <w:rsid w:val="00955852"/>
    <w:rsid w:val="009558A7"/>
    <w:rsid w:val="00956055"/>
    <w:rsid w:val="0095666D"/>
    <w:rsid w:val="00956745"/>
    <w:rsid w:val="00956AA5"/>
    <w:rsid w:val="00956D23"/>
    <w:rsid w:val="009573D3"/>
    <w:rsid w:val="009576A3"/>
    <w:rsid w:val="00957EBE"/>
    <w:rsid w:val="00960284"/>
    <w:rsid w:val="009603B0"/>
    <w:rsid w:val="00960832"/>
    <w:rsid w:val="00960CBB"/>
    <w:rsid w:val="00960CF4"/>
    <w:rsid w:val="00960D6E"/>
    <w:rsid w:val="00960F07"/>
    <w:rsid w:val="0096105D"/>
    <w:rsid w:val="009613C3"/>
    <w:rsid w:val="009613E9"/>
    <w:rsid w:val="009621B3"/>
    <w:rsid w:val="009622C0"/>
    <w:rsid w:val="009624C8"/>
    <w:rsid w:val="00962F2E"/>
    <w:rsid w:val="009630F8"/>
    <w:rsid w:val="00963884"/>
    <w:rsid w:val="00963974"/>
    <w:rsid w:val="0096399B"/>
    <w:rsid w:val="00963A99"/>
    <w:rsid w:val="009647FF"/>
    <w:rsid w:val="009650C3"/>
    <w:rsid w:val="00965C97"/>
    <w:rsid w:val="00965EDE"/>
    <w:rsid w:val="00966435"/>
    <w:rsid w:val="009664A3"/>
    <w:rsid w:val="00966575"/>
    <w:rsid w:val="00966909"/>
    <w:rsid w:val="00966927"/>
    <w:rsid w:val="00966BC5"/>
    <w:rsid w:val="00966DC7"/>
    <w:rsid w:val="009670E7"/>
    <w:rsid w:val="009670EC"/>
    <w:rsid w:val="009671E5"/>
    <w:rsid w:val="009673F1"/>
    <w:rsid w:val="00967554"/>
    <w:rsid w:val="0096794F"/>
    <w:rsid w:val="00967BA6"/>
    <w:rsid w:val="00967EC7"/>
    <w:rsid w:val="00970824"/>
    <w:rsid w:val="0097101D"/>
    <w:rsid w:val="00971524"/>
    <w:rsid w:val="0097187C"/>
    <w:rsid w:val="00971963"/>
    <w:rsid w:val="00971B02"/>
    <w:rsid w:val="009722B6"/>
    <w:rsid w:val="0097241C"/>
    <w:rsid w:val="009728AB"/>
    <w:rsid w:val="00972CBC"/>
    <w:rsid w:val="00972E1E"/>
    <w:rsid w:val="00972FDE"/>
    <w:rsid w:val="0097302B"/>
    <w:rsid w:val="009733EE"/>
    <w:rsid w:val="009739E8"/>
    <w:rsid w:val="00974642"/>
    <w:rsid w:val="00974E79"/>
    <w:rsid w:val="0097525B"/>
    <w:rsid w:val="0097558D"/>
    <w:rsid w:val="00975B71"/>
    <w:rsid w:val="00975E21"/>
    <w:rsid w:val="00976064"/>
    <w:rsid w:val="00976394"/>
    <w:rsid w:val="0097650E"/>
    <w:rsid w:val="009770F8"/>
    <w:rsid w:val="00977412"/>
    <w:rsid w:val="00977651"/>
    <w:rsid w:val="00977A5D"/>
    <w:rsid w:val="00977AC4"/>
    <w:rsid w:val="0098036E"/>
    <w:rsid w:val="00980D62"/>
    <w:rsid w:val="00981698"/>
    <w:rsid w:val="009818CA"/>
    <w:rsid w:val="009819AE"/>
    <w:rsid w:val="00981B58"/>
    <w:rsid w:val="00981C02"/>
    <w:rsid w:val="00982221"/>
    <w:rsid w:val="009823D8"/>
    <w:rsid w:val="00982DA6"/>
    <w:rsid w:val="00983362"/>
    <w:rsid w:val="009838E7"/>
    <w:rsid w:val="009840D6"/>
    <w:rsid w:val="00984121"/>
    <w:rsid w:val="00984A08"/>
    <w:rsid w:val="00984D5D"/>
    <w:rsid w:val="00984EA4"/>
    <w:rsid w:val="009853FC"/>
    <w:rsid w:val="009855A6"/>
    <w:rsid w:val="009855EC"/>
    <w:rsid w:val="0098562D"/>
    <w:rsid w:val="00985BE5"/>
    <w:rsid w:val="0098648A"/>
    <w:rsid w:val="0098652A"/>
    <w:rsid w:val="009875A1"/>
    <w:rsid w:val="00987921"/>
    <w:rsid w:val="00987DC9"/>
    <w:rsid w:val="00990AFC"/>
    <w:rsid w:val="00991618"/>
    <w:rsid w:val="00991B06"/>
    <w:rsid w:val="00991B14"/>
    <w:rsid w:val="00991C89"/>
    <w:rsid w:val="00992843"/>
    <w:rsid w:val="00992CB1"/>
    <w:rsid w:val="00992E8A"/>
    <w:rsid w:val="0099331A"/>
    <w:rsid w:val="009933C2"/>
    <w:rsid w:val="00993826"/>
    <w:rsid w:val="00994999"/>
    <w:rsid w:val="00995012"/>
    <w:rsid w:val="00995096"/>
    <w:rsid w:val="009954D1"/>
    <w:rsid w:val="0099553C"/>
    <w:rsid w:val="00995E51"/>
    <w:rsid w:val="009961BE"/>
    <w:rsid w:val="009965E0"/>
    <w:rsid w:val="00997183"/>
    <w:rsid w:val="00997783"/>
    <w:rsid w:val="00997B34"/>
    <w:rsid w:val="00997C86"/>
    <w:rsid w:val="009A0058"/>
    <w:rsid w:val="009A0679"/>
    <w:rsid w:val="009A0F20"/>
    <w:rsid w:val="009A120C"/>
    <w:rsid w:val="009A12E5"/>
    <w:rsid w:val="009A13C7"/>
    <w:rsid w:val="009A1709"/>
    <w:rsid w:val="009A1ED9"/>
    <w:rsid w:val="009A209C"/>
    <w:rsid w:val="009A2B24"/>
    <w:rsid w:val="009A2E28"/>
    <w:rsid w:val="009A2F77"/>
    <w:rsid w:val="009A2FAA"/>
    <w:rsid w:val="009A3148"/>
    <w:rsid w:val="009A32C3"/>
    <w:rsid w:val="009A3623"/>
    <w:rsid w:val="009A3742"/>
    <w:rsid w:val="009A3E96"/>
    <w:rsid w:val="009A45A8"/>
    <w:rsid w:val="009A47F2"/>
    <w:rsid w:val="009A53BE"/>
    <w:rsid w:val="009A5731"/>
    <w:rsid w:val="009A57C5"/>
    <w:rsid w:val="009A5CDE"/>
    <w:rsid w:val="009A6902"/>
    <w:rsid w:val="009A69C6"/>
    <w:rsid w:val="009A6B7C"/>
    <w:rsid w:val="009A7155"/>
    <w:rsid w:val="009A7220"/>
    <w:rsid w:val="009A7259"/>
    <w:rsid w:val="009B0058"/>
    <w:rsid w:val="009B020C"/>
    <w:rsid w:val="009B0D28"/>
    <w:rsid w:val="009B0D58"/>
    <w:rsid w:val="009B1006"/>
    <w:rsid w:val="009B1042"/>
    <w:rsid w:val="009B11C4"/>
    <w:rsid w:val="009B1231"/>
    <w:rsid w:val="009B14BF"/>
    <w:rsid w:val="009B1888"/>
    <w:rsid w:val="009B1F90"/>
    <w:rsid w:val="009B1FA9"/>
    <w:rsid w:val="009B227D"/>
    <w:rsid w:val="009B2519"/>
    <w:rsid w:val="009B288A"/>
    <w:rsid w:val="009B2C11"/>
    <w:rsid w:val="009B2F67"/>
    <w:rsid w:val="009B2FEA"/>
    <w:rsid w:val="009B31FB"/>
    <w:rsid w:val="009B363D"/>
    <w:rsid w:val="009B3729"/>
    <w:rsid w:val="009B387F"/>
    <w:rsid w:val="009B389A"/>
    <w:rsid w:val="009B3A30"/>
    <w:rsid w:val="009B3E90"/>
    <w:rsid w:val="009B3F61"/>
    <w:rsid w:val="009B4141"/>
    <w:rsid w:val="009B468C"/>
    <w:rsid w:val="009B46F6"/>
    <w:rsid w:val="009B4BAE"/>
    <w:rsid w:val="009B4D01"/>
    <w:rsid w:val="009B4E79"/>
    <w:rsid w:val="009B5736"/>
    <w:rsid w:val="009B5846"/>
    <w:rsid w:val="009B5871"/>
    <w:rsid w:val="009B5AAA"/>
    <w:rsid w:val="009B736C"/>
    <w:rsid w:val="009B74CA"/>
    <w:rsid w:val="009B7877"/>
    <w:rsid w:val="009B7A27"/>
    <w:rsid w:val="009C0904"/>
    <w:rsid w:val="009C1341"/>
    <w:rsid w:val="009C1530"/>
    <w:rsid w:val="009C1BCC"/>
    <w:rsid w:val="009C21C7"/>
    <w:rsid w:val="009C261E"/>
    <w:rsid w:val="009C279B"/>
    <w:rsid w:val="009C41B7"/>
    <w:rsid w:val="009C49E5"/>
    <w:rsid w:val="009C537F"/>
    <w:rsid w:val="009C5993"/>
    <w:rsid w:val="009C5A93"/>
    <w:rsid w:val="009C5C7F"/>
    <w:rsid w:val="009C6216"/>
    <w:rsid w:val="009C63C8"/>
    <w:rsid w:val="009C66AF"/>
    <w:rsid w:val="009C6C6F"/>
    <w:rsid w:val="009C6D68"/>
    <w:rsid w:val="009C7197"/>
    <w:rsid w:val="009C71B5"/>
    <w:rsid w:val="009C71EA"/>
    <w:rsid w:val="009C72EC"/>
    <w:rsid w:val="009C730B"/>
    <w:rsid w:val="009C74AA"/>
    <w:rsid w:val="009C79C4"/>
    <w:rsid w:val="009C7A23"/>
    <w:rsid w:val="009C7AE8"/>
    <w:rsid w:val="009D01EB"/>
    <w:rsid w:val="009D02B1"/>
    <w:rsid w:val="009D0337"/>
    <w:rsid w:val="009D0390"/>
    <w:rsid w:val="009D06B5"/>
    <w:rsid w:val="009D0E66"/>
    <w:rsid w:val="009D0EC2"/>
    <w:rsid w:val="009D1344"/>
    <w:rsid w:val="009D13DC"/>
    <w:rsid w:val="009D15E6"/>
    <w:rsid w:val="009D1B4F"/>
    <w:rsid w:val="009D1B88"/>
    <w:rsid w:val="009D1E6C"/>
    <w:rsid w:val="009D3126"/>
    <w:rsid w:val="009D33C7"/>
    <w:rsid w:val="009D363F"/>
    <w:rsid w:val="009D368C"/>
    <w:rsid w:val="009D3C60"/>
    <w:rsid w:val="009D3D11"/>
    <w:rsid w:val="009D41B7"/>
    <w:rsid w:val="009D43EF"/>
    <w:rsid w:val="009D4543"/>
    <w:rsid w:val="009D518E"/>
    <w:rsid w:val="009D57CF"/>
    <w:rsid w:val="009D653A"/>
    <w:rsid w:val="009D6951"/>
    <w:rsid w:val="009D6B5A"/>
    <w:rsid w:val="009D6ED9"/>
    <w:rsid w:val="009D720F"/>
    <w:rsid w:val="009D75E6"/>
    <w:rsid w:val="009D7C93"/>
    <w:rsid w:val="009E091B"/>
    <w:rsid w:val="009E0C76"/>
    <w:rsid w:val="009E0DF1"/>
    <w:rsid w:val="009E1288"/>
    <w:rsid w:val="009E1616"/>
    <w:rsid w:val="009E1764"/>
    <w:rsid w:val="009E178F"/>
    <w:rsid w:val="009E1AB0"/>
    <w:rsid w:val="009E1BE7"/>
    <w:rsid w:val="009E2166"/>
    <w:rsid w:val="009E2228"/>
    <w:rsid w:val="009E26AF"/>
    <w:rsid w:val="009E2972"/>
    <w:rsid w:val="009E2A45"/>
    <w:rsid w:val="009E2D74"/>
    <w:rsid w:val="009E32ED"/>
    <w:rsid w:val="009E336D"/>
    <w:rsid w:val="009E3385"/>
    <w:rsid w:val="009E4083"/>
    <w:rsid w:val="009E4296"/>
    <w:rsid w:val="009E44E5"/>
    <w:rsid w:val="009E4532"/>
    <w:rsid w:val="009E4869"/>
    <w:rsid w:val="009E52EB"/>
    <w:rsid w:val="009E52F3"/>
    <w:rsid w:val="009E5B35"/>
    <w:rsid w:val="009E5D8E"/>
    <w:rsid w:val="009E5F9B"/>
    <w:rsid w:val="009E623C"/>
    <w:rsid w:val="009E6307"/>
    <w:rsid w:val="009E6B83"/>
    <w:rsid w:val="009E6F9D"/>
    <w:rsid w:val="009E7B0A"/>
    <w:rsid w:val="009E7B9C"/>
    <w:rsid w:val="009E7DDF"/>
    <w:rsid w:val="009E7F33"/>
    <w:rsid w:val="009F076E"/>
    <w:rsid w:val="009F0F7F"/>
    <w:rsid w:val="009F1134"/>
    <w:rsid w:val="009F15BA"/>
    <w:rsid w:val="009F1800"/>
    <w:rsid w:val="009F1CB4"/>
    <w:rsid w:val="009F1EC0"/>
    <w:rsid w:val="009F1F13"/>
    <w:rsid w:val="009F1F4F"/>
    <w:rsid w:val="009F2513"/>
    <w:rsid w:val="009F2613"/>
    <w:rsid w:val="009F26D2"/>
    <w:rsid w:val="009F274E"/>
    <w:rsid w:val="009F286C"/>
    <w:rsid w:val="009F2B10"/>
    <w:rsid w:val="009F2CC8"/>
    <w:rsid w:val="009F2FA3"/>
    <w:rsid w:val="009F3110"/>
    <w:rsid w:val="009F36A0"/>
    <w:rsid w:val="009F459B"/>
    <w:rsid w:val="009F4B62"/>
    <w:rsid w:val="009F4FB8"/>
    <w:rsid w:val="009F4FC8"/>
    <w:rsid w:val="009F58F1"/>
    <w:rsid w:val="009F5950"/>
    <w:rsid w:val="009F5D1C"/>
    <w:rsid w:val="009F6090"/>
    <w:rsid w:val="009F61DA"/>
    <w:rsid w:val="009F6997"/>
    <w:rsid w:val="00A002A2"/>
    <w:rsid w:val="00A003C4"/>
    <w:rsid w:val="00A003E0"/>
    <w:rsid w:val="00A00609"/>
    <w:rsid w:val="00A006DE"/>
    <w:rsid w:val="00A012E5"/>
    <w:rsid w:val="00A01B2D"/>
    <w:rsid w:val="00A01F21"/>
    <w:rsid w:val="00A01FE9"/>
    <w:rsid w:val="00A02BCF"/>
    <w:rsid w:val="00A037F7"/>
    <w:rsid w:val="00A039DF"/>
    <w:rsid w:val="00A04105"/>
    <w:rsid w:val="00A043F3"/>
    <w:rsid w:val="00A04479"/>
    <w:rsid w:val="00A044AA"/>
    <w:rsid w:val="00A04BF8"/>
    <w:rsid w:val="00A04C45"/>
    <w:rsid w:val="00A0523A"/>
    <w:rsid w:val="00A0548E"/>
    <w:rsid w:val="00A059AA"/>
    <w:rsid w:val="00A05F91"/>
    <w:rsid w:val="00A06040"/>
    <w:rsid w:val="00A065DA"/>
    <w:rsid w:val="00A066C5"/>
    <w:rsid w:val="00A0696F"/>
    <w:rsid w:val="00A06ADB"/>
    <w:rsid w:val="00A06ADE"/>
    <w:rsid w:val="00A07097"/>
    <w:rsid w:val="00A0712D"/>
    <w:rsid w:val="00A07704"/>
    <w:rsid w:val="00A1035C"/>
    <w:rsid w:val="00A107A7"/>
    <w:rsid w:val="00A10A25"/>
    <w:rsid w:val="00A11376"/>
    <w:rsid w:val="00A11B3E"/>
    <w:rsid w:val="00A1248A"/>
    <w:rsid w:val="00A12E0F"/>
    <w:rsid w:val="00A12E20"/>
    <w:rsid w:val="00A131AA"/>
    <w:rsid w:val="00A134AA"/>
    <w:rsid w:val="00A134DE"/>
    <w:rsid w:val="00A135C5"/>
    <w:rsid w:val="00A135ED"/>
    <w:rsid w:val="00A13DDD"/>
    <w:rsid w:val="00A13E1D"/>
    <w:rsid w:val="00A13F06"/>
    <w:rsid w:val="00A143C3"/>
    <w:rsid w:val="00A1469E"/>
    <w:rsid w:val="00A157F1"/>
    <w:rsid w:val="00A15DD6"/>
    <w:rsid w:val="00A167A6"/>
    <w:rsid w:val="00A16E03"/>
    <w:rsid w:val="00A1707C"/>
    <w:rsid w:val="00A17965"/>
    <w:rsid w:val="00A17A19"/>
    <w:rsid w:val="00A17B7C"/>
    <w:rsid w:val="00A202CD"/>
    <w:rsid w:val="00A2038E"/>
    <w:rsid w:val="00A206A8"/>
    <w:rsid w:val="00A2092B"/>
    <w:rsid w:val="00A20C85"/>
    <w:rsid w:val="00A20EFD"/>
    <w:rsid w:val="00A21314"/>
    <w:rsid w:val="00A2142D"/>
    <w:rsid w:val="00A215D0"/>
    <w:rsid w:val="00A22F27"/>
    <w:rsid w:val="00A23C68"/>
    <w:rsid w:val="00A23D0C"/>
    <w:rsid w:val="00A242F8"/>
    <w:rsid w:val="00A24376"/>
    <w:rsid w:val="00A244A6"/>
    <w:rsid w:val="00A24C1B"/>
    <w:rsid w:val="00A251CC"/>
    <w:rsid w:val="00A25849"/>
    <w:rsid w:val="00A25D40"/>
    <w:rsid w:val="00A26033"/>
    <w:rsid w:val="00A26514"/>
    <w:rsid w:val="00A265D9"/>
    <w:rsid w:val="00A268A8"/>
    <w:rsid w:val="00A273CB"/>
    <w:rsid w:val="00A27720"/>
    <w:rsid w:val="00A27C23"/>
    <w:rsid w:val="00A309FE"/>
    <w:rsid w:val="00A30F69"/>
    <w:rsid w:val="00A31C87"/>
    <w:rsid w:val="00A31F9E"/>
    <w:rsid w:val="00A32088"/>
    <w:rsid w:val="00A331BF"/>
    <w:rsid w:val="00A33430"/>
    <w:rsid w:val="00A339A0"/>
    <w:rsid w:val="00A33E80"/>
    <w:rsid w:val="00A34357"/>
    <w:rsid w:val="00A34609"/>
    <w:rsid w:val="00A348AC"/>
    <w:rsid w:val="00A34DE3"/>
    <w:rsid w:val="00A34F61"/>
    <w:rsid w:val="00A35118"/>
    <w:rsid w:val="00A35593"/>
    <w:rsid w:val="00A358A4"/>
    <w:rsid w:val="00A3599D"/>
    <w:rsid w:val="00A35D69"/>
    <w:rsid w:val="00A36B83"/>
    <w:rsid w:val="00A36BA7"/>
    <w:rsid w:val="00A36F7E"/>
    <w:rsid w:val="00A3705C"/>
    <w:rsid w:val="00A37906"/>
    <w:rsid w:val="00A37B66"/>
    <w:rsid w:val="00A40439"/>
    <w:rsid w:val="00A40BAF"/>
    <w:rsid w:val="00A41217"/>
    <w:rsid w:val="00A41843"/>
    <w:rsid w:val="00A41970"/>
    <w:rsid w:val="00A41BF9"/>
    <w:rsid w:val="00A41D06"/>
    <w:rsid w:val="00A4269A"/>
    <w:rsid w:val="00A42991"/>
    <w:rsid w:val="00A42C24"/>
    <w:rsid w:val="00A42F60"/>
    <w:rsid w:val="00A4336F"/>
    <w:rsid w:val="00A43658"/>
    <w:rsid w:val="00A43902"/>
    <w:rsid w:val="00A43933"/>
    <w:rsid w:val="00A43EB2"/>
    <w:rsid w:val="00A4442F"/>
    <w:rsid w:val="00A4456D"/>
    <w:rsid w:val="00A44F34"/>
    <w:rsid w:val="00A4521C"/>
    <w:rsid w:val="00A4593A"/>
    <w:rsid w:val="00A45DCD"/>
    <w:rsid w:val="00A461F0"/>
    <w:rsid w:val="00A46B6B"/>
    <w:rsid w:val="00A46BF5"/>
    <w:rsid w:val="00A46ED2"/>
    <w:rsid w:val="00A46F0B"/>
    <w:rsid w:val="00A470B4"/>
    <w:rsid w:val="00A47394"/>
    <w:rsid w:val="00A476E2"/>
    <w:rsid w:val="00A47B62"/>
    <w:rsid w:val="00A47C09"/>
    <w:rsid w:val="00A47EA3"/>
    <w:rsid w:val="00A50822"/>
    <w:rsid w:val="00A5096C"/>
    <w:rsid w:val="00A50A7C"/>
    <w:rsid w:val="00A50CEC"/>
    <w:rsid w:val="00A50F1C"/>
    <w:rsid w:val="00A50F73"/>
    <w:rsid w:val="00A51412"/>
    <w:rsid w:val="00A51569"/>
    <w:rsid w:val="00A51CA7"/>
    <w:rsid w:val="00A51D16"/>
    <w:rsid w:val="00A51DBF"/>
    <w:rsid w:val="00A51FB0"/>
    <w:rsid w:val="00A5273A"/>
    <w:rsid w:val="00A52BAB"/>
    <w:rsid w:val="00A53E3E"/>
    <w:rsid w:val="00A53F9F"/>
    <w:rsid w:val="00A546A4"/>
    <w:rsid w:val="00A548C9"/>
    <w:rsid w:val="00A54FDA"/>
    <w:rsid w:val="00A55127"/>
    <w:rsid w:val="00A5531E"/>
    <w:rsid w:val="00A55E5F"/>
    <w:rsid w:val="00A55EC3"/>
    <w:rsid w:val="00A56148"/>
    <w:rsid w:val="00A563C9"/>
    <w:rsid w:val="00A5667D"/>
    <w:rsid w:val="00A56931"/>
    <w:rsid w:val="00A569A7"/>
    <w:rsid w:val="00A57375"/>
    <w:rsid w:val="00A578B3"/>
    <w:rsid w:val="00A57AD0"/>
    <w:rsid w:val="00A6028C"/>
    <w:rsid w:val="00A60447"/>
    <w:rsid w:val="00A60A23"/>
    <w:rsid w:val="00A614E7"/>
    <w:rsid w:val="00A617AB"/>
    <w:rsid w:val="00A61A2D"/>
    <w:rsid w:val="00A61A3B"/>
    <w:rsid w:val="00A61D13"/>
    <w:rsid w:val="00A62E1D"/>
    <w:rsid w:val="00A6341C"/>
    <w:rsid w:val="00A634F7"/>
    <w:rsid w:val="00A63554"/>
    <w:rsid w:val="00A63822"/>
    <w:rsid w:val="00A6383D"/>
    <w:rsid w:val="00A639BC"/>
    <w:rsid w:val="00A639BD"/>
    <w:rsid w:val="00A63D6F"/>
    <w:rsid w:val="00A640FF"/>
    <w:rsid w:val="00A6449B"/>
    <w:rsid w:val="00A64615"/>
    <w:rsid w:val="00A64F8D"/>
    <w:rsid w:val="00A659A7"/>
    <w:rsid w:val="00A659D7"/>
    <w:rsid w:val="00A65CFF"/>
    <w:rsid w:val="00A65DAC"/>
    <w:rsid w:val="00A65EB9"/>
    <w:rsid w:val="00A662A5"/>
    <w:rsid w:val="00A662E9"/>
    <w:rsid w:val="00A6651D"/>
    <w:rsid w:val="00A66905"/>
    <w:rsid w:val="00A66D0D"/>
    <w:rsid w:val="00A66FED"/>
    <w:rsid w:val="00A6747F"/>
    <w:rsid w:val="00A67659"/>
    <w:rsid w:val="00A67A36"/>
    <w:rsid w:val="00A67D63"/>
    <w:rsid w:val="00A67DBF"/>
    <w:rsid w:val="00A70A47"/>
    <w:rsid w:val="00A70D9E"/>
    <w:rsid w:val="00A712CF"/>
    <w:rsid w:val="00A713C6"/>
    <w:rsid w:val="00A718AF"/>
    <w:rsid w:val="00A71AEF"/>
    <w:rsid w:val="00A71B0A"/>
    <w:rsid w:val="00A71DD8"/>
    <w:rsid w:val="00A73EA6"/>
    <w:rsid w:val="00A74A37"/>
    <w:rsid w:val="00A74BA8"/>
    <w:rsid w:val="00A74C34"/>
    <w:rsid w:val="00A74E89"/>
    <w:rsid w:val="00A7551F"/>
    <w:rsid w:val="00A755A4"/>
    <w:rsid w:val="00A75B35"/>
    <w:rsid w:val="00A75B64"/>
    <w:rsid w:val="00A763C4"/>
    <w:rsid w:val="00A76A34"/>
    <w:rsid w:val="00A76C9E"/>
    <w:rsid w:val="00A76D61"/>
    <w:rsid w:val="00A773BD"/>
    <w:rsid w:val="00A77493"/>
    <w:rsid w:val="00A7762E"/>
    <w:rsid w:val="00A778FB"/>
    <w:rsid w:val="00A77A22"/>
    <w:rsid w:val="00A77F44"/>
    <w:rsid w:val="00A8048C"/>
    <w:rsid w:val="00A810C0"/>
    <w:rsid w:val="00A810EE"/>
    <w:rsid w:val="00A81167"/>
    <w:rsid w:val="00A81173"/>
    <w:rsid w:val="00A815EC"/>
    <w:rsid w:val="00A81B41"/>
    <w:rsid w:val="00A824BA"/>
    <w:rsid w:val="00A824C3"/>
    <w:rsid w:val="00A82667"/>
    <w:rsid w:val="00A82C10"/>
    <w:rsid w:val="00A82C84"/>
    <w:rsid w:val="00A831A3"/>
    <w:rsid w:val="00A83E88"/>
    <w:rsid w:val="00A841B2"/>
    <w:rsid w:val="00A8444F"/>
    <w:rsid w:val="00A84801"/>
    <w:rsid w:val="00A852C1"/>
    <w:rsid w:val="00A85ADB"/>
    <w:rsid w:val="00A85CE2"/>
    <w:rsid w:val="00A863A2"/>
    <w:rsid w:val="00A86494"/>
    <w:rsid w:val="00A86B44"/>
    <w:rsid w:val="00A87451"/>
    <w:rsid w:val="00A878E8"/>
    <w:rsid w:val="00A87B8F"/>
    <w:rsid w:val="00A87D8A"/>
    <w:rsid w:val="00A90232"/>
    <w:rsid w:val="00A9027D"/>
    <w:rsid w:val="00A90743"/>
    <w:rsid w:val="00A90940"/>
    <w:rsid w:val="00A90B2F"/>
    <w:rsid w:val="00A90C5A"/>
    <w:rsid w:val="00A91179"/>
    <w:rsid w:val="00A912B6"/>
    <w:rsid w:val="00A9146E"/>
    <w:rsid w:val="00A9166D"/>
    <w:rsid w:val="00A9182E"/>
    <w:rsid w:val="00A91B79"/>
    <w:rsid w:val="00A92676"/>
    <w:rsid w:val="00A92E2F"/>
    <w:rsid w:val="00A92F27"/>
    <w:rsid w:val="00A93816"/>
    <w:rsid w:val="00A93933"/>
    <w:rsid w:val="00A93FBF"/>
    <w:rsid w:val="00A94813"/>
    <w:rsid w:val="00A94C08"/>
    <w:rsid w:val="00A94E2E"/>
    <w:rsid w:val="00A95540"/>
    <w:rsid w:val="00A959EF"/>
    <w:rsid w:val="00A966D9"/>
    <w:rsid w:val="00A966F7"/>
    <w:rsid w:val="00A96A12"/>
    <w:rsid w:val="00A96C2D"/>
    <w:rsid w:val="00A971FC"/>
    <w:rsid w:val="00A97223"/>
    <w:rsid w:val="00A97887"/>
    <w:rsid w:val="00AA0562"/>
    <w:rsid w:val="00AA05AF"/>
    <w:rsid w:val="00AA0CFB"/>
    <w:rsid w:val="00AA0DFF"/>
    <w:rsid w:val="00AA1031"/>
    <w:rsid w:val="00AA12F8"/>
    <w:rsid w:val="00AA18BB"/>
    <w:rsid w:val="00AA1D61"/>
    <w:rsid w:val="00AA1F69"/>
    <w:rsid w:val="00AA23A2"/>
    <w:rsid w:val="00AA254F"/>
    <w:rsid w:val="00AA29CA"/>
    <w:rsid w:val="00AA2B01"/>
    <w:rsid w:val="00AA3480"/>
    <w:rsid w:val="00AA3556"/>
    <w:rsid w:val="00AA3790"/>
    <w:rsid w:val="00AA3F49"/>
    <w:rsid w:val="00AA46F2"/>
    <w:rsid w:val="00AA4CD0"/>
    <w:rsid w:val="00AA5000"/>
    <w:rsid w:val="00AA5730"/>
    <w:rsid w:val="00AA577C"/>
    <w:rsid w:val="00AA5B19"/>
    <w:rsid w:val="00AA5CED"/>
    <w:rsid w:val="00AA5D9D"/>
    <w:rsid w:val="00AA5FF6"/>
    <w:rsid w:val="00AA6650"/>
    <w:rsid w:val="00AA6BBD"/>
    <w:rsid w:val="00AA6D9B"/>
    <w:rsid w:val="00AB0E0F"/>
    <w:rsid w:val="00AB12ED"/>
    <w:rsid w:val="00AB17E1"/>
    <w:rsid w:val="00AB1836"/>
    <w:rsid w:val="00AB1C16"/>
    <w:rsid w:val="00AB1F48"/>
    <w:rsid w:val="00AB27EE"/>
    <w:rsid w:val="00AB3207"/>
    <w:rsid w:val="00AB3BF0"/>
    <w:rsid w:val="00AB3FB0"/>
    <w:rsid w:val="00AB4039"/>
    <w:rsid w:val="00AB5655"/>
    <w:rsid w:val="00AB5DE0"/>
    <w:rsid w:val="00AB64FA"/>
    <w:rsid w:val="00AB7350"/>
    <w:rsid w:val="00AB7BAD"/>
    <w:rsid w:val="00AB7BDE"/>
    <w:rsid w:val="00AB7C44"/>
    <w:rsid w:val="00AC03F7"/>
    <w:rsid w:val="00AC0782"/>
    <w:rsid w:val="00AC0A80"/>
    <w:rsid w:val="00AC13CB"/>
    <w:rsid w:val="00AC1626"/>
    <w:rsid w:val="00AC1809"/>
    <w:rsid w:val="00AC1A87"/>
    <w:rsid w:val="00AC1C1A"/>
    <w:rsid w:val="00AC1DCC"/>
    <w:rsid w:val="00AC1E64"/>
    <w:rsid w:val="00AC2136"/>
    <w:rsid w:val="00AC25E2"/>
    <w:rsid w:val="00AC29B1"/>
    <w:rsid w:val="00AC2FC3"/>
    <w:rsid w:val="00AC3698"/>
    <w:rsid w:val="00AC36C5"/>
    <w:rsid w:val="00AC4040"/>
    <w:rsid w:val="00AC417C"/>
    <w:rsid w:val="00AC464D"/>
    <w:rsid w:val="00AC47ED"/>
    <w:rsid w:val="00AC487A"/>
    <w:rsid w:val="00AC48D0"/>
    <w:rsid w:val="00AC4B0F"/>
    <w:rsid w:val="00AC4DFB"/>
    <w:rsid w:val="00AC4EFF"/>
    <w:rsid w:val="00AC4F0A"/>
    <w:rsid w:val="00AC4F92"/>
    <w:rsid w:val="00AC4FC6"/>
    <w:rsid w:val="00AC5A6A"/>
    <w:rsid w:val="00AC5BD7"/>
    <w:rsid w:val="00AC5C4F"/>
    <w:rsid w:val="00AC629E"/>
    <w:rsid w:val="00AC664F"/>
    <w:rsid w:val="00AC66E9"/>
    <w:rsid w:val="00AC67B1"/>
    <w:rsid w:val="00AC6A51"/>
    <w:rsid w:val="00AC7003"/>
    <w:rsid w:val="00AC7530"/>
    <w:rsid w:val="00AC7AD7"/>
    <w:rsid w:val="00AC7DF6"/>
    <w:rsid w:val="00AD04E3"/>
    <w:rsid w:val="00AD0625"/>
    <w:rsid w:val="00AD0970"/>
    <w:rsid w:val="00AD0A20"/>
    <w:rsid w:val="00AD0F4B"/>
    <w:rsid w:val="00AD1816"/>
    <w:rsid w:val="00AD18EF"/>
    <w:rsid w:val="00AD1D29"/>
    <w:rsid w:val="00AD1E7E"/>
    <w:rsid w:val="00AD2582"/>
    <w:rsid w:val="00AD269B"/>
    <w:rsid w:val="00AD27BA"/>
    <w:rsid w:val="00AD2D96"/>
    <w:rsid w:val="00AD2F07"/>
    <w:rsid w:val="00AD3533"/>
    <w:rsid w:val="00AD358C"/>
    <w:rsid w:val="00AD3BA3"/>
    <w:rsid w:val="00AD4199"/>
    <w:rsid w:val="00AD433F"/>
    <w:rsid w:val="00AD4782"/>
    <w:rsid w:val="00AD4917"/>
    <w:rsid w:val="00AD4A4B"/>
    <w:rsid w:val="00AD5ABE"/>
    <w:rsid w:val="00AD6881"/>
    <w:rsid w:val="00AD6A80"/>
    <w:rsid w:val="00AD6CC4"/>
    <w:rsid w:val="00AD7CDE"/>
    <w:rsid w:val="00AD7E89"/>
    <w:rsid w:val="00AD7EE8"/>
    <w:rsid w:val="00AD7F25"/>
    <w:rsid w:val="00AE0A96"/>
    <w:rsid w:val="00AE0EF6"/>
    <w:rsid w:val="00AE1097"/>
    <w:rsid w:val="00AE13F8"/>
    <w:rsid w:val="00AE16CE"/>
    <w:rsid w:val="00AE1825"/>
    <w:rsid w:val="00AE1A62"/>
    <w:rsid w:val="00AE1AA7"/>
    <w:rsid w:val="00AE1CE7"/>
    <w:rsid w:val="00AE20A1"/>
    <w:rsid w:val="00AE25F8"/>
    <w:rsid w:val="00AE2789"/>
    <w:rsid w:val="00AE2CF0"/>
    <w:rsid w:val="00AE2D45"/>
    <w:rsid w:val="00AE2FE0"/>
    <w:rsid w:val="00AE3165"/>
    <w:rsid w:val="00AE3692"/>
    <w:rsid w:val="00AE3E84"/>
    <w:rsid w:val="00AE3F48"/>
    <w:rsid w:val="00AE47CD"/>
    <w:rsid w:val="00AE4DE6"/>
    <w:rsid w:val="00AE541E"/>
    <w:rsid w:val="00AE570A"/>
    <w:rsid w:val="00AE588C"/>
    <w:rsid w:val="00AE5B95"/>
    <w:rsid w:val="00AE6175"/>
    <w:rsid w:val="00AE62D3"/>
    <w:rsid w:val="00AE62F5"/>
    <w:rsid w:val="00AE63D5"/>
    <w:rsid w:val="00AE693E"/>
    <w:rsid w:val="00AE6C75"/>
    <w:rsid w:val="00AE6E82"/>
    <w:rsid w:val="00AE720A"/>
    <w:rsid w:val="00AE74FA"/>
    <w:rsid w:val="00AE78A0"/>
    <w:rsid w:val="00AE78EE"/>
    <w:rsid w:val="00AE7AA5"/>
    <w:rsid w:val="00AE7B30"/>
    <w:rsid w:val="00AE7B93"/>
    <w:rsid w:val="00AE7E60"/>
    <w:rsid w:val="00AF0412"/>
    <w:rsid w:val="00AF07C2"/>
    <w:rsid w:val="00AF119D"/>
    <w:rsid w:val="00AF19D1"/>
    <w:rsid w:val="00AF1D06"/>
    <w:rsid w:val="00AF2065"/>
    <w:rsid w:val="00AF2A69"/>
    <w:rsid w:val="00AF2B06"/>
    <w:rsid w:val="00AF30EF"/>
    <w:rsid w:val="00AF3109"/>
    <w:rsid w:val="00AF319A"/>
    <w:rsid w:val="00AF336A"/>
    <w:rsid w:val="00AF3D4B"/>
    <w:rsid w:val="00AF5034"/>
    <w:rsid w:val="00AF5372"/>
    <w:rsid w:val="00AF5731"/>
    <w:rsid w:val="00AF574C"/>
    <w:rsid w:val="00AF59EF"/>
    <w:rsid w:val="00AF5E2F"/>
    <w:rsid w:val="00AF648B"/>
    <w:rsid w:val="00AF65E6"/>
    <w:rsid w:val="00AF70C9"/>
    <w:rsid w:val="00AF733B"/>
    <w:rsid w:val="00AF75A9"/>
    <w:rsid w:val="00AF79DB"/>
    <w:rsid w:val="00AF7C39"/>
    <w:rsid w:val="00AF7D9A"/>
    <w:rsid w:val="00B00ABA"/>
    <w:rsid w:val="00B00CA2"/>
    <w:rsid w:val="00B00D92"/>
    <w:rsid w:val="00B00F04"/>
    <w:rsid w:val="00B01396"/>
    <w:rsid w:val="00B01CA7"/>
    <w:rsid w:val="00B01EDA"/>
    <w:rsid w:val="00B022F1"/>
    <w:rsid w:val="00B0243D"/>
    <w:rsid w:val="00B02C35"/>
    <w:rsid w:val="00B0315B"/>
    <w:rsid w:val="00B0323F"/>
    <w:rsid w:val="00B03401"/>
    <w:rsid w:val="00B0385A"/>
    <w:rsid w:val="00B03C24"/>
    <w:rsid w:val="00B041A6"/>
    <w:rsid w:val="00B041EC"/>
    <w:rsid w:val="00B0433E"/>
    <w:rsid w:val="00B04C74"/>
    <w:rsid w:val="00B05125"/>
    <w:rsid w:val="00B05393"/>
    <w:rsid w:val="00B055D6"/>
    <w:rsid w:val="00B0589C"/>
    <w:rsid w:val="00B058CD"/>
    <w:rsid w:val="00B058EC"/>
    <w:rsid w:val="00B070A1"/>
    <w:rsid w:val="00B073FA"/>
    <w:rsid w:val="00B07D18"/>
    <w:rsid w:val="00B07F68"/>
    <w:rsid w:val="00B07F78"/>
    <w:rsid w:val="00B104A4"/>
    <w:rsid w:val="00B108DC"/>
    <w:rsid w:val="00B10B18"/>
    <w:rsid w:val="00B10D63"/>
    <w:rsid w:val="00B113B7"/>
    <w:rsid w:val="00B11407"/>
    <w:rsid w:val="00B11D8C"/>
    <w:rsid w:val="00B11EAA"/>
    <w:rsid w:val="00B11F53"/>
    <w:rsid w:val="00B11FD4"/>
    <w:rsid w:val="00B1232E"/>
    <w:rsid w:val="00B128E1"/>
    <w:rsid w:val="00B12F46"/>
    <w:rsid w:val="00B1321F"/>
    <w:rsid w:val="00B13893"/>
    <w:rsid w:val="00B13BD3"/>
    <w:rsid w:val="00B14320"/>
    <w:rsid w:val="00B14CD8"/>
    <w:rsid w:val="00B14EB6"/>
    <w:rsid w:val="00B14FD1"/>
    <w:rsid w:val="00B151E8"/>
    <w:rsid w:val="00B1523E"/>
    <w:rsid w:val="00B153D5"/>
    <w:rsid w:val="00B15B37"/>
    <w:rsid w:val="00B15CEF"/>
    <w:rsid w:val="00B15D08"/>
    <w:rsid w:val="00B1627A"/>
    <w:rsid w:val="00B16E91"/>
    <w:rsid w:val="00B16F0E"/>
    <w:rsid w:val="00B20721"/>
    <w:rsid w:val="00B20C38"/>
    <w:rsid w:val="00B21043"/>
    <w:rsid w:val="00B21120"/>
    <w:rsid w:val="00B215CD"/>
    <w:rsid w:val="00B21EBB"/>
    <w:rsid w:val="00B2225E"/>
    <w:rsid w:val="00B22C59"/>
    <w:rsid w:val="00B23404"/>
    <w:rsid w:val="00B2370D"/>
    <w:rsid w:val="00B23922"/>
    <w:rsid w:val="00B239E9"/>
    <w:rsid w:val="00B23A38"/>
    <w:rsid w:val="00B23B24"/>
    <w:rsid w:val="00B24416"/>
    <w:rsid w:val="00B24823"/>
    <w:rsid w:val="00B24AFA"/>
    <w:rsid w:val="00B25999"/>
    <w:rsid w:val="00B260A1"/>
    <w:rsid w:val="00B26250"/>
    <w:rsid w:val="00B267FC"/>
    <w:rsid w:val="00B26A60"/>
    <w:rsid w:val="00B26AB8"/>
    <w:rsid w:val="00B26BE0"/>
    <w:rsid w:val="00B271A1"/>
    <w:rsid w:val="00B271CE"/>
    <w:rsid w:val="00B27368"/>
    <w:rsid w:val="00B276EF"/>
    <w:rsid w:val="00B27CF6"/>
    <w:rsid w:val="00B3017F"/>
    <w:rsid w:val="00B30EC7"/>
    <w:rsid w:val="00B31770"/>
    <w:rsid w:val="00B31B70"/>
    <w:rsid w:val="00B321C8"/>
    <w:rsid w:val="00B321F6"/>
    <w:rsid w:val="00B3258C"/>
    <w:rsid w:val="00B32913"/>
    <w:rsid w:val="00B336EC"/>
    <w:rsid w:val="00B33ACB"/>
    <w:rsid w:val="00B33B97"/>
    <w:rsid w:val="00B342C8"/>
    <w:rsid w:val="00B34488"/>
    <w:rsid w:val="00B3481D"/>
    <w:rsid w:val="00B34E24"/>
    <w:rsid w:val="00B35070"/>
    <w:rsid w:val="00B356FC"/>
    <w:rsid w:val="00B35770"/>
    <w:rsid w:val="00B35FEA"/>
    <w:rsid w:val="00B362DE"/>
    <w:rsid w:val="00B36BD0"/>
    <w:rsid w:val="00B3714E"/>
    <w:rsid w:val="00B377D9"/>
    <w:rsid w:val="00B4098F"/>
    <w:rsid w:val="00B40AD4"/>
    <w:rsid w:val="00B40C07"/>
    <w:rsid w:val="00B40D59"/>
    <w:rsid w:val="00B412D1"/>
    <w:rsid w:val="00B41595"/>
    <w:rsid w:val="00B419E9"/>
    <w:rsid w:val="00B41A67"/>
    <w:rsid w:val="00B41D30"/>
    <w:rsid w:val="00B41D9B"/>
    <w:rsid w:val="00B42565"/>
    <w:rsid w:val="00B42883"/>
    <w:rsid w:val="00B42CCA"/>
    <w:rsid w:val="00B435C5"/>
    <w:rsid w:val="00B43DD3"/>
    <w:rsid w:val="00B44645"/>
    <w:rsid w:val="00B44A5B"/>
    <w:rsid w:val="00B44D7D"/>
    <w:rsid w:val="00B44F1B"/>
    <w:rsid w:val="00B45035"/>
    <w:rsid w:val="00B454BF"/>
    <w:rsid w:val="00B45734"/>
    <w:rsid w:val="00B45BD7"/>
    <w:rsid w:val="00B47009"/>
    <w:rsid w:val="00B470CB"/>
    <w:rsid w:val="00B4719E"/>
    <w:rsid w:val="00B4735F"/>
    <w:rsid w:val="00B4741A"/>
    <w:rsid w:val="00B477B7"/>
    <w:rsid w:val="00B47956"/>
    <w:rsid w:val="00B4796C"/>
    <w:rsid w:val="00B47B17"/>
    <w:rsid w:val="00B47D11"/>
    <w:rsid w:val="00B5008F"/>
    <w:rsid w:val="00B50572"/>
    <w:rsid w:val="00B508F7"/>
    <w:rsid w:val="00B51378"/>
    <w:rsid w:val="00B518F9"/>
    <w:rsid w:val="00B52906"/>
    <w:rsid w:val="00B52C28"/>
    <w:rsid w:val="00B52EC9"/>
    <w:rsid w:val="00B538C7"/>
    <w:rsid w:val="00B53CD4"/>
    <w:rsid w:val="00B53E20"/>
    <w:rsid w:val="00B53F6E"/>
    <w:rsid w:val="00B54119"/>
    <w:rsid w:val="00B5442E"/>
    <w:rsid w:val="00B54A24"/>
    <w:rsid w:val="00B54B28"/>
    <w:rsid w:val="00B55000"/>
    <w:rsid w:val="00B550A9"/>
    <w:rsid w:val="00B555D5"/>
    <w:rsid w:val="00B557D2"/>
    <w:rsid w:val="00B56093"/>
    <w:rsid w:val="00B561BB"/>
    <w:rsid w:val="00B57951"/>
    <w:rsid w:val="00B57A60"/>
    <w:rsid w:val="00B57DC2"/>
    <w:rsid w:val="00B60168"/>
    <w:rsid w:val="00B609FE"/>
    <w:rsid w:val="00B60CF4"/>
    <w:rsid w:val="00B6136B"/>
    <w:rsid w:val="00B61623"/>
    <w:rsid w:val="00B62413"/>
    <w:rsid w:val="00B624D6"/>
    <w:rsid w:val="00B62951"/>
    <w:rsid w:val="00B62A85"/>
    <w:rsid w:val="00B639C8"/>
    <w:rsid w:val="00B640BC"/>
    <w:rsid w:val="00B64127"/>
    <w:rsid w:val="00B64327"/>
    <w:rsid w:val="00B6467A"/>
    <w:rsid w:val="00B649CD"/>
    <w:rsid w:val="00B649CF"/>
    <w:rsid w:val="00B64D6A"/>
    <w:rsid w:val="00B65C2A"/>
    <w:rsid w:val="00B65EFE"/>
    <w:rsid w:val="00B66771"/>
    <w:rsid w:val="00B66D43"/>
    <w:rsid w:val="00B676D4"/>
    <w:rsid w:val="00B67A64"/>
    <w:rsid w:val="00B67DA2"/>
    <w:rsid w:val="00B67FF3"/>
    <w:rsid w:val="00B707FB"/>
    <w:rsid w:val="00B70B17"/>
    <w:rsid w:val="00B70FB4"/>
    <w:rsid w:val="00B71A87"/>
    <w:rsid w:val="00B71C12"/>
    <w:rsid w:val="00B72233"/>
    <w:rsid w:val="00B72253"/>
    <w:rsid w:val="00B723D3"/>
    <w:rsid w:val="00B72CE7"/>
    <w:rsid w:val="00B72D75"/>
    <w:rsid w:val="00B72DFF"/>
    <w:rsid w:val="00B73107"/>
    <w:rsid w:val="00B73F01"/>
    <w:rsid w:val="00B73F24"/>
    <w:rsid w:val="00B7449F"/>
    <w:rsid w:val="00B74517"/>
    <w:rsid w:val="00B753DD"/>
    <w:rsid w:val="00B75C58"/>
    <w:rsid w:val="00B75D3E"/>
    <w:rsid w:val="00B75EC8"/>
    <w:rsid w:val="00B75F9A"/>
    <w:rsid w:val="00B76245"/>
    <w:rsid w:val="00B763FA"/>
    <w:rsid w:val="00B76509"/>
    <w:rsid w:val="00B76971"/>
    <w:rsid w:val="00B76BE8"/>
    <w:rsid w:val="00B76CE4"/>
    <w:rsid w:val="00B76E12"/>
    <w:rsid w:val="00B770BA"/>
    <w:rsid w:val="00B77355"/>
    <w:rsid w:val="00B774CA"/>
    <w:rsid w:val="00B77878"/>
    <w:rsid w:val="00B77DF7"/>
    <w:rsid w:val="00B77EAC"/>
    <w:rsid w:val="00B800FF"/>
    <w:rsid w:val="00B80126"/>
    <w:rsid w:val="00B804D2"/>
    <w:rsid w:val="00B80A38"/>
    <w:rsid w:val="00B81221"/>
    <w:rsid w:val="00B81280"/>
    <w:rsid w:val="00B814E0"/>
    <w:rsid w:val="00B814E8"/>
    <w:rsid w:val="00B818EF"/>
    <w:rsid w:val="00B81A14"/>
    <w:rsid w:val="00B81D38"/>
    <w:rsid w:val="00B81E58"/>
    <w:rsid w:val="00B81F00"/>
    <w:rsid w:val="00B81FB5"/>
    <w:rsid w:val="00B826D0"/>
    <w:rsid w:val="00B831F7"/>
    <w:rsid w:val="00B833AB"/>
    <w:rsid w:val="00B835B7"/>
    <w:rsid w:val="00B836A3"/>
    <w:rsid w:val="00B838E9"/>
    <w:rsid w:val="00B83906"/>
    <w:rsid w:val="00B83E01"/>
    <w:rsid w:val="00B8423D"/>
    <w:rsid w:val="00B84251"/>
    <w:rsid w:val="00B84287"/>
    <w:rsid w:val="00B8453F"/>
    <w:rsid w:val="00B846AE"/>
    <w:rsid w:val="00B84870"/>
    <w:rsid w:val="00B84FB4"/>
    <w:rsid w:val="00B85871"/>
    <w:rsid w:val="00B85B35"/>
    <w:rsid w:val="00B86BED"/>
    <w:rsid w:val="00B87248"/>
    <w:rsid w:val="00B876DA"/>
    <w:rsid w:val="00B879CB"/>
    <w:rsid w:val="00B87E29"/>
    <w:rsid w:val="00B87F83"/>
    <w:rsid w:val="00B901E6"/>
    <w:rsid w:val="00B9061F"/>
    <w:rsid w:val="00B90676"/>
    <w:rsid w:val="00B907B6"/>
    <w:rsid w:val="00B90D60"/>
    <w:rsid w:val="00B90D74"/>
    <w:rsid w:val="00B90F0B"/>
    <w:rsid w:val="00B90F6A"/>
    <w:rsid w:val="00B91204"/>
    <w:rsid w:val="00B913F7"/>
    <w:rsid w:val="00B91BBB"/>
    <w:rsid w:val="00B91C9C"/>
    <w:rsid w:val="00B91F71"/>
    <w:rsid w:val="00B923D1"/>
    <w:rsid w:val="00B93A5F"/>
    <w:rsid w:val="00B93DCA"/>
    <w:rsid w:val="00B93E66"/>
    <w:rsid w:val="00B9427A"/>
    <w:rsid w:val="00B9434B"/>
    <w:rsid w:val="00B94B98"/>
    <w:rsid w:val="00B94DC6"/>
    <w:rsid w:val="00B94E92"/>
    <w:rsid w:val="00B95033"/>
    <w:rsid w:val="00B95416"/>
    <w:rsid w:val="00B9552B"/>
    <w:rsid w:val="00B95563"/>
    <w:rsid w:val="00B957AD"/>
    <w:rsid w:val="00B957B5"/>
    <w:rsid w:val="00B95899"/>
    <w:rsid w:val="00B95C63"/>
    <w:rsid w:val="00B95D57"/>
    <w:rsid w:val="00B961CF"/>
    <w:rsid w:val="00B96204"/>
    <w:rsid w:val="00B963DD"/>
    <w:rsid w:val="00B96404"/>
    <w:rsid w:val="00B96452"/>
    <w:rsid w:val="00B96576"/>
    <w:rsid w:val="00B9661C"/>
    <w:rsid w:val="00B974AD"/>
    <w:rsid w:val="00B97557"/>
    <w:rsid w:val="00B976C8"/>
    <w:rsid w:val="00B979AE"/>
    <w:rsid w:val="00B97A30"/>
    <w:rsid w:val="00B97EF1"/>
    <w:rsid w:val="00B97F6E"/>
    <w:rsid w:val="00BA052F"/>
    <w:rsid w:val="00BA06BE"/>
    <w:rsid w:val="00BA1312"/>
    <w:rsid w:val="00BA1362"/>
    <w:rsid w:val="00BA145F"/>
    <w:rsid w:val="00BA1587"/>
    <w:rsid w:val="00BA1836"/>
    <w:rsid w:val="00BA1A3F"/>
    <w:rsid w:val="00BA206C"/>
    <w:rsid w:val="00BA225B"/>
    <w:rsid w:val="00BA31A8"/>
    <w:rsid w:val="00BA34A3"/>
    <w:rsid w:val="00BA3690"/>
    <w:rsid w:val="00BA3A5B"/>
    <w:rsid w:val="00BA3FD9"/>
    <w:rsid w:val="00BA4662"/>
    <w:rsid w:val="00BA4A79"/>
    <w:rsid w:val="00BA517F"/>
    <w:rsid w:val="00BA52AB"/>
    <w:rsid w:val="00BA5755"/>
    <w:rsid w:val="00BA5D74"/>
    <w:rsid w:val="00BA5EBC"/>
    <w:rsid w:val="00BA61EF"/>
    <w:rsid w:val="00BA622C"/>
    <w:rsid w:val="00BA63F5"/>
    <w:rsid w:val="00BA65C5"/>
    <w:rsid w:val="00BA65D5"/>
    <w:rsid w:val="00BA6810"/>
    <w:rsid w:val="00BA688F"/>
    <w:rsid w:val="00BA69D5"/>
    <w:rsid w:val="00BA6EFE"/>
    <w:rsid w:val="00BA7052"/>
    <w:rsid w:val="00BA74B2"/>
    <w:rsid w:val="00BA7797"/>
    <w:rsid w:val="00BA7A0D"/>
    <w:rsid w:val="00BB0022"/>
    <w:rsid w:val="00BB081A"/>
    <w:rsid w:val="00BB0ED5"/>
    <w:rsid w:val="00BB13C2"/>
    <w:rsid w:val="00BB14A2"/>
    <w:rsid w:val="00BB18DA"/>
    <w:rsid w:val="00BB1E38"/>
    <w:rsid w:val="00BB1FCF"/>
    <w:rsid w:val="00BB2E14"/>
    <w:rsid w:val="00BB2F0A"/>
    <w:rsid w:val="00BB2FBC"/>
    <w:rsid w:val="00BB3530"/>
    <w:rsid w:val="00BB36EE"/>
    <w:rsid w:val="00BB448A"/>
    <w:rsid w:val="00BB4563"/>
    <w:rsid w:val="00BB47FC"/>
    <w:rsid w:val="00BB4BA2"/>
    <w:rsid w:val="00BB5009"/>
    <w:rsid w:val="00BB5118"/>
    <w:rsid w:val="00BB51EE"/>
    <w:rsid w:val="00BB5340"/>
    <w:rsid w:val="00BB5864"/>
    <w:rsid w:val="00BB58AE"/>
    <w:rsid w:val="00BB5B4E"/>
    <w:rsid w:val="00BB5F58"/>
    <w:rsid w:val="00BB661E"/>
    <w:rsid w:val="00BB66E7"/>
    <w:rsid w:val="00BB6AB0"/>
    <w:rsid w:val="00BB6D8B"/>
    <w:rsid w:val="00BB75C0"/>
    <w:rsid w:val="00BB7C4D"/>
    <w:rsid w:val="00BB7E04"/>
    <w:rsid w:val="00BB7E24"/>
    <w:rsid w:val="00BC0278"/>
    <w:rsid w:val="00BC0970"/>
    <w:rsid w:val="00BC0FF9"/>
    <w:rsid w:val="00BC13A0"/>
    <w:rsid w:val="00BC149B"/>
    <w:rsid w:val="00BC1666"/>
    <w:rsid w:val="00BC1E62"/>
    <w:rsid w:val="00BC1F9A"/>
    <w:rsid w:val="00BC27F3"/>
    <w:rsid w:val="00BC2936"/>
    <w:rsid w:val="00BC3D93"/>
    <w:rsid w:val="00BC42B1"/>
    <w:rsid w:val="00BC487C"/>
    <w:rsid w:val="00BC4BA7"/>
    <w:rsid w:val="00BC542C"/>
    <w:rsid w:val="00BC54CB"/>
    <w:rsid w:val="00BC5610"/>
    <w:rsid w:val="00BC5ACC"/>
    <w:rsid w:val="00BC5B2A"/>
    <w:rsid w:val="00BC5C2C"/>
    <w:rsid w:val="00BC5D6E"/>
    <w:rsid w:val="00BC62B7"/>
    <w:rsid w:val="00BC679C"/>
    <w:rsid w:val="00BC6D85"/>
    <w:rsid w:val="00BC6E6D"/>
    <w:rsid w:val="00BC7A5A"/>
    <w:rsid w:val="00BD0466"/>
    <w:rsid w:val="00BD0AB0"/>
    <w:rsid w:val="00BD0E3E"/>
    <w:rsid w:val="00BD1337"/>
    <w:rsid w:val="00BD1917"/>
    <w:rsid w:val="00BD1969"/>
    <w:rsid w:val="00BD29C1"/>
    <w:rsid w:val="00BD31FE"/>
    <w:rsid w:val="00BD3FE6"/>
    <w:rsid w:val="00BD40C0"/>
    <w:rsid w:val="00BD44AA"/>
    <w:rsid w:val="00BD4E74"/>
    <w:rsid w:val="00BD5016"/>
    <w:rsid w:val="00BD5220"/>
    <w:rsid w:val="00BD545B"/>
    <w:rsid w:val="00BD5569"/>
    <w:rsid w:val="00BD5979"/>
    <w:rsid w:val="00BD5E0F"/>
    <w:rsid w:val="00BD5E8D"/>
    <w:rsid w:val="00BD60A6"/>
    <w:rsid w:val="00BD65DF"/>
    <w:rsid w:val="00BD6798"/>
    <w:rsid w:val="00BD6F92"/>
    <w:rsid w:val="00BD7B4B"/>
    <w:rsid w:val="00BD7DDB"/>
    <w:rsid w:val="00BE0174"/>
    <w:rsid w:val="00BE09E3"/>
    <w:rsid w:val="00BE0D94"/>
    <w:rsid w:val="00BE1523"/>
    <w:rsid w:val="00BE1D5E"/>
    <w:rsid w:val="00BE232F"/>
    <w:rsid w:val="00BE2535"/>
    <w:rsid w:val="00BE2ECC"/>
    <w:rsid w:val="00BE3336"/>
    <w:rsid w:val="00BE35FD"/>
    <w:rsid w:val="00BE38A4"/>
    <w:rsid w:val="00BE3B26"/>
    <w:rsid w:val="00BE403A"/>
    <w:rsid w:val="00BE47B6"/>
    <w:rsid w:val="00BE49BE"/>
    <w:rsid w:val="00BE4A17"/>
    <w:rsid w:val="00BE4E3C"/>
    <w:rsid w:val="00BE504C"/>
    <w:rsid w:val="00BE5309"/>
    <w:rsid w:val="00BE55F6"/>
    <w:rsid w:val="00BE5A57"/>
    <w:rsid w:val="00BE5E74"/>
    <w:rsid w:val="00BE5EEB"/>
    <w:rsid w:val="00BE66C5"/>
    <w:rsid w:val="00BE66FD"/>
    <w:rsid w:val="00BE6A86"/>
    <w:rsid w:val="00BE6A9B"/>
    <w:rsid w:val="00BE6D9B"/>
    <w:rsid w:val="00BE71E9"/>
    <w:rsid w:val="00BE75C2"/>
    <w:rsid w:val="00BE77A3"/>
    <w:rsid w:val="00BE7837"/>
    <w:rsid w:val="00BF089A"/>
    <w:rsid w:val="00BF089E"/>
    <w:rsid w:val="00BF0A24"/>
    <w:rsid w:val="00BF14E1"/>
    <w:rsid w:val="00BF1B06"/>
    <w:rsid w:val="00BF1BDA"/>
    <w:rsid w:val="00BF2269"/>
    <w:rsid w:val="00BF36FB"/>
    <w:rsid w:val="00BF3A93"/>
    <w:rsid w:val="00BF3E69"/>
    <w:rsid w:val="00BF40FC"/>
    <w:rsid w:val="00BF4201"/>
    <w:rsid w:val="00BF462C"/>
    <w:rsid w:val="00BF4B31"/>
    <w:rsid w:val="00BF525C"/>
    <w:rsid w:val="00BF541D"/>
    <w:rsid w:val="00BF551E"/>
    <w:rsid w:val="00BF5615"/>
    <w:rsid w:val="00BF576A"/>
    <w:rsid w:val="00BF5817"/>
    <w:rsid w:val="00BF5928"/>
    <w:rsid w:val="00BF61B0"/>
    <w:rsid w:val="00BF6759"/>
    <w:rsid w:val="00BF7AAA"/>
    <w:rsid w:val="00BF7CC9"/>
    <w:rsid w:val="00C002FA"/>
    <w:rsid w:val="00C0092E"/>
    <w:rsid w:val="00C01072"/>
    <w:rsid w:val="00C01613"/>
    <w:rsid w:val="00C0176D"/>
    <w:rsid w:val="00C01A0B"/>
    <w:rsid w:val="00C01A74"/>
    <w:rsid w:val="00C01BA9"/>
    <w:rsid w:val="00C01CA6"/>
    <w:rsid w:val="00C0231D"/>
    <w:rsid w:val="00C02518"/>
    <w:rsid w:val="00C027DB"/>
    <w:rsid w:val="00C02AB4"/>
    <w:rsid w:val="00C0308F"/>
    <w:rsid w:val="00C0356F"/>
    <w:rsid w:val="00C0363D"/>
    <w:rsid w:val="00C03810"/>
    <w:rsid w:val="00C03B8E"/>
    <w:rsid w:val="00C03BE9"/>
    <w:rsid w:val="00C03FB0"/>
    <w:rsid w:val="00C0440A"/>
    <w:rsid w:val="00C045AE"/>
    <w:rsid w:val="00C045D7"/>
    <w:rsid w:val="00C04665"/>
    <w:rsid w:val="00C0472F"/>
    <w:rsid w:val="00C04B15"/>
    <w:rsid w:val="00C04DE1"/>
    <w:rsid w:val="00C05BC4"/>
    <w:rsid w:val="00C05D10"/>
    <w:rsid w:val="00C067D0"/>
    <w:rsid w:val="00C0685D"/>
    <w:rsid w:val="00C06CB9"/>
    <w:rsid w:val="00C06E84"/>
    <w:rsid w:val="00C06F3C"/>
    <w:rsid w:val="00C07180"/>
    <w:rsid w:val="00C07BD8"/>
    <w:rsid w:val="00C07FCC"/>
    <w:rsid w:val="00C101B3"/>
    <w:rsid w:val="00C10300"/>
    <w:rsid w:val="00C104D5"/>
    <w:rsid w:val="00C10643"/>
    <w:rsid w:val="00C10B85"/>
    <w:rsid w:val="00C11E65"/>
    <w:rsid w:val="00C11F00"/>
    <w:rsid w:val="00C1271E"/>
    <w:rsid w:val="00C12777"/>
    <w:rsid w:val="00C12840"/>
    <w:rsid w:val="00C12C58"/>
    <w:rsid w:val="00C12C97"/>
    <w:rsid w:val="00C130DA"/>
    <w:rsid w:val="00C130E1"/>
    <w:rsid w:val="00C1338C"/>
    <w:rsid w:val="00C13E73"/>
    <w:rsid w:val="00C149CE"/>
    <w:rsid w:val="00C152E4"/>
    <w:rsid w:val="00C1540B"/>
    <w:rsid w:val="00C15815"/>
    <w:rsid w:val="00C15D91"/>
    <w:rsid w:val="00C15FB3"/>
    <w:rsid w:val="00C15FF2"/>
    <w:rsid w:val="00C16524"/>
    <w:rsid w:val="00C16958"/>
    <w:rsid w:val="00C169DF"/>
    <w:rsid w:val="00C17094"/>
    <w:rsid w:val="00C17435"/>
    <w:rsid w:val="00C1752D"/>
    <w:rsid w:val="00C178B1"/>
    <w:rsid w:val="00C202E8"/>
    <w:rsid w:val="00C205D2"/>
    <w:rsid w:val="00C205F7"/>
    <w:rsid w:val="00C206CE"/>
    <w:rsid w:val="00C20838"/>
    <w:rsid w:val="00C20D1A"/>
    <w:rsid w:val="00C20F7F"/>
    <w:rsid w:val="00C2166E"/>
    <w:rsid w:val="00C218CD"/>
    <w:rsid w:val="00C21A5B"/>
    <w:rsid w:val="00C21CA9"/>
    <w:rsid w:val="00C21DCB"/>
    <w:rsid w:val="00C22390"/>
    <w:rsid w:val="00C2253D"/>
    <w:rsid w:val="00C22763"/>
    <w:rsid w:val="00C22926"/>
    <w:rsid w:val="00C2298A"/>
    <w:rsid w:val="00C22B75"/>
    <w:rsid w:val="00C22CCD"/>
    <w:rsid w:val="00C23283"/>
    <w:rsid w:val="00C2358D"/>
    <w:rsid w:val="00C2419D"/>
    <w:rsid w:val="00C246F0"/>
    <w:rsid w:val="00C24AAA"/>
    <w:rsid w:val="00C24AB0"/>
    <w:rsid w:val="00C252FF"/>
    <w:rsid w:val="00C2569A"/>
    <w:rsid w:val="00C256FC"/>
    <w:rsid w:val="00C25B81"/>
    <w:rsid w:val="00C25D2A"/>
    <w:rsid w:val="00C25EF4"/>
    <w:rsid w:val="00C26AD2"/>
    <w:rsid w:val="00C26D62"/>
    <w:rsid w:val="00C26E19"/>
    <w:rsid w:val="00C276F9"/>
    <w:rsid w:val="00C27AB6"/>
    <w:rsid w:val="00C27BCE"/>
    <w:rsid w:val="00C3042E"/>
    <w:rsid w:val="00C30716"/>
    <w:rsid w:val="00C308DB"/>
    <w:rsid w:val="00C30DED"/>
    <w:rsid w:val="00C31469"/>
    <w:rsid w:val="00C31787"/>
    <w:rsid w:val="00C3203F"/>
    <w:rsid w:val="00C32506"/>
    <w:rsid w:val="00C325A2"/>
    <w:rsid w:val="00C3264B"/>
    <w:rsid w:val="00C32B55"/>
    <w:rsid w:val="00C32B9A"/>
    <w:rsid w:val="00C32FE9"/>
    <w:rsid w:val="00C33298"/>
    <w:rsid w:val="00C332C1"/>
    <w:rsid w:val="00C333EC"/>
    <w:rsid w:val="00C33EFD"/>
    <w:rsid w:val="00C34731"/>
    <w:rsid w:val="00C34739"/>
    <w:rsid w:val="00C349C0"/>
    <w:rsid w:val="00C35302"/>
    <w:rsid w:val="00C353D2"/>
    <w:rsid w:val="00C35576"/>
    <w:rsid w:val="00C355E8"/>
    <w:rsid w:val="00C35878"/>
    <w:rsid w:val="00C35CD5"/>
    <w:rsid w:val="00C35D0C"/>
    <w:rsid w:val="00C35DC8"/>
    <w:rsid w:val="00C3634C"/>
    <w:rsid w:val="00C3640A"/>
    <w:rsid w:val="00C37206"/>
    <w:rsid w:val="00C372D1"/>
    <w:rsid w:val="00C37DE5"/>
    <w:rsid w:val="00C37F32"/>
    <w:rsid w:val="00C37F4E"/>
    <w:rsid w:val="00C37FE7"/>
    <w:rsid w:val="00C40D8F"/>
    <w:rsid w:val="00C41164"/>
    <w:rsid w:val="00C4120B"/>
    <w:rsid w:val="00C41605"/>
    <w:rsid w:val="00C41C43"/>
    <w:rsid w:val="00C42266"/>
    <w:rsid w:val="00C427FF"/>
    <w:rsid w:val="00C4295A"/>
    <w:rsid w:val="00C42DD1"/>
    <w:rsid w:val="00C42E48"/>
    <w:rsid w:val="00C432D2"/>
    <w:rsid w:val="00C435A6"/>
    <w:rsid w:val="00C43AE8"/>
    <w:rsid w:val="00C44714"/>
    <w:rsid w:val="00C44A7F"/>
    <w:rsid w:val="00C45168"/>
    <w:rsid w:val="00C45239"/>
    <w:rsid w:val="00C4526D"/>
    <w:rsid w:val="00C453F4"/>
    <w:rsid w:val="00C454F2"/>
    <w:rsid w:val="00C45BCD"/>
    <w:rsid w:val="00C45F21"/>
    <w:rsid w:val="00C45FDA"/>
    <w:rsid w:val="00C460AC"/>
    <w:rsid w:val="00C46772"/>
    <w:rsid w:val="00C46997"/>
    <w:rsid w:val="00C46A51"/>
    <w:rsid w:val="00C46DFB"/>
    <w:rsid w:val="00C473AD"/>
    <w:rsid w:val="00C47632"/>
    <w:rsid w:val="00C4771B"/>
    <w:rsid w:val="00C477A2"/>
    <w:rsid w:val="00C47D17"/>
    <w:rsid w:val="00C505A5"/>
    <w:rsid w:val="00C508DF"/>
    <w:rsid w:val="00C50DB3"/>
    <w:rsid w:val="00C512F3"/>
    <w:rsid w:val="00C51556"/>
    <w:rsid w:val="00C5226F"/>
    <w:rsid w:val="00C52443"/>
    <w:rsid w:val="00C52DC6"/>
    <w:rsid w:val="00C52EBA"/>
    <w:rsid w:val="00C53395"/>
    <w:rsid w:val="00C534ED"/>
    <w:rsid w:val="00C5384A"/>
    <w:rsid w:val="00C53857"/>
    <w:rsid w:val="00C53AE0"/>
    <w:rsid w:val="00C53C37"/>
    <w:rsid w:val="00C546C6"/>
    <w:rsid w:val="00C54F2F"/>
    <w:rsid w:val="00C55112"/>
    <w:rsid w:val="00C55459"/>
    <w:rsid w:val="00C55BD7"/>
    <w:rsid w:val="00C55F87"/>
    <w:rsid w:val="00C56F4F"/>
    <w:rsid w:val="00C5714A"/>
    <w:rsid w:val="00C57599"/>
    <w:rsid w:val="00C57CE1"/>
    <w:rsid w:val="00C57FB2"/>
    <w:rsid w:val="00C60567"/>
    <w:rsid w:val="00C60CA7"/>
    <w:rsid w:val="00C61693"/>
    <w:rsid w:val="00C62094"/>
    <w:rsid w:val="00C6224E"/>
    <w:rsid w:val="00C622CF"/>
    <w:rsid w:val="00C62467"/>
    <w:rsid w:val="00C62595"/>
    <w:rsid w:val="00C62645"/>
    <w:rsid w:val="00C62BA3"/>
    <w:rsid w:val="00C634D7"/>
    <w:rsid w:val="00C63C1D"/>
    <w:rsid w:val="00C63C5D"/>
    <w:rsid w:val="00C63F90"/>
    <w:rsid w:val="00C652B4"/>
    <w:rsid w:val="00C653EB"/>
    <w:rsid w:val="00C65560"/>
    <w:rsid w:val="00C655EF"/>
    <w:rsid w:val="00C65A90"/>
    <w:rsid w:val="00C66187"/>
    <w:rsid w:val="00C664F6"/>
    <w:rsid w:val="00C668F9"/>
    <w:rsid w:val="00C6719A"/>
    <w:rsid w:val="00C67672"/>
    <w:rsid w:val="00C679E5"/>
    <w:rsid w:val="00C67A88"/>
    <w:rsid w:val="00C70175"/>
    <w:rsid w:val="00C70A75"/>
    <w:rsid w:val="00C70C8E"/>
    <w:rsid w:val="00C711EA"/>
    <w:rsid w:val="00C71928"/>
    <w:rsid w:val="00C71B3E"/>
    <w:rsid w:val="00C71CB3"/>
    <w:rsid w:val="00C71F1A"/>
    <w:rsid w:val="00C71FAD"/>
    <w:rsid w:val="00C72444"/>
    <w:rsid w:val="00C73963"/>
    <w:rsid w:val="00C74088"/>
    <w:rsid w:val="00C741D8"/>
    <w:rsid w:val="00C74286"/>
    <w:rsid w:val="00C74372"/>
    <w:rsid w:val="00C744EF"/>
    <w:rsid w:val="00C74DC6"/>
    <w:rsid w:val="00C750AC"/>
    <w:rsid w:val="00C7518E"/>
    <w:rsid w:val="00C7554B"/>
    <w:rsid w:val="00C75859"/>
    <w:rsid w:val="00C75A7C"/>
    <w:rsid w:val="00C76000"/>
    <w:rsid w:val="00C76084"/>
    <w:rsid w:val="00C7636C"/>
    <w:rsid w:val="00C7675E"/>
    <w:rsid w:val="00C76AD3"/>
    <w:rsid w:val="00C76C3A"/>
    <w:rsid w:val="00C76D7E"/>
    <w:rsid w:val="00C76EEA"/>
    <w:rsid w:val="00C77C9F"/>
    <w:rsid w:val="00C806F0"/>
    <w:rsid w:val="00C80C32"/>
    <w:rsid w:val="00C81016"/>
    <w:rsid w:val="00C811F2"/>
    <w:rsid w:val="00C81588"/>
    <w:rsid w:val="00C815AC"/>
    <w:rsid w:val="00C81777"/>
    <w:rsid w:val="00C81B7D"/>
    <w:rsid w:val="00C81C7B"/>
    <w:rsid w:val="00C81F25"/>
    <w:rsid w:val="00C8211F"/>
    <w:rsid w:val="00C82AAD"/>
    <w:rsid w:val="00C83692"/>
    <w:rsid w:val="00C8383F"/>
    <w:rsid w:val="00C8403B"/>
    <w:rsid w:val="00C840DC"/>
    <w:rsid w:val="00C850F2"/>
    <w:rsid w:val="00C85142"/>
    <w:rsid w:val="00C851ED"/>
    <w:rsid w:val="00C85297"/>
    <w:rsid w:val="00C852C5"/>
    <w:rsid w:val="00C8535E"/>
    <w:rsid w:val="00C85E50"/>
    <w:rsid w:val="00C86004"/>
    <w:rsid w:val="00C86018"/>
    <w:rsid w:val="00C86222"/>
    <w:rsid w:val="00C86416"/>
    <w:rsid w:val="00C86729"/>
    <w:rsid w:val="00C86B78"/>
    <w:rsid w:val="00C87BE5"/>
    <w:rsid w:val="00C87C8C"/>
    <w:rsid w:val="00C87C9A"/>
    <w:rsid w:val="00C87CC5"/>
    <w:rsid w:val="00C905CD"/>
    <w:rsid w:val="00C908B2"/>
    <w:rsid w:val="00C90969"/>
    <w:rsid w:val="00C90C2D"/>
    <w:rsid w:val="00C90D72"/>
    <w:rsid w:val="00C912FF"/>
    <w:rsid w:val="00C9146C"/>
    <w:rsid w:val="00C917F1"/>
    <w:rsid w:val="00C9185F"/>
    <w:rsid w:val="00C92BE3"/>
    <w:rsid w:val="00C92D13"/>
    <w:rsid w:val="00C92F37"/>
    <w:rsid w:val="00C934C8"/>
    <w:rsid w:val="00C93935"/>
    <w:rsid w:val="00C94815"/>
    <w:rsid w:val="00C949E8"/>
    <w:rsid w:val="00C94E01"/>
    <w:rsid w:val="00C94E34"/>
    <w:rsid w:val="00C96094"/>
    <w:rsid w:val="00C96972"/>
    <w:rsid w:val="00C97CBB"/>
    <w:rsid w:val="00CA0EE5"/>
    <w:rsid w:val="00CA108A"/>
    <w:rsid w:val="00CA1B03"/>
    <w:rsid w:val="00CA2098"/>
    <w:rsid w:val="00CA220D"/>
    <w:rsid w:val="00CA2441"/>
    <w:rsid w:val="00CA27B1"/>
    <w:rsid w:val="00CA2B87"/>
    <w:rsid w:val="00CA2B8E"/>
    <w:rsid w:val="00CA331B"/>
    <w:rsid w:val="00CA4892"/>
    <w:rsid w:val="00CA49A3"/>
    <w:rsid w:val="00CA5014"/>
    <w:rsid w:val="00CA51C5"/>
    <w:rsid w:val="00CA5200"/>
    <w:rsid w:val="00CA5225"/>
    <w:rsid w:val="00CA52A4"/>
    <w:rsid w:val="00CA6294"/>
    <w:rsid w:val="00CA6B09"/>
    <w:rsid w:val="00CA722F"/>
    <w:rsid w:val="00CA7484"/>
    <w:rsid w:val="00CA776F"/>
    <w:rsid w:val="00CA799A"/>
    <w:rsid w:val="00CB03A2"/>
    <w:rsid w:val="00CB0A51"/>
    <w:rsid w:val="00CB1079"/>
    <w:rsid w:val="00CB10EF"/>
    <w:rsid w:val="00CB15CC"/>
    <w:rsid w:val="00CB16C2"/>
    <w:rsid w:val="00CB2589"/>
    <w:rsid w:val="00CB2CCC"/>
    <w:rsid w:val="00CB2E2F"/>
    <w:rsid w:val="00CB337C"/>
    <w:rsid w:val="00CB41B2"/>
    <w:rsid w:val="00CB5100"/>
    <w:rsid w:val="00CB5454"/>
    <w:rsid w:val="00CB549A"/>
    <w:rsid w:val="00CB606E"/>
    <w:rsid w:val="00CB66CD"/>
    <w:rsid w:val="00CB6E5D"/>
    <w:rsid w:val="00CB6F54"/>
    <w:rsid w:val="00CB6FA9"/>
    <w:rsid w:val="00CB719B"/>
    <w:rsid w:val="00CB73DF"/>
    <w:rsid w:val="00CB7534"/>
    <w:rsid w:val="00CB75F2"/>
    <w:rsid w:val="00CB7A9E"/>
    <w:rsid w:val="00CB7F86"/>
    <w:rsid w:val="00CC0376"/>
    <w:rsid w:val="00CC0637"/>
    <w:rsid w:val="00CC06B4"/>
    <w:rsid w:val="00CC1AD5"/>
    <w:rsid w:val="00CC1F25"/>
    <w:rsid w:val="00CC45C4"/>
    <w:rsid w:val="00CC46A1"/>
    <w:rsid w:val="00CC476D"/>
    <w:rsid w:val="00CC4839"/>
    <w:rsid w:val="00CC559C"/>
    <w:rsid w:val="00CC56DF"/>
    <w:rsid w:val="00CC68D2"/>
    <w:rsid w:val="00CC6A7C"/>
    <w:rsid w:val="00CC6D31"/>
    <w:rsid w:val="00CC6FAE"/>
    <w:rsid w:val="00CC71DD"/>
    <w:rsid w:val="00CC770C"/>
    <w:rsid w:val="00CD0A96"/>
    <w:rsid w:val="00CD0AC1"/>
    <w:rsid w:val="00CD0D4C"/>
    <w:rsid w:val="00CD0E78"/>
    <w:rsid w:val="00CD0F72"/>
    <w:rsid w:val="00CD19D4"/>
    <w:rsid w:val="00CD1A32"/>
    <w:rsid w:val="00CD2980"/>
    <w:rsid w:val="00CD2A45"/>
    <w:rsid w:val="00CD3287"/>
    <w:rsid w:val="00CD3624"/>
    <w:rsid w:val="00CD4232"/>
    <w:rsid w:val="00CD42FD"/>
    <w:rsid w:val="00CD4315"/>
    <w:rsid w:val="00CD44C3"/>
    <w:rsid w:val="00CD4B76"/>
    <w:rsid w:val="00CD4CB3"/>
    <w:rsid w:val="00CD53BC"/>
    <w:rsid w:val="00CD55F7"/>
    <w:rsid w:val="00CD5978"/>
    <w:rsid w:val="00CD5BF3"/>
    <w:rsid w:val="00CD608E"/>
    <w:rsid w:val="00CD68AF"/>
    <w:rsid w:val="00CD6DB0"/>
    <w:rsid w:val="00CD7D25"/>
    <w:rsid w:val="00CE00D8"/>
    <w:rsid w:val="00CE059C"/>
    <w:rsid w:val="00CE07C9"/>
    <w:rsid w:val="00CE0F4C"/>
    <w:rsid w:val="00CE13B0"/>
    <w:rsid w:val="00CE14FE"/>
    <w:rsid w:val="00CE15C4"/>
    <w:rsid w:val="00CE1D2A"/>
    <w:rsid w:val="00CE1E7C"/>
    <w:rsid w:val="00CE20B2"/>
    <w:rsid w:val="00CE22CC"/>
    <w:rsid w:val="00CE269E"/>
    <w:rsid w:val="00CE2727"/>
    <w:rsid w:val="00CE2A09"/>
    <w:rsid w:val="00CE2A9E"/>
    <w:rsid w:val="00CE2B1B"/>
    <w:rsid w:val="00CE2E11"/>
    <w:rsid w:val="00CE32FE"/>
    <w:rsid w:val="00CE3319"/>
    <w:rsid w:val="00CE3C45"/>
    <w:rsid w:val="00CE4434"/>
    <w:rsid w:val="00CE54B2"/>
    <w:rsid w:val="00CE54F9"/>
    <w:rsid w:val="00CE578A"/>
    <w:rsid w:val="00CE59A3"/>
    <w:rsid w:val="00CE59F6"/>
    <w:rsid w:val="00CE6497"/>
    <w:rsid w:val="00CE6D33"/>
    <w:rsid w:val="00CE6FF1"/>
    <w:rsid w:val="00CE70E5"/>
    <w:rsid w:val="00CE7412"/>
    <w:rsid w:val="00CE772C"/>
    <w:rsid w:val="00CE7961"/>
    <w:rsid w:val="00CE7B6E"/>
    <w:rsid w:val="00CF0063"/>
    <w:rsid w:val="00CF0163"/>
    <w:rsid w:val="00CF01C4"/>
    <w:rsid w:val="00CF05F5"/>
    <w:rsid w:val="00CF0BE9"/>
    <w:rsid w:val="00CF0CC5"/>
    <w:rsid w:val="00CF0F37"/>
    <w:rsid w:val="00CF1119"/>
    <w:rsid w:val="00CF1159"/>
    <w:rsid w:val="00CF15E0"/>
    <w:rsid w:val="00CF1E84"/>
    <w:rsid w:val="00CF1F67"/>
    <w:rsid w:val="00CF2323"/>
    <w:rsid w:val="00CF2A08"/>
    <w:rsid w:val="00CF2A0E"/>
    <w:rsid w:val="00CF2CC8"/>
    <w:rsid w:val="00CF2DEB"/>
    <w:rsid w:val="00CF3AB2"/>
    <w:rsid w:val="00CF3CE0"/>
    <w:rsid w:val="00CF422E"/>
    <w:rsid w:val="00CF45A5"/>
    <w:rsid w:val="00CF4767"/>
    <w:rsid w:val="00CF48E4"/>
    <w:rsid w:val="00CF5185"/>
    <w:rsid w:val="00CF54FD"/>
    <w:rsid w:val="00CF5F20"/>
    <w:rsid w:val="00CF60EA"/>
    <w:rsid w:val="00CF6216"/>
    <w:rsid w:val="00CF62F4"/>
    <w:rsid w:val="00CF772F"/>
    <w:rsid w:val="00CF790F"/>
    <w:rsid w:val="00D00FFF"/>
    <w:rsid w:val="00D0104B"/>
    <w:rsid w:val="00D01383"/>
    <w:rsid w:val="00D01BB1"/>
    <w:rsid w:val="00D01FD2"/>
    <w:rsid w:val="00D02043"/>
    <w:rsid w:val="00D034FA"/>
    <w:rsid w:val="00D040DD"/>
    <w:rsid w:val="00D04691"/>
    <w:rsid w:val="00D04B4A"/>
    <w:rsid w:val="00D04CF8"/>
    <w:rsid w:val="00D04F93"/>
    <w:rsid w:val="00D0582F"/>
    <w:rsid w:val="00D05AF0"/>
    <w:rsid w:val="00D05BCE"/>
    <w:rsid w:val="00D05CC8"/>
    <w:rsid w:val="00D05EA9"/>
    <w:rsid w:val="00D05ED0"/>
    <w:rsid w:val="00D061B2"/>
    <w:rsid w:val="00D0626F"/>
    <w:rsid w:val="00D0632E"/>
    <w:rsid w:val="00D0633D"/>
    <w:rsid w:val="00D066F0"/>
    <w:rsid w:val="00D067FF"/>
    <w:rsid w:val="00D069AC"/>
    <w:rsid w:val="00D102F8"/>
    <w:rsid w:val="00D1076D"/>
    <w:rsid w:val="00D10938"/>
    <w:rsid w:val="00D10980"/>
    <w:rsid w:val="00D10BB8"/>
    <w:rsid w:val="00D10DDD"/>
    <w:rsid w:val="00D10E6B"/>
    <w:rsid w:val="00D11017"/>
    <w:rsid w:val="00D1103D"/>
    <w:rsid w:val="00D112B7"/>
    <w:rsid w:val="00D118A0"/>
    <w:rsid w:val="00D11B46"/>
    <w:rsid w:val="00D11B57"/>
    <w:rsid w:val="00D11EA1"/>
    <w:rsid w:val="00D12430"/>
    <w:rsid w:val="00D125D4"/>
    <w:rsid w:val="00D13EC8"/>
    <w:rsid w:val="00D1409F"/>
    <w:rsid w:val="00D14313"/>
    <w:rsid w:val="00D14ADA"/>
    <w:rsid w:val="00D1500B"/>
    <w:rsid w:val="00D1555A"/>
    <w:rsid w:val="00D15B01"/>
    <w:rsid w:val="00D15C2E"/>
    <w:rsid w:val="00D163A8"/>
    <w:rsid w:val="00D16BC5"/>
    <w:rsid w:val="00D17019"/>
    <w:rsid w:val="00D179F6"/>
    <w:rsid w:val="00D20387"/>
    <w:rsid w:val="00D2083E"/>
    <w:rsid w:val="00D20A53"/>
    <w:rsid w:val="00D2137F"/>
    <w:rsid w:val="00D226CF"/>
    <w:rsid w:val="00D22AB3"/>
    <w:rsid w:val="00D22BAC"/>
    <w:rsid w:val="00D23496"/>
    <w:rsid w:val="00D23AAA"/>
    <w:rsid w:val="00D245BC"/>
    <w:rsid w:val="00D24725"/>
    <w:rsid w:val="00D249F4"/>
    <w:rsid w:val="00D24B58"/>
    <w:rsid w:val="00D25306"/>
    <w:rsid w:val="00D25446"/>
    <w:rsid w:val="00D26785"/>
    <w:rsid w:val="00D268D6"/>
    <w:rsid w:val="00D2690A"/>
    <w:rsid w:val="00D2694C"/>
    <w:rsid w:val="00D27798"/>
    <w:rsid w:val="00D27DE9"/>
    <w:rsid w:val="00D27F89"/>
    <w:rsid w:val="00D3049C"/>
    <w:rsid w:val="00D3065B"/>
    <w:rsid w:val="00D3097F"/>
    <w:rsid w:val="00D30B88"/>
    <w:rsid w:val="00D30EAC"/>
    <w:rsid w:val="00D31847"/>
    <w:rsid w:val="00D31AA8"/>
    <w:rsid w:val="00D31AB2"/>
    <w:rsid w:val="00D31F9A"/>
    <w:rsid w:val="00D32088"/>
    <w:rsid w:val="00D327E4"/>
    <w:rsid w:val="00D328ED"/>
    <w:rsid w:val="00D329D2"/>
    <w:rsid w:val="00D32AF4"/>
    <w:rsid w:val="00D32E1D"/>
    <w:rsid w:val="00D32EF4"/>
    <w:rsid w:val="00D32EFC"/>
    <w:rsid w:val="00D33529"/>
    <w:rsid w:val="00D33636"/>
    <w:rsid w:val="00D3481D"/>
    <w:rsid w:val="00D34A70"/>
    <w:rsid w:val="00D34B59"/>
    <w:rsid w:val="00D34E3A"/>
    <w:rsid w:val="00D35594"/>
    <w:rsid w:val="00D36343"/>
    <w:rsid w:val="00D37440"/>
    <w:rsid w:val="00D375AD"/>
    <w:rsid w:val="00D37CF8"/>
    <w:rsid w:val="00D37E6C"/>
    <w:rsid w:val="00D37FD6"/>
    <w:rsid w:val="00D40182"/>
    <w:rsid w:val="00D403BA"/>
    <w:rsid w:val="00D40420"/>
    <w:rsid w:val="00D4055C"/>
    <w:rsid w:val="00D41118"/>
    <w:rsid w:val="00D41E03"/>
    <w:rsid w:val="00D420D6"/>
    <w:rsid w:val="00D422FB"/>
    <w:rsid w:val="00D42C48"/>
    <w:rsid w:val="00D43107"/>
    <w:rsid w:val="00D4328F"/>
    <w:rsid w:val="00D43336"/>
    <w:rsid w:val="00D4339D"/>
    <w:rsid w:val="00D4353F"/>
    <w:rsid w:val="00D4360F"/>
    <w:rsid w:val="00D43FF1"/>
    <w:rsid w:val="00D44F60"/>
    <w:rsid w:val="00D44FB2"/>
    <w:rsid w:val="00D45164"/>
    <w:rsid w:val="00D45522"/>
    <w:rsid w:val="00D4572E"/>
    <w:rsid w:val="00D457B9"/>
    <w:rsid w:val="00D45E07"/>
    <w:rsid w:val="00D45E7C"/>
    <w:rsid w:val="00D462B0"/>
    <w:rsid w:val="00D463EE"/>
    <w:rsid w:val="00D46471"/>
    <w:rsid w:val="00D468D1"/>
    <w:rsid w:val="00D469DD"/>
    <w:rsid w:val="00D46F34"/>
    <w:rsid w:val="00D46F50"/>
    <w:rsid w:val="00D47212"/>
    <w:rsid w:val="00D47403"/>
    <w:rsid w:val="00D47429"/>
    <w:rsid w:val="00D4757E"/>
    <w:rsid w:val="00D476B0"/>
    <w:rsid w:val="00D47A84"/>
    <w:rsid w:val="00D47D1A"/>
    <w:rsid w:val="00D47D46"/>
    <w:rsid w:val="00D5058E"/>
    <w:rsid w:val="00D50596"/>
    <w:rsid w:val="00D50867"/>
    <w:rsid w:val="00D50F0F"/>
    <w:rsid w:val="00D50F6E"/>
    <w:rsid w:val="00D511B0"/>
    <w:rsid w:val="00D51680"/>
    <w:rsid w:val="00D522A0"/>
    <w:rsid w:val="00D5254D"/>
    <w:rsid w:val="00D526AD"/>
    <w:rsid w:val="00D5303C"/>
    <w:rsid w:val="00D53A56"/>
    <w:rsid w:val="00D54850"/>
    <w:rsid w:val="00D54B93"/>
    <w:rsid w:val="00D54DF3"/>
    <w:rsid w:val="00D5520E"/>
    <w:rsid w:val="00D55280"/>
    <w:rsid w:val="00D5585F"/>
    <w:rsid w:val="00D558D3"/>
    <w:rsid w:val="00D55A51"/>
    <w:rsid w:val="00D55C29"/>
    <w:rsid w:val="00D563BC"/>
    <w:rsid w:val="00D563E0"/>
    <w:rsid w:val="00D564B5"/>
    <w:rsid w:val="00D56F19"/>
    <w:rsid w:val="00D5755B"/>
    <w:rsid w:val="00D5766D"/>
    <w:rsid w:val="00D57ED7"/>
    <w:rsid w:val="00D60572"/>
    <w:rsid w:val="00D60B72"/>
    <w:rsid w:val="00D60D7A"/>
    <w:rsid w:val="00D60DFB"/>
    <w:rsid w:val="00D60EF0"/>
    <w:rsid w:val="00D613E8"/>
    <w:rsid w:val="00D61827"/>
    <w:rsid w:val="00D618F0"/>
    <w:rsid w:val="00D61918"/>
    <w:rsid w:val="00D61B60"/>
    <w:rsid w:val="00D61CF5"/>
    <w:rsid w:val="00D620F4"/>
    <w:rsid w:val="00D623F8"/>
    <w:rsid w:val="00D627BB"/>
    <w:rsid w:val="00D62C7F"/>
    <w:rsid w:val="00D63DC0"/>
    <w:rsid w:val="00D63E41"/>
    <w:rsid w:val="00D645C5"/>
    <w:rsid w:val="00D6462F"/>
    <w:rsid w:val="00D6479E"/>
    <w:rsid w:val="00D64E41"/>
    <w:rsid w:val="00D6521D"/>
    <w:rsid w:val="00D6574B"/>
    <w:rsid w:val="00D658D2"/>
    <w:rsid w:val="00D65AB8"/>
    <w:rsid w:val="00D65F4B"/>
    <w:rsid w:val="00D66873"/>
    <w:rsid w:val="00D66CA0"/>
    <w:rsid w:val="00D66F5F"/>
    <w:rsid w:val="00D67488"/>
    <w:rsid w:val="00D6799F"/>
    <w:rsid w:val="00D706EA"/>
    <w:rsid w:val="00D70C76"/>
    <w:rsid w:val="00D70C7E"/>
    <w:rsid w:val="00D70E99"/>
    <w:rsid w:val="00D70F6D"/>
    <w:rsid w:val="00D713EA"/>
    <w:rsid w:val="00D713FF"/>
    <w:rsid w:val="00D71554"/>
    <w:rsid w:val="00D715BC"/>
    <w:rsid w:val="00D71C0B"/>
    <w:rsid w:val="00D71C94"/>
    <w:rsid w:val="00D71F01"/>
    <w:rsid w:val="00D72463"/>
    <w:rsid w:val="00D7371C"/>
    <w:rsid w:val="00D74467"/>
    <w:rsid w:val="00D74656"/>
    <w:rsid w:val="00D74B66"/>
    <w:rsid w:val="00D74C28"/>
    <w:rsid w:val="00D753BD"/>
    <w:rsid w:val="00D75725"/>
    <w:rsid w:val="00D758D9"/>
    <w:rsid w:val="00D76260"/>
    <w:rsid w:val="00D762CF"/>
    <w:rsid w:val="00D77153"/>
    <w:rsid w:val="00D77707"/>
    <w:rsid w:val="00D800AD"/>
    <w:rsid w:val="00D801C5"/>
    <w:rsid w:val="00D801E5"/>
    <w:rsid w:val="00D804DA"/>
    <w:rsid w:val="00D80CBF"/>
    <w:rsid w:val="00D80FA8"/>
    <w:rsid w:val="00D80FA9"/>
    <w:rsid w:val="00D8110A"/>
    <w:rsid w:val="00D8122C"/>
    <w:rsid w:val="00D8139B"/>
    <w:rsid w:val="00D818EA"/>
    <w:rsid w:val="00D81A6C"/>
    <w:rsid w:val="00D82010"/>
    <w:rsid w:val="00D8271B"/>
    <w:rsid w:val="00D82A11"/>
    <w:rsid w:val="00D82A4B"/>
    <w:rsid w:val="00D83213"/>
    <w:rsid w:val="00D83331"/>
    <w:rsid w:val="00D835C6"/>
    <w:rsid w:val="00D83C76"/>
    <w:rsid w:val="00D83C7A"/>
    <w:rsid w:val="00D84263"/>
    <w:rsid w:val="00D849E5"/>
    <w:rsid w:val="00D84D6C"/>
    <w:rsid w:val="00D84F15"/>
    <w:rsid w:val="00D84FFA"/>
    <w:rsid w:val="00D85AAA"/>
    <w:rsid w:val="00D85FBB"/>
    <w:rsid w:val="00D862A8"/>
    <w:rsid w:val="00D867A4"/>
    <w:rsid w:val="00D86AFD"/>
    <w:rsid w:val="00D86CCE"/>
    <w:rsid w:val="00D86D57"/>
    <w:rsid w:val="00D86FA1"/>
    <w:rsid w:val="00D87092"/>
    <w:rsid w:val="00D871DC"/>
    <w:rsid w:val="00D87297"/>
    <w:rsid w:val="00D8799C"/>
    <w:rsid w:val="00D90749"/>
    <w:rsid w:val="00D9076E"/>
    <w:rsid w:val="00D907AE"/>
    <w:rsid w:val="00D91259"/>
    <w:rsid w:val="00D920FE"/>
    <w:rsid w:val="00D92208"/>
    <w:rsid w:val="00D92398"/>
    <w:rsid w:val="00D9248C"/>
    <w:rsid w:val="00D92611"/>
    <w:rsid w:val="00D92985"/>
    <w:rsid w:val="00D929A6"/>
    <w:rsid w:val="00D929FD"/>
    <w:rsid w:val="00D92EB0"/>
    <w:rsid w:val="00D9341C"/>
    <w:rsid w:val="00D93564"/>
    <w:rsid w:val="00D94A33"/>
    <w:rsid w:val="00D94ED1"/>
    <w:rsid w:val="00D951E0"/>
    <w:rsid w:val="00D952DE"/>
    <w:rsid w:val="00D95738"/>
    <w:rsid w:val="00D95E9F"/>
    <w:rsid w:val="00D964CD"/>
    <w:rsid w:val="00D96D2C"/>
    <w:rsid w:val="00D97316"/>
    <w:rsid w:val="00D975EF"/>
    <w:rsid w:val="00D97B29"/>
    <w:rsid w:val="00D97C07"/>
    <w:rsid w:val="00DA00E2"/>
    <w:rsid w:val="00DA0530"/>
    <w:rsid w:val="00DA06C1"/>
    <w:rsid w:val="00DA0933"/>
    <w:rsid w:val="00DA0A00"/>
    <w:rsid w:val="00DA0AC6"/>
    <w:rsid w:val="00DA0D18"/>
    <w:rsid w:val="00DA1045"/>
    <w:rsid w:val="00DA1277"/>
    <w:rsid w:val="00DA140F"/>
    <w:rsid w:val="00DA1757"/>
    <w:rsid w:val="00DA18F3"/>
    <w:rsid w:val="00DA1DC5"/>
    <w:rsid w:val="00DA1F0C"/>
    <w:rsid w:val="00DA22FE"/>
    <w:rsid w:val="00DA23C9"/>
    <w:rsid w:val="00DA2A2C"/>
    <w:rsid w:val="00DA2DFD"/>
    <w:rsid w:val="00DA3032"/>
    <w:rsid w:val="00DA3698"/>
    <w:rsid w:val="00DA3848"/>
    <w:rsid w:val="00DA3B5C"/>
    <w:rsid w:val="00DA41DB"/>
    <w:rsid w:val="00DA429A"/>
    <w:rsid w:val="00DA4622"/>
    <w:rsid w:val="00DA4B76"/>
    <w:rsid w:val="00DA5069"/>
    <w:rsid w:val="00DA5781"/>
    <w:rsid w:val="00DA57F5"/>
    <w:rsid w:val="00DA5D31"/>
    <w:rsid w:val="00DA6968"/>
    <w:rsid w:val="00DA6A23"/>
    <w:rsid w:val="00DA70BD"/>
    <w:rsid w:val="00DA7618"/>
    <w:rsid w:val="00DA7A20"/>
    <w:rsid w:val="00DA7B0D"/>
    <w:rsid w:val="00DA7D2A"/>
    <w:rsid w:val="00DB09B7"/>
    <w:rsid w:val="00DB12A6"/>
    <w:rsid w:val="00DB16E8"/>
    <w:rsid w:val="00DB1918"/>
    <w:rsid w:val="00DB196B"/>
    <w:rsid w:val="00DB1F19"/>
    <w:rsid w:val="00DB2156"/>
    <w:rsid w:val="00DB25A0"/>
    <w:rsid w:val="00DB285D"/>
    <w:rsid w:val="00DB28F2"/>
    <w:rsid w:val="00DB2A24"/>
    <w:rsid w:val="00DB2F57"/>
    <w:rsid w:val="00DB3405"/>
    <w:rsid w:val="00DB363C"/>
    <w:rsid w:val="00DB393D"/>
    <w:rsid w:val="00DB39A5"/>
    <w:rsid w:val="00DB448C"/>
    <w:rsid w:val="00DB44A9"/>
    <w:rsid w:val="00DB460E"/>
    <w:rsid w:val="00DB4C0E"/>
    <w:rsid w:val="00DB4C28"/>
    <w:rsid w:val="00DB717F"/>
    <w:rsid w:val="00DB761D"/>
    <w:rsid w:val="00DB7906"/>
    <w:rsid w:val="00DB7C7E"/>
    <w:rsid w:val="00DC01A9"/>
    <w:rsid w:val="00DC085F"/>
    <w:rsid w:val="00DC11F1"/>
    <w:rsid w:val="00DC15FF"/>
    <w:rsid w:val="00DC1635"/>
    <w:rsid w:val="00DC1A45"/>
    <w:rsid w:val="00DC1C0E"/>
    <w:rsid w:val="00DC237B"/>
    <w:rsid w:val="00DC2632"/>
    <w:rsid w:val="00DC2734"/>
    <w:rsid w:val="00DC28C0"/>
    <w:rsid w:val="00DC2C8C"/>
    <w:rsid w:val="00DC3285"/>
    <w:rsid w:val="00DC32AC"/>
    <w:rsid w:val="00DC3615"/>
    <w:rsid w:val="00DC3B32"/>
    <w:rsid w:val="00DC3F9E"/>
    <w:rsid w:val="00DC408A"/>
    <w:rsid w:val="00DC41DD"/>
    <w:rsid w:val="00DC41E7"/>
    <w:rsid w:val="00DC478F"/>
    <w:rsid w:val="00DC4BDB"/>
    <w:rsid w:val="00DC4D84"/>
    <w:rsid w:val="00DC52DF"/>
    <w:rsid w:val="00DC5360"/>
    <w:rsid w:val="00DC5C33"/>
    <w:rsid w:val="00DC5E02"/>
    <w:rsid w:val="00DC5F71"/>
    <w:rsid w:val="00DC61F0"/>
    <w:rsid w:val="00DC62DA"/>
    <w:rsid w:val="00DC662C"/>
    <w:rsid w:val="00DC66AC"/>
    <w:rsid w:val="00DC6C16"/>
    <w:rsid w:val="00DC7307"/>
    <w:rsid w:val="00DC75CB"/>
    <w:rsid w:val="00DC7F3D"/>
    <w:rsid w:val="00DD00D4"/>
    <w:rsid w:val="00DD04CD"/>
    <w:rsid w:val="00DD0645"/>
    <w:rsid w:val="00DD0EEC"/>
    <w:rsid w:val="00DD0FEB"/>
    <w:rsid w:val="00DD10EF"/>
    <w:rsid w:val="00DD1274"/>
    <w:rsid w:val="00DD1EDB"/>
    <w:rsid w:val="00DD1EFE"/>
    <w:rsid w:val="00DD201D"/>
    <w:rsid w:val="00DD29E8"/>
    <w:rsid w:val="00DD31B2"/>
    <w:rsid w:val="00DD3453"/>
    <w:rsid w:val="00DD3555"/>
    <w:rsid w:val="00DD3785"/>
    <w:rsid w:val="00DD4082"/>
    <w:rsid w:val="00DD43FC"/>
    <w:rsid w:val="00DD4D7B"/>
    <w:rsid w:val="00DD4E20"/>
    <w:rsid w:val="00DD5915"/>
    <w:rsid w:val="00DD5B7F"/>
    <w:rsid w:val="00DD6316"/>
    <w:rsid w:val="00DD6DD9"/>
    <w:rsid w:val="00DD7AB8"/>
    <w:rsid w:val="00DD7C24"/>
    <w:rsid w:val="00DD7C41"/>
    <w:rsid w:val="00DE0268"/>
    <w:rsid w:val="00DE039F"/>
    <w:rsid w:val="00DE06B1"/>
    <w:rsid w:val="00DE0A10"/>
    <w:rsid w:val="00DE1228"/>
    <w:rsid w:val="00DE1D30"/>
    <w:rsid w:val="00DE2550"/>
    <w:rsid w:val="00DE2A6D"/>
    <w:rsid w:val="00DE2BA1"/>
    <w:rsid w:val="00DE3167"/>
    <w:rsid w:val="00DE326E"/>
    <w:rsid w:val="00DE32E3"/>
    <w:rsid w:val="00DE34A4"/>
    <w:rsid w:val="00DE3842"/>
    <w:rsid w:val="00DE4755"/>
    <w:rsid w:val="00DE47BD"/>
    <w:rsid w:val="00DE4A60"/>
    <w:rsid w:val="00DE4B29"/>
    <w:rsid w:val="00DE4C77"/>
    <w:rsid w:val="00DE54D5"/>
    <w:rsid w:val="00DE5B71"/>
    <w:rsid w:val="00DE5CB0"/>
    <w:rsid w:val="00DE63ED"/>
    <w:rsid w:val="00DE66B7"/>
    <w:rsid w:val="00DE69EA"/>
    <w:rsid w:val="00DE6D5B"/>
    <w:rsid w:val="00DE72C4"/>
    <w:rsid w:val="00DE74EE"/>
    <w:rsid w:val="00DE7B8E"/>
    <w:rsid w:val="00DE7D14"/>
    <w:rsid w:val="00DE7D2A"/>
    <w:rsid w:val="00DF0430"/>
    <w:rsid w:val="00DF08F4"/>
    <w:rsid w:val="00DF0D3E"/>
    <w:rsid w:val="00DF0DBB"/>
    <w:rsid w:val="00DF17F8"/>
    <w:rsid w:val="00DF18E7"/>
    <w:rsid w:val="00DF2076"/>
    <w:rsid w:val="00DF20F3"/>
    <w:rsid w:val="00DF2101"/>
    <w:rsid w:val="00DF2C0E"/>
    <w:rsid w:val="00DF334A"/>
    <w:rsid w:val="00DF3380"/>
    <w:rsid w:val="00DF399C"/>
    <w:rsid w:val="00DF3CA7"/>
    <w:rsid w:val="00DF51EA"/>
    <w:rsid w:val="00DF5464"/>
    <w:rsid w:val="00DF55BF"/>
    <w:rsid w:val="00DF6097"/>
    <w:rsid w:val="00DF6B5A"/>
    <w:rsid w:val="00DF6D6E"/>
    <w:rsid w:val="00DF7578"/>
    <w:rsid w:val="00DF77D9"/>
    <w:rsid w:val="00E000CC"/>
    <w:rsid w:val="00E00B0C"/>
    <w:rsid w:val="00E00DB1"/>
    <w:rsid w:val="00E01C56"/>
    <w:rsid w:val="00E02340"/>
    <w:rsid w:val="00E0263D"/>
    <w:rsid w:val="00E028FF"/>
    <w:rsid w:val="00E0334B"/>
    <w:rsid w:val="00E033DF"/>
    <w:rsid w:val="00E0347F"/>
    <w:rsid w:val="00E034F4"/>
    <w:rsid w:val="00E038D5"/>
    <w:rsid w:val="00E04373"/>
    <w:rsid w:val="00E043FE"/>
    <w:rsid w:val="00E04962"/>
    <w:rsid w:val="00E052C1"/>
    <w:rsid w:val="00E05471"/>
    <w:rsid w:val="00E05553"/>
    <w:rsid w:val="00E05819"/>
    <w:rsid w:val="00E063B7"/>
    <w:rsid w:val="00E07762"/>
    <w:rsid w:val="00E07DC9"/>
    <w:rsid w:val="00E104CC"/>
    <w:rsid w:val="00E10943"/>
    <w:rsid w:val="00E10EEA"/>
    <w:rsid w:val="00E10F49"/>
    <w:rsid w:val="00E11118"/>
    <w:rsid w:val="00E112CB"/>
    <w:rsid w:val="00E116C6"/>
    <w:rsid w:val="00E11894"/>
    <w:rsid w:val="00E11AD1"/>
    <w:rsid w:val="00E11B86"/>
    <w:rsid w:val="00E12901"/>
    <w:rsid w:val="00E12D26"/>
    <w:rsid w:val="00E12E64"/>
    <w:rsid w:val="00E13453"/>
    <w:rsid w:val="00E13B29"/>
    <w:rsid w:val="00E147F6"/>
    <w:rsid w:val="00E14BCC"/>
    <w:rsid w:val="00E14CEF"/>
    <w:rsid w:val="00E14D53"/>
    <w:rsid w:val="00E14E81"/>
    <w:rsid w:val="00E155DB"/>
    <w:rsid w:val="00E15D16"/>
    <w:rsid w:val="00E16066"/>
    <w:rsid w:val="00E16A74"/>
    <w:rsid w:val="00E16AAD"/>
    <w:rsid w:val="00E16C5D"/>
    <w:rsid w:val="00E17154"/>
    <w:rsid w:val="00E17AB9"/>
    <w:rsid w:val="00E17DA9"/>
    <w:rsid w:val="00E206C6"/>
    <w:rsid w:val="00E21C02"/>
    <w:rsid w:val="00E2219D"/>
    <w:rsid w:val="00E22459"/>
    <w:rsid w:val="00E22703"/>
    <w:rsid w:val="00E22839"/>
    <w:rsid w:val="00E22AE7"/>
    <w:rsid w:val="00E23324"/>
    <w:rsid w:val="00E2366A"/>
    <w:rsid w:val="00E2392C"/>
    <w:rsid w:val="00E23F29"/>
    <w:rsid w:val="00E23FE2"/>
    <w:rsid w:val="00E2427D"/>
    <w:rsid w:val="00E24285"/>
    <w:rsid w:val="00E24920"/>
    <w:rsid w:val="00E24AE1"/>
    <w:rsid w:val="00E2553A"/>
    <w:rsid w:val="00E25B3B"/>
    <w:rsid w:val="00E25BD7"/>
    <w:rsid w:val="00E26CD8"/>
    <w:rsid w:val="00E26DFA"/>
    <w:rsid w:val="00E277F1"/>
    <w:rsid w:val="00E27880"/>
    <w:rsid w:val="00E27C10"/>
    <w:rsid w:val="00E27D36"/>
    <w:rsid w:val="00E27DA0"/>
    <w:rsid w:val="00E30633"/>
    <w:rsid w:val="00E30A03"/>
    <w:rsid w:val="00E30B02"/>
    <w:rsid w:val="00E30CCE"/>
    <w:rsid w:val="00E312B2"/>
    <w:rsid w:val="00E31886"/>
    <w:rsid w:val="00E325E5"/>
    <w:rsid w:val="00E326EC"/>
    <w:rsid w:val="00E32755"/>
    <w:rsid w:val="00E328A0"/>
    <w:rsid w:val="00E32BC0"/>
    <w:rsid w:val="00E32E58"/>
    <w:rsid w:val="00E33241"/>
    <w:rsid w:val="00E333AA"/>
    <w:rsid w:val="00E335F1"/>
    <w:rsid w:val="00E337AB"/>
    <w:rsid w:val="00E33D2F"/>
    <w:rsid w:val="00E33FE6"/>
    <w:rsid w:val="00E34316"/>
    <w:rsid w:val="00E3448D"/>
    <w:rsid w:val="00E34590"/>
    <w:rsid w:val="00E34799"/>
    <w:rsid w:val="00E34845"/>
    <w:rsid w:val="00E34BA8"/>
    <w:rsid w:val="00E350A1"/>
    <w:rsid w:val="00E35330"/>
    <w:rsid w:val="00E35536"/>
    <w:rsid w:val="00E3652D"/>
    <w:rsid w:val="00E3661C"/>
    <w:rsid w:val="00E367C8"/>
    <w:rsid w:val="00E36DA7"/>
    <w:rsid w:val="00E3706D"/>
    <w:rsid w:val="00E37250"/>
    <w:rsid w:val="00E37708"/>
    <w:rsid w:val="00E37BAA"/>
    <w:rsid w:val="00E404B8"/>
    <w:rsid w:val="00E4064C"/>
    <w:rsid w:val="00E406B5"/>
    <w:rsid w:val="00E409B2"/>
    <w:rsid w:val="00E40B6D"/>
    <w:rsid w:val="00E41548"/>
    <w:rsid w:val="00E41967"/>
    <w:rsid w:val="00E42F66"/>
    <w:rsid w:val="00E43353"/>
    <w:rsid w:val="00E43363"/>
    <w:rsid w:val="00E434BC"/>
    <w:rsid w:val="00E4373B"/>
    <w:rsid w:val="00E4432B"/>
    <w:rsid w:val="00E44598"/>
    <w:rsid w:val="00E44C9A"/>
    <w:rsid w:val="00E44D45"/>
    <w:rsid w:val="00E44D7C"/>
    <w:rsid w:val="00E44EAC"/>
    <w:rsid w:val="00E4554E"/>
    <w:rsid w:val="00E465F6"/>
    <w:rsid w:val="00E468CB"/>
    <w:rsid w:val="00E46C09"/>
    <w:rsid w:val="00E46D32"/>
    <w:rsid w:val="00E471B0"/>
    <w:rsid w:val="00E47549"/>
    <w:rsid w:val="00E47656"/>
    <w:rsid w:val="00E47811"/>
    <w:rsid w:val="00E47E87"/>
    <w:rsid w:val="00E50117"/>
    <w:rsid w:val="00E50DF4"/>
    <w:rsid w:val="00E5122E"/>
    <w:rsid w:val="00E5137E"/>
    <w:rsid w:val="00E51D74"/>
    <w:rsid w:val="00E51FD9"/>
    <w:rsid w:val="00E52CC9"/>
    <w:rsid w:val="00E53004"/>
    <w:rsid w:val="00E530DA"/>
    <w:rsid w:val="00E5323C"/>
    <w:rsid w:val="00E53275"/>
    <w:rsid w:val="00E532D6"/>
    <w:rsid w:val="00E5350A"/>
    <w:rsid w:val="00E536CB"/>
    <w:rsid w:val="00E53E02"/>
    <w:rsid w:val="00E540C4"/>
    <w:rsid w:val="00E541D9"/>
    <w:rsid w:val="00E54C58"/>
    <w:rsid w:val="00E54EE9"/>
    <w:rsid w:val="00E55E44"/>
    <w:rsid w:val="00E561A6"/>
    <w:rsid w:val="00E5655E"/>
    <w:rsid w:val="00E56643"/>
    <w:rsid w:val="00E5672F"/>
    <w:rsid w:val="00E56C55"/>
    <w:rsid w:val="00E56CA3"/>
    <w:rsid w:val="00E56CFF"/>
    <w:rsid w:val="00E56D4A"/>
    <w:rsid w:val="00E574F0"/>
    <w:rsid w:val="00E57898"/>
    <w:rsid w:val="00E57A33"/>
    <w:rsid w:val="00E57AFE"/>
    <w:rsid w:val="00E57B93"/>
    <w:rsid w:val="00E60134"/>
    <w:rsid w:val="00E6021F"/>
    <w:rsid w:val="00E604B5"/>
    <w:rsid w:val="00E60581"/>
    <w:rsid w:val="00E609CD"/>
    <w:rsid w:val="00E60C5E"/>
    <w:rsid w:val="00E61605"/>
    <w:rsid w:val="00E61BC6"/>
    <w:rsid w:val="00E61E09"/>
    <w:rsid w:val="00E61FF3"/>
    <w:rsid w:val="00E62792"/>
    <w:rsid w:val="00E6285E"/>
    <w:rsid w:val="00E62870"/>
    <w:rsid w:val="00E62AF7"/>
    <w:rsid w:val="00E62B03"/>
    <w:rsid w:val="00E62D8F"/>
    <w:rsid w:val="00E63628"/>
    <w:rsid w:val="00E637A5"/>
    <w:rsid w:val="00E63DFE"/>
    <w:rsid w:val="00E64ADE"/>
    <w:rsid w:val="00E650D7"/>
    <w:rsid w:val="00E657D7"/>
    <w:rsid w:val="00E658C7"/>
    <w:rsid w:val="00E65C0B"/>
    <w:rsid w:val="00E65EDD"/>
    <w:rsid w:val="00E65F65"/>
    <w:rsid w:val="00E661C7"/>
    <w:rsid w:val="00E67776"/>
    <w:rsid w:val="00E67B2A"/>
    <w:rsid w:val="00E700CA"/>
    <w:rsid w:val="00E70483"/>
    <w:rsid w:val="00E70CD8"/>
    <w:rsid w:val="00E70DB1"/>
    <w:rsid w:val="00E70FEC"/>
    <w:rsid w:val="00E71280"/>
    <w:rsid w:val="00E71B12"/>
    <w:rsid w:val="00E72136"/>
    <w:rsid w:val="00E721B1"/>
    <w:rsid w:val="00E7272A"/>
    <w:rsid w:val="00E7273B"/>
    <w:rsid w:val="00E72B8E"/>
    <w:rsid w:val="00E72D31"/>
    <w:rsid w:val="00E7362D"/>
    <w:rsid w:val="00E73865"/>
    <w:rsid w:val="00E73CFD"/>
    <w:rsid w:val="00E7437C"/>
    <w:rsid w:val="00E744A2"/>
    <w:rsid w:val="00E74B20"/>
    <w:rsid w:val="00E74C70"/>
    <w:rsid w:val="00E74D7C"/>
    <w:rsid w:val="00E74E5F"/>
    <w:rsid w:val="00E74FAD"/>
    <w:rsid w:val="00E754FD"/>
    <w:rsid w:val="00E75824"/>
    <w:rsid w:val="00E759C3"/>
    <w:rsid w:val="00E75BC4"/>
    <w:rsid w:val="00E76081"/>
    <w:rsid w:val="00E765E7"/>
    <w:rsid w:val="00E770A0"/>
    <w:rsid w:val="00E77A53"/>
    <w:rsid w:val="00E80003"/>
    <w:rsid w:val="00E803AC"/>
    <w:rsid w:val="00E806BD"/>
    <w:rsid w:val="00E813EF"/>
    <w:rsid w:val="00E8162F"/>
    <w:rsid w:val="00E81640"/>
    <w:rsid w:val="00E81AD8"/>
    <w:rsid w:val="00E81C5F"/>
    <w:rsid w:val="00E81EEA"/>
    <w:rsid w:val="00E820C1"/>
    <w:rsid w:val="00E822E4"/>
    <w:rsid w:val="00E823AA"/>
    <w:rsid w:val="00E82727"/>
    <w:rsid w:val="00E831DA"/>
    <w:rsid w:val="00E8330A"/>
    <w:rsid w:val="00E836B6"/>
    <w:rsid w:val="00E83B2B"/>
    <w:rsid w:val="00E83B65"/>
    <w:rsid w:val="00E83C77"/>
    <w:rsid w:val="00E84286"/>
    <w:rsid w:val="00E84540"/>
    <w:rsid w:val="00E84BF3"/>
    <w:rsid w:val="00E85005"/>
    <w:rsid w:val="00E8518C"/>
    <w:rsid w:val="00E854CA"/>
    <w:rsid w:val="00E855C9"/>
    <w:rsid w:val="00E858E4"/>
    <w:rsid w:val="00E85EA5"/>
    <w:rsid w:val="00E8603E"/>
    <w:rsid w:val="00E8604F"/>
    <w:rsid w:val="00E860A2"/>
    <w:rsid w:val="00E8612D"/>
    <w:rsid w:val="00E8636D"/>
    <w:rsid w:val="00E86801"/>
    <w:rsid w:val="00E86841"/>
    <w:rsid w:val="00E8699B"/>
    <w:rsid w:val="00E86FBF"/>
    <w:rsid w:val="00E8700A"/>
    <w:rsid w:val="00E87056"/>
    <w:rsid w:val="00E87A62"/>
    <w:rsid w:val="00E87DE2"/>
    <w:rsid w:val="00E90583"/>
    <w:rsid w:val="00E90CDA"/>
    <w:rsid w:val="00E91816"/>
    <w:rsid w:val="00E91928"/>
    <w:rsid w:val="00E919F7"/>
    <w:rsid w:val="00E91E33"/>
    <w:rsid w:val="00E92965"/>
    <w:rsid w:val="00E93056"/>
    <w:rsid w:val="00E933BD"/>
    <w:rsid w:val="00E93470"/>
    <w:rsid w:val="00E94039"/>
    <w:rsid w:val="00E946E7"/>
    <w:rsid w:val="00E94D3B"/>
    <w:rsid w:val="00E952E3"/>
    <w:rsid w:val="00E95A6B"/>
    <w:rsid w:val="00E961DE"/>
    <w:rsid w:val="00E96DF9"/>
    <w:rsid w:val="00E96F6F"/>
    <w:rsid w:val="00E96FC1"/>
    <w:rsid w:val="00E97886"/>
    <w:rsid w:val="00EA00EA"/>
    <w:rsid w:val="00EA097C"/>
    <w:rsid w:val="00EA0AC0"/>
    <w:rsid w:val="00EA0BDA"/>
    <w:rsid w:val="00EA1212"/>
    <w:rsid w:val="00EA17E6"/>
    <w:rsid w:val="00EA1A76"/>
    <w:rsid w:val="00EA2333"/>
    <w:rsid w:val="00EA25E9"/>
    <w:rsid w:val="00EA2645"/>
    <w:rsid w:val="00EA27B4"/>
    <w:rsid w:val="00EA28AF"/>
    <w:rsid w:val="00EA295E"/>
    <w:rsid w:val="00EA2FDA"/>
    <w:rsid w:val="00EA3361"/>
    <w:rsid w:val="00EA33CF"/>
    <w:rsid w:val="00EA3495"/>
    <w:rsid w:val="00EA35E9"/>
    <w:rsid w:val="00EA371A"/>
    <w:rsid w:val="00EA4A95"/>
    <w:rsid w:val="00EA5FD3"/>
    <w:rsid w:val="00EA6550"/>
    <w:rsid w:val="00EA6A2F"/>
    <w:rsid w:val="00EA71EC"/>
    <w:rsid w:val="00EA7304"/>
    <w:rsid w:val="00EA7A6A"/>
    <w:rsid w:val="00EB050A"/>
    <w:rsid w:val="00EB0772"/>
    <w:rsid w:val="00EB083E"/>
    <w:rsid w:val="00EB0B64"/>
    <w:rsid w:val="00EB10FC"/>
    <w:rsid w:val="00EB1548"/>
    <w:rsid w:val="00EB15BF"/>
    <w:rsid w:val="00EB1706"/>
    <w:rsid w:val="00EB1BD1"/>
    <w:rsid w:val="00EB2198"/>
    <w:rsid w:val="00EB2240"/>
    <w:rsid w:val="00EB2587"/>
    <w:rsid w:val="00EB265F"/>
    <w:rsid w:val="00EB2CBF"/>
    <w:rsid w:val="00EB335F"/>
    <w:rsid w:val="00EB34AE"/>
    <w:rsid w:val="00EB3841"/>
    <w:rsid w:val="00EB388E"/>
    <w:rsid w:val="00EB3D0C"/>
    <w:rsid w:val="00EB4040"/>
    <w:rsid w:val="00EB41EA"/>
    <w:rsid w:val="00EB47D8"/>
    <w:rsid w:val="00EB4E18"/>
    <w:rsid w:val="00EB56E2"/>
    <w:rsid w:val="00EB599F"/>
    <w:rsid w:val="00EB5A9F"/>
    <w:rsid w:val="00EB5BE5"/>
    <w:rsid w:val="00EB5BF1"/>
    <w:rsid w:val="00EB5CE3"/>
    <w:rsid w:val="00EB61F4"/>
    <w:rsid w:val="00EB63F6"/>
    <w:rsid w:val="00EB6669"/>
    <w:rsid w:val="00EB6B82"/>
    <w:rsid w:val="00EB6E4A"/>
    <w:rsid w:val="00EB6E6C"/>
    <w:rsid w:val="00EB7885"/>
    <w:rsid w:val="00EB79B9"/>
    <w:rsid w:val="00EB7AC7"/>
    <w:rsid w:val="00EB7C9B"/>
    <w:rsid w:val="00EB7E4A"/>
    <w:rsid w:val="00EC091B"/>
    <w:rsid w:val="00EC0DD3"/>
    <w:rsid w:val="00EC0EBE"/>
    <w:rsid w:val="00EC0FF6"/>
    <w:rsid w:val="00EC13FB"/>
    <w:rsid w:val="00EC14B5"/>
    <w:rsid w:val="00EC1A48"/>
    <w:rsid w:val="00EC1BA5"/>
    <w:rsid w:val="00EC2090"/>
    <w:rsid w:val="00EC288A"/>
    <w:rsid w:val="00EC2C10"/>
    <w:rsid w:val="00EC338A"/>
    <w:rsid w:val="00EC4E52"/>
    <w:rsid w:val="00EC4EA5"/>
    <w:rsid w:val="00EC50B7"/>
    <w:rsid w:val="00EC5198"/>
    <w:rsid w:val="00EC5655"/>
    <w:rsid w:val="00EC57FD"/>
    <w:rsid w:val="00EC5B08"/>
    <w:rsid w:val="00EC5E7E"/>
    <w:rsid w:val="00EC6225"/>
    <w:rsid w:val="00EC697C"/>
    <w:rsid w:val="00EC703B"/>
    <w:rsid w:val="00EC7315"/>
    <w:rsid w:val="00EC738D"/>
    <w:rsid w:val="00EC788E"/>
    <w:rsid w:val="00EC7C56"/>
    <w:rsid w:val="00ED01A5"/>
    <w:rsid w:val="00ED03AA"/>
    <w:rsid w:val="00ED06CA"/>
    <w:rsid w:val="00ED07CF"/>
    <w:rsid w:val="00ED1048"/>
    <w:rsid w:val="00ED111E"/>
    <w:rsid w:val="00ED1BA0"/>
    <w:rsid w:val="00ED1EED"/>
    <w:rsid w:val="00ED1F6F"/>
    <w:rsid w:val="00ED2AD1"/>
    <w:rsid w:val="00ED3002"/>
    <w:rsid w:val="00ED339A"/>
    <w:rsid w:val="00ED3463"/>
    <w:rsid w:val="00ED36C3"/>
    <w:rsid w:val="00ED382C"/>
    <w:rsid w:val="00ED42DD"/>
    <w:rsid w:val="00ED4661"/>
    <w:rsid w:val="00ED4A9F"/>
    <w:rsid w:val="00ED4B94"/>
    <w:rsid w:val="00ED55CA"/>
    <w:rsid w:val="00ED5D2E"/>
    <w:rsid w:val="00ED6131"/>
    <w:rsid w:val="00ED66F2"/>
    <w:rsid w:val="00ED6953"/>
    <w:rsid w:val="00ED6CEB"/>
    <w:rsid w:val="00ED6D24"/>
    <w:rsid w:val="00ED6F50"/>
    <w:rsid w:val="00ED72DD"/>
    <w:rsid w:val="00ED733F"/>
    <w:rsid w:val="00ED7AF0"/>
    <w:rsid w:val="00ED7F6E"/>
    <w:rsid w:val="00EE00CF"/>
    <w:rsid w:val="00EE028C"/>
    <w:rsid w:val="00EE028F"/>
    <w:rsid w:val="00EE1035"/>
    <w:rsid w:val="00EE1089"/>
    <w:rsid w:val="00EE134F"/>
    <w:rsid w:val="00EE2690"/>
    <w:rsid w:val="00EE26BB"/>
    <w:rsid w:val="00EE2B4F"/>
    <w:rsid w:val="00EE38F4"/>
    <w:rsid w:val="00EE4058"/>
    <w:rsid w:val="00EE463A"/>
    <w:rsid w:val="00EE48A9"/>
    <w:rsid w:val="00EE4907"/>
    <w:rsid w:val="00EE4A98"/>
    <w:rsid w:val="00EE4B33"/>
    <w:rsid w:val="00EE4BFE"/>
    <w:rsid w:val="00EE4E08"/>
    <w:rsid w:val="00EE53E4"/>
    <w:rsid w:val="00EE5A08"/>
    <w:rsid w:val="00EE5B59"/>
    <w:rsid w:val="00EE5D41"/>
    <w:rsid w:val="00EE618F"/>
    <w:rsid w:val="00EE64D0"/>
    <w:rsid w:val="00EE6AAB"/>
    <w:rsid w:val="00EE741E"/>
    <w:rsid w:val="00EE742C"/>
    <w:rsid w:val="00EE74FF"/>
    <w:rsid w:val="00EE7825"/>
    <w:rsid w:val="00EE78A5"/>
    <w:rsid w:val="00EE7B80"/>
    <w:rsid w:val="00EF05A6"/>
    <w:rsid w:val="00EF061F"/>
    <w:rsid w:val="00EF0FCB"/>
    <w:rsid w:val="00EF1685"/>
    <w:rsid w:val="00EF1A01"/>
    <w:rsid w:val="00EF1E3B"/>
    <w:rsid w:val="00EF24BC"/>
    <w:rsid w:val="00EF28FE"/>
    <w:rsid w:val="00EF2B91"/>
    <w:rsid w:val="00EF3025"/>
    <w:rsid w:val="00EF3113"/>
    <w:rsid w:val="00EF3291"/>
    <w:rsid w:val="00EF3348"/>
    <w:rsid w:val="00EF351E"/>
    <w:rsid w:val="00EF360B"/>
    <w:rsid w:val="00EF36DE"/>
    <w:rsid w:val="00EF374D"/>
    <w:rsid w:val="00EF3864"/>
    <w:rsid w:val="00EF4694"/>
    <w:rsid w:val="00EF48C7"/>
    <w:rsid w:val="00EF5742"/>
    <w:rsid w:val="00EF5BED"/>
    <w:rsid w:val="00EF5EC4"/>
    <w:rsid w:val="00EF64C6"/>
    <w:rsid w:val="00EF6740"/>
    <w:rsid w:val="00EF6A2C"/>
    <w:rsid w:val="00EF6BF7"/>
    <w:rsid w:val="00EF6C0C"/>
    <w:rsid w:val="00EF6D2B"/>
    <w:rsid w:val="00EF6D83"/>
    <w:rsid w:val="00EF6E32"/>
    <w:rsid w:val="00EF6FBB"/>
    <w:rsid w:val="00EF713C"/>
    <w:rsid w:val="00EF72FC"/>
    <w:rsid w:val="00EF7360"/>
    <w:rsid w:val="00EF73CE"/>
    <w:rsid w:val="00EF7791"/>
    <w:rsid w:val="00EF7CBD"/>
    <w:rsid w:val="00EF7CF9"/>
    <w:rsid w:val="00EF7EC6"/>
    <w:rsid w:val="00EF7ED4"/>
    <w:rsid w:val="00EF7F17"/>
    <w:rsid w:val="00F001C1"/>
    <w:rsid w:val="00F001C5"/>
    <w:rsid w:val="00F00236"/>
    <w:rsid w:val="00F0055C"/>
    <w:rsid w:val="00F007BA"/>
    <w:rsid w:val="00F00F96"/>
    <w:rsid w:val="00F015C4"/>
    <w:rsid w:val="00F01618"/>
    <w:rsid w:val="00F02328"/>
    <w:rsid w:val="00F02535"/>
    <w:rsid w:val="00F025BA"/>
    <w:rsid w:val="00F028F9"/>
    <w:rsid w:val="00F02DCA"/>
    <w:rsid w:val="00F03491"/>
    <w:rsid w:val="00F03881"/>
    <w:rsid w:val="00F038A3"/>
    <w:rsid w:val="00F03C2C"/>
    <w:rsid w:val="00F04354"/>
    <w:rsid w:val="00F06773"/>
    <w:rsid w:val="00F067F1"/>
    <w:rsid w:val="00F0689B"/>
    <w:rsid w:val="00F06B2A"/>
    <w:rsid w:val="00F071AB"/>
    <w:rsid w:val="00F07382"/>
    <w:rsid w:val="00F07436"/>
    <w:rsid w:val="00F07558"/>
    <w:rsid w:val="00F07567"/>
    <w:rsid w:val="00F0773B"/>
    <w:rsid w:val="00F0792B"/>
    <w:rsid w:val="00F10368"/>
    <w:rsid w:val="00F1079E"/>
    <w:rsid w:val="00F1097E"/>
    <w:rsid w:val="00F10A47"/>
    <w:rsid w:val="00F10FD0"/>
    <w:rsid w:val="00F11C2B"/>
    <w:rsid w:val="00F11F22"/>
    <w:rsid w:val="00F1232A"/>
    <w:rsid w:val="00F128AF"/>
    <w:rsid w:val="00F12A70"/>
    <w:rsid w:val="00F12AE4"/>
    <w:rsid w:val="00F12C5B"/>
    <w:rsid w:val="00F13743"/>
    <w:rsid w:val="00F1395C"/>
    <w:rsid w:val="00F13B33"/>
    <w:rsid w:val="00F13F3C"/>
    <w:rsid w:val="00F1459B"/>
    <w:rsid w:val="00F14B5C"/>
    <w:rsid w:val="00F14B8C"/>
    <w:rsid w:val="00F14FAD"/>
    <w:rsid w:val="00F15834"/>
    <w:rsid w:val="00F15D03"/>
    <w:rsid w:val="00F15D1C"/>
    <w:rsid w:val="00F160C5"/>
    <w:rsid w:val="00F161C2"/>
    <w:rsid w:val="00F1689E"/>
    <w:rsid w:val="00F169D4"/>
    <w:rsid w:val="00F16D7F"/>
    <w:rsid w:val="00F17094"/>
    <w:rsid w:val="00F17195"/>
    <w:rsid w:val="00F17607"/>
    <w:rsid w:val="00F1782D"/>
    <w:rsid w:val="00F2041C"/>
    <w:rsid w:val="00F204BC"/>
    <w:rsid w:val="00F20C73"/>
    <w:rsid w:val="00F20F13"/>
    <w:rsid w:val="00F21014"/>
    <w:rsid w:val="00F21161"/>
    <w:rsid w:val="00F2183D"/>
    <w:rsid w:val="00F21A11"/>
    <w:rsid w:val="00F21A48"/>
    <w:rsid w:val="00F22D0A"/>
    <w:rsid w:val="00F23493"/>
    <w:rsid w:val="00F23983"/>
    <w:rsid w:val="00F23F7A"/>
    <w:rsid w:val="00F2443B"/>
    <w:rsid w:val="00F24628"/>
    <w:rsid w:val="00F246F9"/>
    <w:rsid w:val="00F24DE3"/>
    <w:rsid w:val="00F24E3B"/>
    <w:rsid w:val="00F24F74"/>
    <w:rsid w:val="00F24FCC"/>
    <w:rsid w:val="00F254A3"/>
    <w:rsid w:val="00F259DA"/>
    <w:rsid w:val="00F26800"/>
    <w:rsid w:val="00F2691C"/>
    <w:rsid w:val="00F26AF9"/>
    <w:rsid w:val="00F26BFB"/>
    <w:rsid w:val="00F26E21"/>
    <w:rsid w:val="00F26F55"/>
    <w:rsid w:val="00F27413"/>
    <w:rsid w:val="00F278D6"/>
    <w:rsid w:val="00F27964"/>
    <w:rsid w:val="00F27B80"/>
    <w:rsid w:val="00F27F72"/>
    <w:rsid w:val="00F303AF"/>
    <w:rsid w:val="00F30508"/>
    <w:rsid w:val="00F305FB"/>
    <w:rsid w:val="00F30817"/>
    <w:rsid w:val="00F30947"/>
    <w:rsid w:val="00F30A4D"/>
    <w:rsid w:val="00F30B6A"/>
    <w:rsid w:val="00F30F0B"/>
    <w:rsid w:val="00F3112A"/>
    <w:rsid w:val="00F31196"/>
    <w:rsid w:val="00F311DB"/>
    <w:rsid w:val="00F31A95"/>
    <w:rsid w:val="00F31ADE"/>
    <w:rsid w:val="00F31CC7"/>
    <w:rsid w:val="00F32160"/>
    <w:rsid w:val="00F32D3A"/>
    <w:rsid w:val="00F32EC3"/>
    <w:rsid w:val="00F3329C"/>
    <w:rsid w:val="00F33878"/>
    <w:rsid w:val="00F33995"/>
    <w:rsid w:val="00F34018"/>
    <w:rsid w:val="00F3503B"/>
    <w:rsid w:val="00F350A7"/>
    <w:rsid w:val="00F35220"/>
    <w:rsid w:val="00F35651"/>
    <w:rsid w:val="00F357B8"/>
    <w:rsid w:val="00F357C0"/>
    <w:rsid w:val="00F35984"/>
    <w:rsid w:val="00F35B75"/>
    <w:rsid w:val="00F35EE1"/>
    <w:rsid w:val="00F36052"/>
    <w:rsid w:val="00F36794"/>
    <w:rsid w:val="00F367A0"/>
    <w:rsid w:val="00F36A7B"/>
    <w:rsid w:val="00F36BAD"/>
    <w:rsid w:val="00F37308"/>
    <w:rsid w:val="00F37366"/>
    <w:rsid w:val="00F37972"/>
    <w:rsid w:val="00F37AE8"/>
    <w:rsid w:val="00F37D7C"/>
    <w:rsid w:val="00F40923"/>
    <w:rsid w:val="00F40935"/>
    <w:rsid w:val="00F41284"/>
    <w:rsid w:val="00F416C2"/>
    <w:rsid w:val="00F418BA"/>
    <w:rsid w:val="00F4196E"/>
    <w:rsid w:val="00F41A28"/>
    <w:rsid w:val="00F41E61"/>
    <w:rsid w:val="00F42825"/>
    <w:rsid w:val="00F42B68"/>
    <w:rsid w:val="00F4350A"/>
    <w:rsid w:val="00F4358E"/>
    <w:rsid w:val="00F437B4"/>
    <w:rsid w:val="00F4386E"/>
    <w:rsid w:val="00F43B01"/>
    <w:rsid w:val="00F43D7A"/>
    <w:rsid w:val="00F442A4"/>
    <w:rsid w:val="00F4434A"/>
    <w:rsid w:val="00F443F9"/>
    <w:rsid w:val="00F4445B"/>
    <w:rsid w:val="00F44A3A"/>
    <w:rsid w:val="00F44E9F"/>
    <w:rsid w:val="00F456D3"/>
    <w:rsid w:val="00F45A00"/>
    <w:rsid w:val="00F45B28"/>
    <w:rsid w:val="00F45CBA"/>
    <w:rsid w:val="00F45D22"/>
    <w:rsid w:val="00F46317"/>
    <w:rsid w:val="00F46517"/>
    <w:rsid w:val="00F46971"/>
    <w:rsid w:val="00F46A75"/>
    <w:rsid w:val="00F46DC9"/>
    <w:rsid w:val="00F4702D"/>
    <w:rsid w:val="00F475B6"/>
    <w:rsid w:val="00F47743"/>
    <w:rsid w:val="00F47A0D"/>
    <w:rsid w:val="00F503CD"/>
    <w:rsid w:val="00F50537"/>
    <w:rsid w:val="00F50CB8"/>
    <w:rsid w:val="00F5142C"/>
    <w:rsid w:val="00F51D1B"/>
    <w:rsid w:val="00F52071"/>
    <w:rsid w:val="00F522B9"/>
    <w:rsid w:val="00F52525"/>
    <w:rsid w:val="00F52B3F"/>
    <w:rsid w:val="00F533B5"/>
    <w:rsid w:val="00F535A4"/>
    <w:rsid w:val="00F539F1"/>
    <w:rsid w:val="00F551CE"/>
    <w:rsid w:val="00F5542E"/>
    <w:rsid w:val="00F5583E"/>
    <w:rsid w:val="00F56069"/>
    <w:rsid w:val="00F561BB"/>
    <w:rsid w:val="00F57D6B"/>
    <w:rsid w:val="00F60009"/>
    <w:rsid w:val="00F60262"/>
    <w:rsid w:val="00F602DE"/>
    <w:rsid w:val="00F604B5"/>
    <w:rsid w:val="00F604F1"/>
    <w:rsid w:val="00F6051E"/>
    <w:rsid w:val="00F60A9D"/>
    <w:rsid w:val="00F61163"/>
    <w:rsid w:val="00F6166D"/>
    <w:rsid w:val="00F61BD6"/>
    <w:rsid w:val="00F622CB"/>
    <w:rsid w:val="00F6265A"/>
    <w:rsid w:val="00F62BC9"/>
    <w:rsid w:val="00F62C02"/>
    <w:rsid w:val="00F63336"/>
    <w:rsid w:val="00F63A0A"/>
    <w:rsid w:val="00F63B98"/>
    <w:rsid w:val="00F6406F"/>
    <w:rsid w:val="00F64177"/>
    <w:rsid w:val="00F64271"/>
    <w:rsid w:val="00F647BD"/>
    <w:rsid w:val="00F64A5E"/>
    <w:rsid w:val="00F64BC9"/>
    <w:rsid w:val="00F64CCE"/>
    <w:rsid w:val="00F64E59"/>
    <w:rsid w:val="00F65325"/>
    <w:rsid w:val="00F6561D"/>
    <w:rsid w:val="00F656C6"/>
    <w:rsid w:val="00F65B1E"/>
    <w:rsid w:val="00F65C19"/>
    <w:rsid w:val="00F66BE6"/>
    <w:rsid w:val="00F671A0"/>
    <w:rsid w:val="00F67569"/>
    <w:rsid w:val="00F675D3"/>
    <w:rsid w:val="00F679BA"/>
    <w:rsid w:val="00F704EE"/>
    <w:rsid w:val="00F7054B"/>
    <w:rsid w:val="00F70A74"/>
    <w:rsid w:val="00F70E43"/>
    <w:rsid w:val="00F717C5"/>
    <w:rsid w:val="00F71AF1"/>
    <w:rsid w:val="00F71F05"/>
    <w:rsid w:val="00F7232D"/>
    <w:rsid w:val="00F72F31"/>
    <w:rsid w:val="00F7320C"/>
    <w:rsid w:val="00F7354D"/>
    <w:rsid w:val="00F7440A"/>
    <w:rsid w:val="00F7467E"/>
    <w:rsid w:val="00F74910"/>
    <w:rsid w:val="00F74D91"/>
    <w:rsid w:val="00F75721"/>
    <w:rsid w:val="00F75AAF"/>
    <w:rsid w:val="00F75B6A"/>
    <w:rsid w:val="00F75C14"/>
    <w:rsid w:val="00F7631B"/>
    <w:rsid w:val="00F76598"/>
    <w:rsid w:val="00F7662B"/>
    <w:rsid w:val="00F76736"/>
    <w:rsid w:val="00F76A96"/>
    <w:rsid w:val="00F76D71"/>
    <w:rsid w:val="00F76FB7"/>
    <w:rsid w:val="00F774B0"/>
    <w:rsid w:val="00F774F5"/>
    <w:rsid w:val="00F776A6"/>
    <w:rsid w:val="00F77AB0"/>
    <w:rsid w:val="00F77D4D"/>
    <w:rsid w:val="00F80023"/>
    <w:rsid w:val="00F810A5"/>
    <w:rsid w:val="00F812AB"/>
    <w:rsid w:val="00F81654"/>
    <w:rsid w:val="00F816C0"/>
    <w:rsid w:val="00F81719"/>
    <w:rsid w:val="00F819EE"/>
    <w:rsid w:val="00F81AC5"/>
    <w:rsid w:val="00F81D09"/>
    <w:rsid w:val="00F81E3D"/>
    <w:rsid w:val="00F81FC9"/>
    <w:rsid w:val="00F822CE"/>
    <w:rsid w:val="00F826FF"/>
    <w:rsid w:val="00F82A7D"/>
    <w:rsid w:val="00F82E73"/>
    <w:rsid w:val="00F830D5"/>
    <w:rsid w:val="00F8347D"/>
    <w:rsid w:val="00F835D0"/>
    <w:rsid w:val="00F83719"/>
    <w:rsid w:val="00F83DAE"/>
    <w:rsid w:val="00F84167"/>
    <w:rsid w:val="00F841FC"/>
    <w:rsid w:val="00F843E8"/>
    <w:rsid w:val="00F8447D"/>
    <w:rsid w:val="00F84B9C"/>
    <w:rsid w:val="00F84C5E"/>
    <w:rsid w:val="00F84D71"/>
    <w:rsid w:val="00F84EC3"/>
    <w:rsid w:val="00F84F69"/>
    <w:rsid w:val="00F85049"/>
    <w:rsid w:val="00F8514B"/>
    <w:rsid w:val="00F851BD"/>
    <w:rsid w:val="00F8559A"/>
    <w:rsid w:val="00F85B25"/>
    <w:rsid w:val="00F85B44"/>
    <w:rsid w:val="00F85BC2"/>
    <w:rsid w:val="00F85FF4"/>
    <w:rsid w:val="00F86CE2"/>
    <w:rsid w:val="00F87ADA"/>
    <w:rsid w:val="00F87F44"/>
    <w:rsid w:val="00F87F5F"/>
    <w:rsid w:val="00F907BA"/>
    <w:rsid w:val="00F90821"/>
    <w:rsid w:val="00F90978"/>
    <w:rsid w:val="00F90DE7"/>
    <w:rsid w:val="00F9114F"/>
    <w:rsid w:val="00F91202"/>
    <w:rsid w:val="00F9126B"/>
    <w:rsid w:val="00F91332"/>
    <w:rsid w:val="00F9176A"/>
    <w:rsid w:val="00F92199"/>
    <w:rsid w:val="00F9272F"/>
    <w:rsid w:val="00F927F7"/>
    <w:rsid w:val="00F929BF"/>
    <w:rsid w:val="00F92A54"/>
    <w:rsid w:val="00F92C90"/>
    <w:rsid w:val="00F92FFB"/>
    <w:rsid w:val="00F9313C"/>
    <w:rsid w:val="00F93321"/>
    <w:rsid w:val="00F933EF"/>
    <w:rsid w:val="00F935F2"/>
    <w:rsid w:val="00F9417C"/>
    <w:rsid w:val="00F941ED"/>
    <w:rsid w:val="00F946D2"/>
    <w:rsid w:val="00F94896"/>
    <w:rsid w:val="00F94F25"/>
    <w:rsid w:val="00F965B5"/>
    <w:rsid w:val="00F965BD"/>
    <w:rsid w:val="00F96729"/>
    <w:rsid w:val="00F9697C"/>
    <w:rsid w:val="00F96B1E"/>
    <w:rsid w:val="00F96CE1"/>
    <w:rsid w:val="00F96D04"/>
    <w:rsid w:val="00F96D48"/>
    <w:rsid w:val="00F9726F"/>
    <w:rsid w:val="00F97C5F"/>
    <w:rsid w:val="00F97D74"/>
    <w:rsid w:val="00FA06E0"/>
    <w:rsid w:val="00FA0C13"/>
    <w:rsid w:val="00FA0C61"/>
    <w:rsid w:val="00FA0D6B"/>
    <w:rsid w:val="00FA13DE"/>
    <w:rsid w:val="00FA165F"/>
    <w:rsid w:val="00FA1D11"/>
    <w:rsid w:val="00FA1FF1"/>
    <w:rsid w:val="00FA22CD"/>
    <w:rsid w:val="00FA22EB"/>
    <w:rsid w:val="00FA241C"/>
    <w:rsid w:val="00FA24FD"/>
    <w:rsid w:val="00FA2507"/>
    <w:rsid w:val="00FA2995"/>
    <w:rsid w:val="00FA3528"/>
    <w:rsid w:val="00FA41EF"/>
    <w:rsid w:val="00FA4702"/>
    <w:rsid w:val="00FA4896"/>
    <w:rsid w:val="00FA48C2"/>
    <w:rsid w:val="00FA4B9E"/>
    <w:rsid w:val="00FA4BEC"/>
    <w:rsid w:val="00FA4BEE"/>
    <w:rsid w:val="00FA4D07"/>
    <w:rsid w:val="00FA5202"/>
    <w:rsid w:val="00FA52EA"/>
    <w:rsid w:val="00FA6643"/>
    <w:rsid w:val="00FA6768"/>
    <w:rsid w:val="00FA6A43"/>
    <w:rsid w:val="00FA6AE7"/>
    <w:rsid w:val="00FA6F5D"/>
    <w:rsid w:val="00FA74FB"/>
    <w:rsid w:val="00FA76A7"/>
    <w:rsid w:val="00FB0015"/>
    <w:rsid w:val="00FB0268"/>
    <w:rsid w:val="00FB026E"/>
    <w:rsid w:val="00FB06EE"/>
    <w:rsid w:val="00FB089F"/>
    <w:rsid w:val="00FB0A55"/>
    <w:rsid w:val="00FB102F"/>
    <w:rsid w:val="00FB12B1"/>
    <w:rsid w:val="00FB15BF"/>
    <w:rsid w:val="00FB1C8E"/>
    <w:rsid w:val="00FB1D9C"/>
    <w:rsid w:val="00FB1DD7"/>
    <w:rsid w:val="00FB2A0C"/>
    <w:rsid w:val="00FB301E"/>
    <w:rsid w:val="00FB303B"/>
    <w:rsid w:val="00FB35B2"/>
    <w:rsid w:val="00FB3E53"/>
    <w:rsid w:val="00FB3F71"/>
    <w:rsid w:val="00FB42C1"/>
    <w:rsid w:val="00FB44EE"/>
    <w:rsid w:val="00FB469B"/>
    <w:rsid w:val="00FB4C45"/>
    <w:rsid w:val="00FB4F6C"/>
    <w:rsid w:val="00FB5322"/>
    <w:rsid w:val="00FB5ABD"/>
    <w:rsid w:val="00FB5BDE"/>
    <w:rsid w:val="00FB60FC"/>
    <w:rsid w:val="00FB6509"/>
    <w:rsid w:val="00FB6703"/>
    <w:rsid w:val="00FB6A15"/>
    <w:rsid w:val="00FB6DE7"/>
    <w:rsid w:val="00FB7051"/>
    <w:rsid w:val="00FB716D"/>
    <w:rsid w:val="00FB727A"/>
    <w:rsid w:val="00FB72B1"/>
    <w:rsid w:val="00FB72BF"/>
    <w:rsid w:val="00FB7495"/>
    <w:rsid w:val="00FB7BEC"/>
    <w:rsid w:val="00FB7E42"/>
    <w:rsid w:val="00FC0583"/>
    <w:rsid w:val="00FC067B"/>
    <w:rsid w:val="00FC1027"/>
    <w:rsid w:val="00FC11E5"/>
    <w:rsid w:val="00FC12C4"/>
    <w:rsid w:val="00FC1ADE"/>
    <w:rsid w:val="00FC230B"/>
    <w:rsid w:val="00FC2AE5"/>
    <w:rsid w:val="00FC2D81"/>
    <w:rsid w:val="00FC3398"/>
    <w:rsid w:val="00FC3699"/>
    <w:rsid w:val="00FC3D04"/>
    <w:rsid w:val="00FC3E62"/>
    <w:rsid w:val="00FC3EF7"/>
    <w:rsid w:val="00FC3F62"/>
    <w:rsid w:val="00FC43A2"/>
    <w:rsid w:val="00FC4931"/>
    <w:rsid w:val="00FC4DFA"/>
    <w:rsid w:val="00FC4DFC"/>
    <w:rsid w:val="00FC5CFA"/>
    <w:rsid w:val="00FC66B8"/>
    <w:rsid w:val="00FC71E1"/>
    <w:rsid w:val="00FC723B"/>
    <w:rsid w:val="00FC73FC"/>
    <w:rsid w:val="00FC7470"/>
    <w:rsid w:val="00FC76A6"/>
    <w:rsid w:val="00FC7C7E"/>
    <w:rsid w:val="00FD0310"/>
    <w:rsid w:val="00FD09FF"/>
    <w:rsid w:val="00FD11A0"/>
    <w:rsid w:val="00FD1205"/>
    <w:rsid w:val="00FD1FC1"/>
    <w:rsid w:val="00FD22C6"/>
    <w:rsid w:val="00FD2660"/>
    <w:rsid w:val="00FD2A1C"/>
    <w:rsid w:val="00FD2ABD"/>
    <w:rsid w:val="00FD2D4B"/>
    <w:rsid w:val="00FD2E18"/>
    <w:rsid w:val="00FD2F67"/>
    <w:rsid w:val="00FD2F8B"/>
    <w:rsid w:val="00FD39A2"/>
    <w:rsid w:val="00FD39FA"/>
    <w:rsid w:val="00FD3B02"/>
    <w:rsid w:val="00FD3F1A"/>
    <w:rsid w:val="00FD41DC"/>
    <w:rsid w:val="00FD41DD"/>
    <w:rsid w:val="00FD4440"/>
    <w:rsid w:val="00FD4637"/>
    <w:rsid w:val="00FD4792"/>
    <w:rsid w:val="00FD4B89"/>
    <w:rsid w:val="00FD4CC5"/>
    <w:rsid w:val="00FD566E"/>
    <w:rsid w:val="00FD6142"/>
    <w:rsid w:val="00FD6261"/>
    <w:rsid w:val="00FD648C"/>
    <w:rsid w:val="00FD6763"/>
    <w:rsid w:val="00FD67AB"/>
    <w:rsid w:val="00FD692D"/>
    <w:rsid w:val="00FD6B7B"/>
    <w:rsid w:val="00FD7449"/>
    <w:rsid w:val="00FD74D8"/>
    <w:rsid w:val="00FD76E8"/>
    <w:rsid w:val="00FD7A87"/>
    <w:rsid w:val="00FE0158"/>
    <w:rsid w:val="00FE0377"/>
    <w:rsid w:val="00FE04FD"/>
    <w:rsid w:val="00FE05B6"/>
    <w:rsid w:val="00FE0C11"/>
    <w:rsid w:val="00FE0E45"/>
    <w:rsid w:val="00FE120B"/>
    <w:rsid w:val="00FE1675"/>
    <w:rsid w:val="00FE177C"/>
    <w:rsid w:val="00FE17DB"/>
    <w:rsid w:val="00FE211D"/>
    <w:rsid w:val="00FE273F"/>
    <w:rsid w:val="00FE280C"/>
    <w:rsid w:val="00FE2C8E"/>
    <w:rsid w:val="00FE2EDB"/>
    <w:rsid w:val="00FE3167"/>
    <w:rsid w:val="00FE3993"/>
    <w:rsid w:val="00FE3BC6"/>
    <w:rsid w:val="00FE3DDE"/>
    <w:rsid w:val="00FE3E4D"/>
    <w:rsid w:val="00FE3F54"/>
    <w:rsid w:val="00FE419A"/>
    <w:rsid w:val="00FE4300"/>
    <w:rsid w:val="00FE44F7"/>
    <w:rsid w:val="00FE4655"/>
    <w:rsid w:val="00FE4723"/>
    <w:rsid w:val="00FE529E"/>
    <w:rsid w:val="00FE5461"/>
    <w:rsid w:val="00FE5665"/>
    <w:rsid w:val="00FE5A1F"/>
    <w:rsid w:val="00FE60D7"/>
    <w:rsid w:val="00FE6D95"/>
    <w:rsid w:val="00FE6EC7"/>
    <w:rsid w:val="00FE7319"/>
    <w:rsid w:val="00FE7442"/>
    <w:rsid w:val="00FE74E4"/>
    <w:rsid w:val="00FE789F"/>
    <w:rsid w:val="00FE7B23"/>
    <w:rsid w:val="00FE7FC5"/>
    <w:rsid w:val="00FF07D7"/>
    <w:rsid w:val="00FF0886"/>
    <w:rsid w:val="00FF08F2"/>
    <w:rsid w:val="00FF0BE2"/>
    <w:rsid w:val="00FF112A"/>
    <w:rsid w:val="00FF127B"/>
    <w:rsid w:val="00FF131E"/>
    <w:rsid w:val="00FF1C0D"/>
    <w:rsid w:val="00FF1E33"/>
    <w:rsid w:val="00FF2448"/>
    <w:rsid w:val="00FF261B"/>
    <w:rsid w:val="00FF26CA"/>
    <w:rsid w:val="00FF3200"/>
    <w:rsid w:val="00FF3C4E"/>
    <w:rsid w:val="00FF3D6E"/>
    <w:rsid w:val="00FF4AEE"/>
    <w:rsid w:val="00FF4B3B"/>
    <w:rsid w:val="00FF4DA3"/>
    <w:rsid w:val="00FF50D6"/>
    <w:rsid w:val="00FF5BB3"/>
    <w:rsid w:val="00FF5FEC"/>
    <w:rsid w:val="00FF6487"/>
    <w:rsid w:val="00FF677A"/>
    <w:rsid w:val="00FF755C"/>
    <w:rsid w:val="00FF761D"/>
    <w:rsid w:val="00FF76E1"/>
    <w:rsid w:val="00FF78CC"/>
    <w:rsid w:val="00FF7A5F"/>
    <w:rsid w:val="00FF7F87"/>
    <w:rsid w:val="01683781"/>
    <w:rsid w:val="01B771A8"/>
    <w:rsid w:val="01EF7FE1"/>
    <w:rsid w:val="01F09CE8"/>
    <w:rsid w:val="01FE7E29"/>
    <w:rsid w:val="027115EE"/>
    <w:rsid w:val="0271E546"/>
    <w:rsid w:val="02922173"/>
    <w:rsid w:val="02D3E971"/>
    <w:rsid w:val="02E1B983"/>
    <w:rsid w:val="0344BF80"/>
    <w:rsid w:val="03687B1F"/>
    <w:rsid w:val="036DBA49"/>
    <w:rsid w:val="03937BD5"/>
    <w:rsid w:val="039436CC"/>
    <w:rsid w:val="04A5DE3F"/>
    <w:rsid w:val="04ABE251"/>
    <w:rsid w:val="04CF96F6"/>
    <w:rsid w:val="04D7169F"/>
    <w:rsid w:val="04EB3A45"/>
    <w:rsid w:val="04F9E099"/>
    <w:rsid w:val="050462A2"/>
    <w:rsid w:val="0526E075"/>
    <w:rsid w:val="05571C3B"/>
    <w:rsid w:val="05591C6E"/>
    <w:rsid w:val="057E12BB"/>
    <w:rsid w:val="05F187EC"/>
    <w:rsid w:val="05FB147F"/>
    <w:rsid w:val="06235CAF"/>
    <w:rsid w:val="065A72D3"/>
    <w:rsid w:val="06C90D08"/>
    <w:rsid w:val="06ED8FE4"/>
    <w:rsid w:val="06FE5C00"/>
    <w:rsid w:val="07B5660E"/>
    <w:rsid w:val="0827247E"/>
    <w:rsid w:val="082905F0"/>
    <w:rsid w:val="08295C07"/>
    <w:rsid w:val="0855B221"/>
    <w:rsid w:val="08726912"/>
    <w:rsid w:val="087324AD"/>
    <w:rsid w:val="08896045"/>
    <w:rsid w:val="08AE701F"/>
    <w:rsid w:val="0950C9A9"/>
    <w:rsid w:val="099D28E7"/>
    <w:rsid w:val="09D923A2"/>
    <w:rsid w:val="0A3BCD11"/>
    <w:rsid w:val="0A438568"/>
    <w:rsid w:val="0A5E48B0"/>
    <w:rsid w:val="0A653B6A"/>
    <w:rsid w:val="0AECCB68"/>
    <w:rsid w:val="0B122C70"/>
    <w:rsid w:val="0B1BF81A"/>
    <w:rsid w:val="0B74F403"/>
    <w:rsid w:val="0B7E790E"/>
    <w:rsid w:val="0B8B1BF6"/>
    <w:rsid w:val="0BD03812"/>
    <w:rsid w:val="0C321FA1"/>
    <w:rsid w:val="0C5083CD"/>
    <w:rsid w:val="0CA5E49C"/>
    <w:rsid w:val="0CCC706A"/>
    <w:rsid w:val="0CDD6D88"/>
    <w:rsid w:val="0CE48664"/>
    <w:rsid w:val="0CF0453D"/>
    <w:rsid w:val="0D0ACDAF"/>
    <w:rsid w:val="0D2135BE"/>
    <w:rsid w:val="0D4082B3"/>
    <w:rsid w:val="0D7B4A11"/>
    <w:rsid w:val="0D9AB266"/>
    <w:rsid w:val="0D9D579A"/>
    <w:rsid w:val="0DB2DED0"/>
    <w:rsid w:val="0DCB588B"/>
    <w:rsid w:val="0DE43AC4"/>
    <w:rsid w:val="0E183FFF"/>
    <w:rsid w:val="0E415193"/>
    <w:rsid w:val="0E44178C"/>
    <w:rsid w:val="0E85E66B"/>
    <w:rsid w:val="0E936C68"/>
    <w:rsid w:val="0F07B701"/>
    <w:rsid w:val="0F2771B6"/>
    <w:rsid w:val="0F3042CF"/>
    <w:rsid w:val="0F4758A4"/>
    <w:rsid w:val="0F53026F"/>
    <w:rsid w:val="0F65B9BC"/>
    <w:rsid w:val="0F67D4DB"/>
    <w:rsid w:val="0F97044A"/>
    <w:rsid w:val="0FFB151F"/>
    <w:rsid w:val="1002E5B6"/>
    <w:rsid w:val="10107BF5"/>
    <w:rsid w:val="107372E7"/>
    <w:rsid w:val="10E2E1DD"/>
    <w:rsid w:val="10F2A6CF"/>
    <w:rsid w:val="10FC7A17"/>
    <w:rsid w:val="11BD872D"/>
    <w:rsid w:val="120D854C"/>
    <w:rsid w:val="12A2E5D2"/>
    <w:rsid w:val="12C23599"/>
    <w:rsid w:val="136A1840"/>
    <w:rsid w:val="139F4B5B"/>
    <w:rsid w:val="13A52251"/>
    <w:rsid w:val="13A8DC6C"/>
    <w:rsid w:val="13B92F4E"/>
    <w:rsid w:val="13CD1C33"/>
    <w:rsid w:val="140D39BB"/>
    <w:rsid w:val="143E61F4"/>
    <w:rsid w:val="149C74D6"/>
    <w:rsid w:val="14AA7497"/>
    <w:rsid w:val="14FAA9A1"/>
    <w:rsid w:val="156F5B9A"/>
    <w:rsid w:val="15958B7D"/>
    <w:rsid w:val="15F3A396"/>
    <w:rsid w:val="15F4C7BB"/>
    <w:rsid w:val="1613BBDC"/>
    <w:rsid w:val="163993A4"/>
    <w:rsid w:val="1677CFF3"/>
    <w:rsid w:val="16ACEBDB"/>
    <w:rsid w:val="16BDCF9B"/>
    <w:rsid w:val="172A57D8"/>
    <w:rsid w:val="1756D2AE"/>
    <w:rsid w:val="175BA455"/>
    <w:rsid w:val="17C1E893"/>
    <w:rsid w:val="17C59B58"/>
    <w:rsid w:val="17ED48E3"/>
    <w:rsid w:val="17F0994F"/>
    <w:rsid w:val="1813A054"/>
    <w:rsid w:val="182F17A7"/>
    <w:rsid w:val="18502FE7"/>
    <w:rsid w:val="1886F967"/>
    <w:rsid w:val="18A33206"/>
    <w:rsid w:val="191C7804"/>
    <w:rsid w:val="1997516D"/>
    <w:rsid w:val="199BC0DD"/>
    <w:rsid w:val="19BBEACF"/>
    <w:rsid w:val="19E9FE40"/>
    <w:rsid w:val="19EE7DEF"/>
    <w:rsid w:val="1A1FD723"/>
    <w:rsid w:val="1A403680"/>
    <w:rsid w:val="1A639876"/>
    <w:rsid w:val="1A64F718"/>
    <w:rsid w:val="1A784512"/>
    <w:rsid w:val="1A7B5F34"/>
    <w:rsid w:val="1A8A0B4B"/>
    <w:rsid w:val="1A9E6AEA"/>
    <w:rsid w:val="1AC5CF9E"/>
    <w:rsid w:val="1B4DA1D7"/>
    <w:rsid w:val="1B708B3E"/>
    <w:rsid w:val="1B786F08"/>
    <w:rsid w:val="1BD0E9AE"/>
    <w:rsid w:val="1BF8FC7B"/>
    <w:rsid w:val="1C0158C6"/>
    <w:rsid w:val="1C04AFA3"/>
    <w:rsid w:val="1C0A1EA7"/>
    <w:rsid w:val="1C24AC16"/>
    <w:rsid w:val="1C322D4F"/>
    <w:rsid w:val="1C4F44DE"/>
    <w:rsid w:val="1C802E88"/>
    <w:rsid w:val="1C8A1FE2"/>
    <w:rsid w:val="1CA033DD"/>
    <w:rsid w:val="1CB16393"/>
    <w:rsid w:val="1CCA553E"/>
    <w:rsid w:val="1CF66C1D"/>
    <w:rsid w:val="1D153230"/>
    <w:rsid w:val="1D56279D"/>
    <w:rsid w:val="1D7DC4F6"/>
    <w:rsid w:val="1D87D586"/>
    <w:rsid w:val="1D90EE3C"/>
    <w:rsid w:val="1DBE3CF1"/>
    <w:rsid w:val="1E052718"/>
    <w:rsid w:val="1EBC96DE"/>
    <w:rsid w:val="1EC2868A"/>
    <w:rsid w:val="1EDB1F06"/>
    <w:rsid w:val="1F01126E"/>
    <w:rsid w:val="1F139702"/>
    <w:rsid w:val="1F3B90C6"/>
    <w:rsid w:val="1FD8B37F"/>
    <w:rsid w:val="1FDE3DB8"/>
    <w:rsid w:val="20269FBF"/>
    <w:rsid w:val="20344684"/>
    <w:rsid w:val="20608553"/>
    <w:rsid w:val="206F7674"/>
    <w:rsid w:val="20959721"/>
    <w:rsid w:val="2099285F"/>
    <w:rsid w:val="2138101F"/>
    <w:rsid w:val="21389B89"/>
    <w:rsid w:val="216108FB"/>
    <w:rsid w:val="219F7F44"/>
    <w:rsid w:val="21BCD190"/>
    <w:rsid w:val="21F7196D"/>
    <w:rsid w:val="220620BB"/>
    <w:rsid w:val="22B8FE41"/>
    <w:rsid w:val="22BA7BAD"/>
    <w:rsid w:val="22E44508"/>
    <w:rsid w:val="230FCC9D"/>
    <w:rsid w:val="23225C71"/>
    <w:rsid w:val="233969C5"/>
    <w:rsid w:val="23580E45"/>
    <w:rsid w:val="235E4081"/>
    <w:rsid w:val="23CD37E3"/>
    <w:rsid w:val="23D3DE1D"/>
    <w:rsid w:val="23E94B86"/>
    <w:rsid w:val="24160886"/>
    <w:rsid w:val="244D6D8C"/>
    <w:rsid w:val="24A3D004"/>
    <w:rsid w:val="24C12415"/>
    <w:rsid w:val="24C78EA1"/>
    <w:rsid w:val="24D1F78C"/>
    <w:rsid w:val="25321407"/>
    <w:rsid w:val="255EDFEA"/>
    <w:rsid w:val="259D3B05"/>
    <w:rsid w:val="25C5C371"/>
    <w:rsid w:val="25CA2E4E"/>
    <w:rsid w:val="25E190CE"/>
    <w:rsid w:val="260FAD33"/>
    <w:rsid w:val="261B0237"/>
    <w:rsid w:val="263883E0"/>
    <w:rsid w:val="265CCB37"/>
    <w:rsid w:val="266248F9"/>
    <w:rsid w:val="26705C5F"/>
    <w:rsid w:val="26AEB65A"/>
    <w:rsid w:val="270B7EDF"/>
    <w:rsid w:val="270D4EB5"/>
    <w:rsid w:val="27664EC4"/>
    <w:rsid w:val="2798D228"/>
    <w:rsid w:val="27AF4E44"/>
    <w:rsid w:val="27AF8913"/>
    <w:rsid w:val="28055566"/>
    <w:rsid w:val="287673DA"/>
    <w:rsid w:val="28803257"/>
    <w:rsid w:val="29021F25"/>
    <w:rsid w:val="290571FC"/>
    <w:rsid w:val="291FB220"/>
    <w:rsid w:val="29309F5B"/>
    <w:rsid w:val="293E7AC5"/>
    <w:rsid w:val="2962993B"/>
    <w:rsid w:val="297CAB14"/>
    <w:rsid w:val="29AE8C0D"/>
    <w:rsid w:val="29D04D33"/>
    <w:rsid w:val="29F1640C"/>
    <w:rsid w:val="2A372EE1"/>
    <w:rsid w:val="2A8E2C93"/>
    <w:rsid w:val="2ABAB426"/>
    <w:rsid w:val="2ACB4B24"/>
    <w:rsid w:val="2B426185"/>
    <w:rsid w:val="2BC7A127"/>
    <w:rsid w:val="2BEC279F"/>
    <w:rsid w:val="2C2AC49F"/>
    <w:rsid w:val="2C77F52B"/>
    <w:rsid w:val="2CBAA72C"/>
    <w:rsid w:val="2CCC0CBB"/>
    <w:rsid w:val="2CDC0BD9"/>
    <w:rsid w:val="2CE3AB1E"/>
    <w:rsid w:val="2D0FDB7B"/>
    <w:rsid w:val="2D8DC9EB"/>
    <w:rsid w:val="2DDFBD5D"/>
    <w:rsid w:val="2E26D6A9"/>
    <w:rsid w:val="2E5D8C37"/>
    <w:rsid w:val="2E79CC96"/>
    <w:rsid w:val="2EBA0706"/>
    <w:rsid w:val="2ECF8750"/>
    <w:rsid w:val="2F3C62C0"/>
    <w:rsid w:val="2F46541C"/>
    <w:rsid w:val="2F52C473"/>
    <w:rsid w:val="2F7764B0"/>
    <w:rsid w:val="2F7853C3"/>
    <w:rsid w:val="2F7A8534"/>
    <w:rsid w:val="2F8CC895"/>
    <w:rsid w:val="2F978149"/>
    <w:rsid w:val="2FAE076D"/>
    <w:rsid w:val="2FDA9E46"/>
    <w:rsid w:val="303CE8D6"/>
    <w:rsid w:val="3057D2CE"/>
    <w:rsid w:val="30A67065"/>
    <w:rsid w:val="30FE35C2"/>
    <w:rsid w:val="31175E1F"/>
    <w:rsid w:val="3141FDC1"/>
    <w:rsid w:val="31716FBB"/>
    <w:rsid w:val="317DB71A"/>
    <w:rsid w:val="3185260E"/>
    <w:rsid w:val="319A3358"/>
    <w:rsid w:val="31A4E107"/>
    <w:rsid w:val="3225CF82"/>
    <w:rsid w:val="323DF6A8"/>
    <w:rsid w:val="331C2C1F"/>
    <w:rsid w:val="33B599AF"/>
    <w:rsid w:val="33BAF778"/>
    <w:rsid w:val="33C4626A"/>
    <w:rsid w:val="33D9DE0B"/>
    <w:rsid w:val="342208C2"/>
    <w:rsid w:val="343FEB58"/>
    <w:rsid w:val="3442ED42"/>
    <w:rsid w:val="34B69B83"/>
    <w:rsid w:val="34BDF643"/>
    <w:rsid w:val="35C70401"/>
    <w:rsid w:val="35DC3420"/>
    <w:rsid w:val="35F8C8EE"/>
    <w:rsid w:val="36118434"/>
    <w:rsid w:val="3632D9F5"/>
    <w:rsid w:val="3659C6A4"/>
    <w:rsid w:val="367996BE"/>
    <w:rsid w:val="3698DC90"/>
    <w:rsid w:val="36EBA9BF"/>
    <w:rsid w:val="370A7715"/>
    <w:rsid w:val="3732F89A"/>
    <w:rsid w:val="37874549"/>
    <w:rsid w:val="37B0771F"/>
    <w:rsid w:val="3846192A"/>
    <w:rsid w:val="386F9074"/>
    <w:rsid w:val="387D2DC4"/>
    <w:rsid w:val="388E689B"/>
    <w:rsid w:val="38A790F8"/>
    <w:rsid w:val="38B24BC7"/>
    <w:rsid w:val="38D91925"/>
    <w:rsid w:val="38EC95BD"/>
    <w:rsid w:val="39480971"/>
    <w:rsid w:val="39617D3E"/>
    <w:rsid w:val="39DAE8D8"/>
    <w:rsid w:val="3A26C7CF"/>
    <w:rsid w:val="3A83EBFF"/>
    <w:rsid w:val="3ABAD7DC"/>
    <w:rsid w:val="3ABE4065"/>
    <w:rsid w:val="3AE42542"/>
    <w:rsid w:val="3AFD4D9F"/>
    <w:rsid w:val="3B2C667F"/>
    <w:rsid w:val="3B8BA690"/>
    <w:rsid w:val="3B9C61A9"/>
    <w:rsid w:val="3BA12FC0"/>
    <w:rsid w:val="3BC6095D"/>
    <w:rsid w:val="3BFE3F0E"/>
    <w:rsid w:val="3C4591BF"/>
    <w:rsid w:val="3C53E561"/>
    <w:rsid w:val="3C760451"/>
    <w:rsid w:val="3CB91B24"/>
    <w:rsid w:val="3CDF12F3"/>
    <w:rsid w:val="3CEE6E5C"/>
    <w:rsid w:val="3CF42E72"/>
    <w:rsid w:val="3D44CED6"/>
    <w:rsid w:val="3D6CA314"/>
    <w:rsid w:val="3D6E6340"/>
    <w:rsid w:val="3D77136D"/>
    <w:rsid w:val="3DAFEA54"/>
    <w:rsid w:val="3E2080C9"/>
    <w:rsid w:val="3E960C69"/>
    <w:rsid w:val="3F32A19C"/>
    <w:rsid w:val="3F38A6CD"/>
    <w:rsid w:val="3F648BCD"/>
    <w:rsid w:val="3F6EA396"/>
    <w:rsid w:val="40093F22"/>
    <w:rsid w:val="400A0D70"/>
    <w:rsid w:val="402498DD"/>
    <w:rsid w:val="407C08F0"/>
    <w:rsid w:val="40883FA9"/>
    <w:rsid w:val="40963362"/>
    <w:rsid w:val="40A16806"/>
    <w:rsid w:val="40A4114A"/>
    <w:rsid w:val="40B13174"/>
    <w:rsid w:val="40F4B140"/>
    <w:rsid w:val="40F4E8C1"/>
    <w:rsid w:val="410C9720"/>
    <w:rsid w:val="410ECCC7"/>
    <w:rsid w:val="411636B0"/>
    <w:rsid w:val="412D81E9"/>
    <w:rsid w:val="416AAA48"/>
    <w:rsid w:val="41D844EF"/>
    <w:rsid w:val="41EBF3CA"/>
    <w:rsid w:val="420F7059"/>
    <w:rsid w:val="42142753"/>
    <w:rsid w:val="42403018"/>
    <w:rsid w:val="4252F33B"/>
    <w:rsid w:val="42586490"/>
    <w:rsid w:val="42B029ED"/>
    <w:rsid w:val="42CCA9E8"/>
    <w:rsid w:val="42DE92A3"/>
    <w:rsid w:val="43085F84"/>
    <w:rsid w:val="439A2461"/>
    <w:rsid w:val="43AD26AC"/>
    <w:rsid w:val="43AEDE34"/>
    <w:rsid w:val="43BAD9E4"/>
    <w:rsid w:val="43D33978"/>
    <w:rsid w:val="43F434F1"/>
    <w:rsid w:val="44477D0B"/>
    <w:rsid w:val="444D9CE5"/>
    <w:rsid w:val="448088F0"/>
    <w:rsid w:val="448C8A27"/>
    <w:rsid w:val="45C41104"/>
    <w:rsid w:val="45CE5BFC"/>
    <w:rsid w:val="45ED8C5A"/>
    <w:rsid w:val="46236781"/>
    <w:rsid w:val="4650F12B"/>
    <w:rsid w:val="4663B719"/>
    <w:rsid w:val="47174E43"/>
    <w:rsid w:val="47608D1E"/>
    <w:rsid w:val="47AB1904"/>
    <w:rsid w:val="47C786A8"/>
    <w:rsid w:val="47C81194"/>
    <w:rsid w:val="482723D2"/>
    <w:rsid w:val="484CA9E6"/>
    <w:rsid w:val="4897A10B"/>
    <w:rsid w:val="48E65565"/>
    <w:rsid w:val="48F78C22"/>
    <w:rsid w:val="491F6B71"/>
    <w:rsid w:val="4924F36E"/>
    <w:rsid w:val="492A2425"/>
    <w:rsid w:val="493893CE"/>
    <w:rsid w:val="499F6066"/>
    <w:rsid w:val="49FA3F04"/>
    <w:rsid w:val="4A0105FE"/>
    <w:rsid w:val="4A388CE1"/>
    <w:rsid w:val="4A3C6506"/>
    <w:rsid w:val="4A69C6F7"/>
    <w:rsid w:val="4A73FABC"/>
    <w:rsid w:val="4ABB3BD2"/>
    <w:rsid w:val="4AC68367"/>
    <w:rsid w:val="4B0B96C3"/>
    <w:rsid w:val="4B435777"/>
    <w:rsid w:val="4B5D7CD0"/>
    <w:rsid w:val="4B7A2B50"/>
    <w:rsid w:val="4BA8695D"/>
    <w:rsid w:val="4BAEFEC5"/>
    <w:rsid w:val="4BB00777"/>
    <w:rsid w:val="4C0496B2"/>
    <w:rsid w:val="4C2D2CAE"/>
    <w:rsid w:val="4C33FE41"/>
    <w:rsid w:val="4C3CCC45"/>
    <w:rsid w:val="4C4A49D8"/>
    <w:rsid w:val="4C703490"/>
    <w:rsid w:val="4C703DBC"/>
    <w:rsid w:val="4CF6555C"/>
    <w:rsid w:val="4D747FA3"/>
    <w:rsid w:val="4D89DC60"/>
    <w:rsid w:val="4DAA8AB0"/>
    <w:rsid w:val="4DAB9B7E"/>
    <w:rsid w:val="4E3E98D9"/>
    <w:rsid w:val="4E786C1A"/>
    <w:rsid w:val="4ECAD698"/>
    <w:rsid w:val="4ED9754D"/>
    <w:rsid w:val="4EDEDAA7"/>
    <w:rsid w:val="4F25ACC1"/>
    <w:rsid w:val="4F2BB600"/>
    <w:rsid w:val="4F5256A8"/>
    <w:rsid w:val="4F677BF6"/>
    <w:rsid w:val="4F6B9F03"/>
    <w:rsid w:val="4FA3418D"/>
    <w:rsid w:val="4FB1216A"/>
    <w:rsid w:val="4FC756A3"/>
    <w:rsid w:val="4FEE4FF1"/>
    <w:rsid w:val="5042972C"/>
    <w:rsid w:val="5044206E"/>
    <w:rsid w:val="505557DE"/>
    <w:rsid w:val="5062D1CF"/>
    <w:rsid w:val="5073C3D1"/>
    <w:rsid w:val="50D2B7F9"/>
    <w:rsid w:val="5141B682"/>
    <w:rsid w:val="51521BA2"/>
    <w:rsid w:val="51546C0C"/>
    <w:rsid w:val="51834A65"/>
    <w:rsid w:val="5189BCA8"/>
    <w:rsid w:val="5193A3D2"/>
    <w:rsid w:val="5220A0EE"/>
    <w:rsid w:val="5224A10D"/>
    <w:rsid w:val="522A7669"/>
    <w:rsid w:val="5263A3C0"/>
    <w:rsid w:val="52BC66BA"/>
    <w:rsid w:val="52C89CAD"/>
    <w:rsid w:val="52DBDDD1"/>
    <w:rsid w:val="535A1EF8"/>
    <w:rsid w:val="535F59D6"/>
    <w:rsid w:val="538BAA03"/>
    <w:rsid w:val="53A8C153"/>
    <w:rsid w:val="54116276"/>
    <w:rsid w:val="541A3B52"/>
    <w:rsid w:val="541ECF7F"/>
    <w:rsid w:val="5486F576"/>
    <w:rsid w:val="54892B9E"/>
    <w:rsid w:val="548BD5D7"/>
    <w:rsid w:val="54973C10"/>
    <w:rsid w:val="54EF0B1A"/>
    <w:rsid w:val="552345F4"/>
    <w:rsid w:val="552E01BC"/>
    <w:rsid w:val="5595E22A"/>
    <w:rsid w:val="55A68A6C"/>
    <w:rsid w:val="55D2732B"/>
    <w:rsid w:val="5666A857"/>
    <w:rsid w:val="567B525D"/>
    <w:rsid w:val="56955701"/>
    <w:rsid w:val="5740321F"/>
    <w:rsid w:val="57D83627"/>
    <w:rsid w:val="57ECE7C3"/>
    <w:rsid w:val="580B593C"/>
    <w:rsid w:val="582F7C1C"/>
    <w:rsid w:val="586A977E"/>
    <w:rsid w:val="589A57B1"/>
    <w:rsid w:val="58C0F0CF"/>
    <w:rsid w:val="58C15B3B"/>
    <w:rsid w:val="5937DE31"/>
    <w:rsid w:val="59DFFCE7"/>
    <w:rsid w:val="59E1004A"/>
    <w:rsid w:val="5A011252"/>
    <w:rsid w:val="5A13B0F2"/>
    <w:rsid w:val="5A35884E"/>
    <w:rsid w:val="5A4D9DD0"/>
    <w:rsid w:val="5A5E6E16"/>
    <w:rsid w:val="5A6B8FE0"/>
    <w:rsid w:val="5A7808CE"/>
    <w:rsid w:val="5AFFFB7C"/>
    <w:rsid w:val="5B38ECDA"/>
    <w:rsid w:val="5B42F9FE"/>
    <w:rsid w:val="5B6134E5"/>
    <w:rsid w:val="5B686543"/>
    <w:rsid w:val="5B800B31"/>
    <w:rsid w:val="5B8E2828"/>
    <w:rsid w:val="5BB0C6DE"/>
    <w:rsid w:val="5BB3E7B8"/>
    <w:rsid w:val="5C058ECD"/>
    <w:rsid w:val="5C20FF36"/>
    <w:rsid w:val="5C2E490B"/>
    <w:rsid w:val="5C30E37C"/>
    <w:rsid w:val="5C8E4C1A"/>
    <w:rsid w:val="5D7CE67B"/>
    <w:rsid w:val="5D9D2EB7"/>
    <w:rsid w:val="5DA0002A"/>
    <w:rsid w:val="5DC03EF8"/>
    <w:rsid w:val="5DD437EE"/>
    <w:rsid w:val="5DFD296B"/>
    <w:rsid w:val="5E0B4F54"/>
    <w:rsid w:val="5E1736F2"/>
    <w:rsid w:val="5E7147B3"/>
    <w:rsid w:val="5E7D98B0"/>
    <w:rsid w:val="5E897A0E"/>
    <w:rsid w:val="5E8F100E"/>
    <w:rsid w:val="5E94B3E0"/>
    <w:rsid w:val="5EE240F7"/>
    <w:rsid w:val="5F5DFEFB"/>
    <w:rsid w:val="5F98546E"/>
    <w:rsid w:val="5FBA7ABF"/>
    <w:rsid w:val="6007F205"/>
    <w:rsid w:val="600C79CF"/>
    <w:rsid w:val="60163AA7"/>
    <w:rsid w:val="6048107E"/>
    <w:rsid w:val="6071F205"/>
    <w:rsid w:val="60725F5E"/>
    <w:rsid w:val="60CD6C8F"/>
    <w:rsid w:val="612BA557"/>
    <w:rsid w:val="61519EB1"/>
    <w:rsid w:val="61644A01"/>
    <w:rsid w:val="616EA9A0"/>
    <w:rsid w:val="617E8E21"/>
    <w:rsid w:val="619645FA"/>
    <w:rsid w:val="61A27628"/>
    <w:rsid w:val="61CA9142"/>
    <w:rsid w:val="620E2FBF"/>
    <w:rsid w:val="62115621"/>
    <w:rsid w:val="623F1CC7"/>
    <w:rsid w:val="62584524"/>
    <w:rsid w:val="62876DB5"/>
    <w:rsid w:val="62A1DA03"/>
    <w:rsid w:val="62FD7E7D"/>
    <w:rsid w:val="6305F9C6"/>
    <w:rsid w:val="6344841A"/>
    <w:rsid w:val="638ECC3B"/>
    <w:rsid w:val="63AC73AD"/>
    <w:rsid w:val="63BEF99D"/>
    <w:rsid w:val="64629D25"/>
    <w:rsid w:val="649C6152"/>
    <w:rsid w:val="64E9DC44"/>
    <w:rsid w:val="65509CE9"/>
    <w:rsid w:val="65A68CF0"/>
    <w:rsid w:val="65AA05B6"/>
    <w:rsid w:val="65CBC05F"/>
    <w:rsid w:val="65F8F1D7"/>
    <w:rsid w:val="664DF345"/>
    <w:rsid w:val="66776A76"/>
    <w:rsid w:val="66B2545E"/>
    <w:rsid w:val="66C66CFD"/>
    <w:rsid w:val="66E54867"/>
    <w:rsid w:val="66E91BCD"/>
    <w:rsid w:val="6707D536"/>
    <w:rsid w:val="6708A94B"/>
    <w:rsid w:val="6740A988"/>
    <w:rsid w:val="67600ACD"/>
    <w:rsid w:val="67612D4E"/>
    <w:rsid w:val="6785391A"/>
    <w:rsid w:val="67B9FB39"/>
    <w:rsid w:val="67E26FCC"/>
    <w:rsid w:val="67E44C03"/>
    <w:rsid w:val="68224683"/>
    <w:rsid w:val="68381EAB"/>
    <w:rsid w:val="6845F0FB"/>
    <w:rsid w:val="687614C3"/>
    <w:rsid w:val="688CA849"/>
    <w:rsid w:val="68B7C93D"/>
    <w:rsid w:val="691A8A7F"/>
    <w:rsid w:val="69766E14"/>
    <w:rsid w:val="69FE0F83"/>
    <w:rsid w:val="6A358EFB"/>
    <w:rsid w:val="6A3F75F8"/>
    <w:rsid w:val="6A519BC2"/>
    <w:rsid w:val="6A7B1147"/>
    <w:rsid w:val="6A92BA3A"/>
    <w:rsid w:val="6B11E561"/>
    <w:rsid w:val="6B3503B0"/>
    <w:rsid w:val="6B4AA4AC"/>
    <w:rsid w:val="6B6FFD01"/>
    <w:rsid w:val="6BAAFCB8"/>
    <w:rsid w:val="6BD28D24"/>
    <w:rsid w:val="6BE398F3"/>
    <w:rsid w:val="6BFF276A"/>
    <w:rsid w:val="6C3902E4"/>
    <w:rsid w:val="6C4F3D2B"/>
    <w:rsid w:val="6C5E0E99"/>
    <w:rsid w:val="6C696403"/>
    <w:rsid w:val="6C9C3758"/>
    <w:rsid w:val="6CFA3495"/>
    <w:rsid w:val="6D16C267"/>
    <w:rsid w:val="6D2E5554"/>
    <w:rsid w:val="6D435D00"/>
    <w:rsid w:val="6D59CE1B"/>
    <w:rsid w:val="6D73A7BB"/>
    <w:rsid w:val="6D7716BA"/>
    <w:rsid w:val="6D88C99D"/>
    <w:rsid w:val="6DA8244B"/>
    <w:rsid w:val="6DCD84F3"/>
    <w:rsid w:val="6DDB8406"/>
    <w:rsid w:val="6E02B67F"/>
    <w:rsid w:val="6E0E07A2"/>
    <w:rsid w:val="6E17680D"/>
    <w:rsid w:val="6E4EDEE7"/>
    <w:rsid w:val="6E66B660"/>
    <w:rsid w:val="6E6C3812"/>
    <w:rsid w:val="6E90BE8A"/>
    <w:rsid w:val="6ECBF7E8"/>
    <w:rsid w:val="6F0DE264"/>
    <w:rsid w:val="6FDC46DA"/>
    <w:rsid w:val="6FF1D937"/>
    <w:rsid w:val="7066AB4D"/>
    <w:rsid w:val="70B192BE"/>
    <w:rsid w:val="70D789EF"/>
    <w:rsid w:val="70FBF5A4"/>
    <w:rsid w:val="711EE866"/>
    <w:rsid w:val="713E34F4"/>
    <w:rsid w:val="719469B6"/>
    <w:rsid w:val="71989372"/>
    <w:rsid w:val="71AD3323"/>
    <w:rsid w:val="71CFB59C"/>
    <w:rsid w:val="71EC5CD1"/>
    <w:rsid w:val="7296A962"/>
    <w:rsid w:val="72BE4C82"/>
    <w:rsid w:val="72FFFBD5"/>
    <w:rsid w:val="73075FC3"/>
    <w:rsid w:val="730CA26A"/>
    <w:rsid w:val="733463D3"/>
    <w:rsid w:val="7337C169"/>
    <w:rsid w:val="733A4BCE"/>
    <w:rsid w:val="734099C6"/>
    <w:rsid w:val="735EBE58"/>
    <w:rsid w:val="7375BB93"/>
    <w:rsid w:val="73780DF3"/>
    <w:rsid w:val="73A20BBC"/>
    <w:rsid w:val="73CFB596"/>
    <w:rsid w:val="73ECE78E"/>
    <w:rsid w:val="7404FC77"/>
    <w:rsid w:val="742D52FE"/>
    <w:rsid w:val="742F9B63"/>
    <w:rsid w:val="746F3B13"/>
    <w:rsid w:val="74B442AD"/>
    <w:rsid w:val="74C0F2D4"/>
    <w:rsid w:val="74D053BE"/>
    <w:rsid w:val="74DF43E3"/>
    <w:rsid w:val="74F60EBC"/>
    <w:rsid w:val="7507ED94"/>
    <w:rsid w:val="760333C2"/>
    <w:rsid w:val="761B2645"/>
    <w:rsid w:val="76A9FE2A"/>
    <w:rsid w:val="76AA3F8F"/>
    <w:rsid w:val="76F2D6FF"/>
    <w:rsid w:val="76F63E66"/>
    <w:rsid w:val="770C9B9F"/>
    <w:rsid w:val="772D954C"/>
    <w:rsid w:val="7735DB04"/>
    <w:rsid w:val="7797FD46"/>
    <w:rsid w:val="77C6C974"/>
    <w:rsid w:val="77CF6E47"/>
    <w:rsid w:val="77D19931"/>
    <w:rsid w:val="77F23732"/>
    <w:rsid w:val="77FFA451"/>
    <w:rsid w:val="78A64EFB"/>
    <w:rsid w:val="78A6B2F7"/>
    <w:rsid w:val="792398F0"/>
    <w:rsid w:val="79377262"/>
    <w:rsid w:val="7942AC36"/>
    <w:rsid w:val="7973ABFF"/>
    <w:rsid w:val="79832920"/>
    <w:rsid w:val="79D71499"/>
    <w:rsid w:val="7A614E52"/>
    <w:rsid w:val="7A87FBA6"/>
    <w:rsid w:val="7AF38B96"/>
    <w:rsid w:val="7B3821DE"/>
    <w:rsid w:val="7C19CB31"/>
    <w:rsid w:val="7CA977EA"/>
    <w:rsid w:val="7CEFE5CA"/>
    <w:rsid w:val="7D19B330"/>
    <w:rsid w:val="7DDBCBD2"/>
    <w:rsid w:val="7DF48B27"/>
    <w:rsid w:val="7DFC0FE4"/>
    <w:rsid w:val="7E08ECAF"/>
    <w:rsid w:val="7E499F7F"/>
    <w:rsid w:val="7E538506"/>
    <w:rsid w:val="7E5DA2ED"/>
    <w:rsid w:val="7E7BF8C0"/>
    <w:rsid w:val="7E87D748"/>
    <w:rsid w:val="7E95A77D"/>
    <w:rsid w:val="7EADEC0F"/>
    <w:rsid w:val="7EC97E0E"/>
    <w:rsid w:val="7ECD0F4C"/>
    <w:rsid w:val="7F1BE5CF"/>
    <w:rsid w:val="7F824667"/>
    <w:rsid w:val="7F8A2F54"/>
    <w:rsid w:val="7FE8850F"/>
    <w:rsid w:val="7FF3CDCB"/>
    <w:rsid w:val="7FF93F7C"/>
    <w:rsid w:val="7FF9B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0C7FCA64"/>
  <w15:chartTrackingRefBased/>
  <w15:docId w15:val="{CFA14FF5-E5D2-4757-98D6-AD99E19F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2D"/>
    <w:pPr>
      <w:widowControl w:val="0"/>
      <w:adjustRightInd w:val="0"/>
      <w:jc w:val="both"/>
      <w:textAlignment w:val="baseline"/>
    </w:pPr>
    <w:rPr>
      <w:rFonts w:ascii="Arial" w:hAnsi="Arial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72D"/>
    <w:pPr>
      <w:keepNext/>
      <w:numPr>
        <w:numId w:val="17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040"/>
    <w:pPr>
      <w:keepNext/>
      <w:keepLines/>
      <w:numPr>
        <w:ilvl w:val="1"/>
        <w:numId w:val="17"/>
      </w:numPr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2E20"/>
    <w:pPr>
      <w:keepNext/>
      <w:numPr>
        <w:ilvl w:val="2"/>
        <w:numId w:val="17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A12E20"/>
    <w:pPr>
      <w:keepNext/>
      <w:numPr>
        <w:ilvl w:val="3"/>
        <w:numId w:val="17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qFormat/>
    <w:rsid w:val="00A12E20"/>
    <w:pPr>
      <w:numPr>
        <w:ilvl w:val="4"/>
        <w:numId w:val="1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A12E20"/>
    <w:pPr>
      <w:numPr>
        <w:ilvl w:val="5"/>
        <w:numId w:val="17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A12E20"/>
    <w:pPr>
      <w:numPr>
        <w:ilvl w:val="6"/>
        <w:numId w:val="1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12E20"/>
    <w:pPr>
      <w:numPr>
        <w:ilvl w:val="7"/>
        <w:numId w:val="1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12E20"/>
    <w:pPr>
      <w:numPr>
        <w:ilvl w:val="8"/>
        <w:numId w:val="1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AD5ABE"/>
    <w:rPr>
      <w:rFonts w:cs="Times New Roman"/>
      <w:i/>
      <w:sz w:val="24"/>
      <w:szCs w:val="24"/>
      <w:vertAlign w:val="superscript"/>
      <w:lang w:val="en-US" w:eastAsia="en-US" w:bidi="ar-SA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semiHidden/>
    <w:rsid w:val="00AD5ABE"/>
    <w:rPr>
      <w:sz w:val="20"/>
      <w:szCs w:val="20"/>
    </w:rPr>
  </w:style>
  <w:style w:type="paragraph" w:customStyle="1" w:styleId="Text1">
    <w:name w:val="Text 1"/>
    <w:basedOn w:val="Normal"/>
    <w:link w:val="Text1Char"/>
    <w:rsid w:val="00AD5ABE"/>
    <w:pPr>
      <w:spacing w:after="240"/>
      <w:ind w:left="482"/>
    </w:pPr>
    <w:rPr>
      <w:szCs w:val="20"/>
    </w:rPr>
  </w:style>
  <w:style w:type="paragraph" w:customStyle="1" w:styleId="Textkrper1">
    <w:name w:val="Textkörper1"/>
    <w:basedOn w:val="Normal"/>
    <w:rsid w:val="00AD5ABE"/>
    <w:pPr>
      <w:ind w:left="2880"/>
    </w:pPr>
    <w:rPr>
      <w:szCs w:val="20"/>
    </w:rPr>
  </w:style>
  <w:style w:type="paragraph" w:customStyle="1" w:styleId="box">
    <w:name w:val="box"/>
    <w:basedOn w:val="Normal"/>
    <w:rsid w:val="00AD5ABE"/>
    <w:pPr>
      <w:spacing w:before="120" w:after="120"/>
    </w:pPr>
    <w:rPr>
      <w:sz w:val="32"/>
      <w:szCs w:val="20"/>
    </w:rPr>
  </w:style>
  <w:style w:type="paragraph" w:styleId="TOC5">
    <w:name w:val="toc 5"/>
    <w:basedOn w:val="Normal"/>
    <w:next w:val="Normal"/>
    <w:autoRedefine/>
    <w:semiHidden/>
    <w:rsid w:val="00AD5ABE"/>
    <w:pPr>
      <w:ind w:left="880"/>
      <w:jc w:val="left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D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92040"/>
    <w:rPr>
      <w:rFonts w:ascii="Arial" w:hAnsi="Arial"/>
      <w:b/>
      <w:sz w:val="22"/>
      <w:lang w:val="en-GB" w:eastAsia="en-GB"/>
    </w:rPr>
  </w:style>
  <w:style w:type="paragraph" w:styleId="NormalWeb">
    <w:name w:val="Normal (Web)"/>
    <w:basedOn w:val="Normal"/>
    <w:uiPriority w:val="99"/>
    <w:rsid w:val="00AD5ABE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Text1Char">
    <w:name w:val="Text 1 Char"/>
    <w:link w:val="Text1"/>
    <w:rsid w:val="00AD5ABE"/>
    <w:rPr>
      <w:rFonts w:cs="Times New Roman"/>
      <w:i/>
      <w:sz w:val="22"/>
      <w:szCs w:val="24"/>
      <w:lang w:val="en-GB" w:eastAsia="en-GB" w:bidi="ar-SA"/>
    </w:rPr>
  </w:style>
  <w:style w:type="paragraph" w:customStyle="1" w:styleId="CharCharChar1CharCharCharChar">
    <w:name w:val="Char Char Char1 Char Char Char Char"/>
    <w:aliases w:val="Char Char Char1 Char1,Char Char Char1 Char,Char Char Char1 Char Char Char"/>
    <w:basedOn w:val="Normal"/>
    <w:rsid w:val="00AD5ABE"/>
    <w:rPr>
      <w:lang w:val="pl-PL" w:eastAsia="pl-PL"/>
    </w:rPr>
  </w:style>
  <w:style w:type="paragraph" w:styleId="Header">
    <w:name w:val="header"/>
    <w:basedOn w:val="Normal"/>
    <w:rsid w:val="007E493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4937"/>
    <w:pPr>
      <w:tabs>
        <w:tab w:val="center" w:pos="4153"/>
        <w:tab w:val="right" w:pos="8306"/>
      </w:tabs>
    </w:pPr>
  </w:style>
  <w:style w:type="character" w:styleId="PageNumber">
    <w:name w:val="page number"/>
    <w:rsid w:val="00F533B5"/>
    <w:rPr>
      <w:i/>
      <w:sz w:val="24"/>
      <w:szCs w:val="24"/>
      <w:lang w:val="en-US" w:eastAsia="en-US" w:bidi="ar-SA"/>
    </w:rPr>
  </w:style>
  <w:style w:type="character" w:styleId="Hyperlink">
    <w:name w:val="Hyperlink"/>
    <w:rsid w:val="009346D3"/>
    <w:rPr>
      <w:i/>
      <w:color w:val="0000FF"/>
      <w:sz w:val="24"/>
      <w:szCs w:val="24"/>
      <w:u w:val="single"/>
      <w:lang w:val="en-US" w:eastAsia="en-US" w:bidi="ar-SA"/>
    </w:rPr>
  </w:style>
  <w:style w:type="paragraph" w:styleId="TOC2">
    <w:name w:val="toc 2"/>
    <w:basedOn w:val="Normal"/>
    <w:next w:val="Normal"/>
    <w:uiPriority w:val="39"/>
    <w:rsid w:val="00974E79"/>
    <w:pPr>
      <w:ind w:left="220"/>
      <w:jc w:val="left"/>
    </w:pPr>
    <w:rPr>
      <w:szCs w:val="22"/>
    </w:rPr>
  </w:style>
  <w:style w:type="paragraph" w:styleId="TOC1">
    <w:name w:val="toc 1"/>
    <w:basedOn w:val="Normal"/>
    <w:next w:val="Normal"/>
    <w:uiPriority w:val="39"/>
    <w:rsid w:val="007D22ED"/>
    <w:pPr>
      <w:spacing w:before="120" w:after="120"/>
      <w:jc w:val="left"/>
    </w:pPr>
    <w:rPr>
      <w:bCs/>
      <w:szCs w:val="22"/>
    </w:rPr>
  </w:style>
  <w:style w:type="paragraph" w:styleId="TOC3">
    <w:name w:val="toc 3"/>
    <w:basedOn w:val="Normal"/>
    <w:next w:val="Normal"/>
    <w:autoRedefine/>
    <w:semiHidden/>
    <w:rsid w:val="00E721B1"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721B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58E9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58E9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58E9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58E9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DocumentMap">
    <w:name w:val="Document Map"/>
    <w:basedOn w:val="Normal"/>
    <w:semiHidden/>
    <w:rsid w:val="008227EE"/>
    <w:pPr>
      <w:shd w:val="clear" w:color="auto" w:fill="000080"/>
    </w:pPr>
    <w:rPr>
      <w:rFonts w:ascii="Tahoma" w:hAnsi="Tahoma" w:cs="Tahoma"/>
    </w:rPr>
  </w:style>
  <w:style w:type="paragraph" w:customStyle="1" w:styleId="Preformatted">
    <w:name w:val="Preformatted"/>
    <w:basedOn w:val="Normal"/>
    <w:rsid w:val="003701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de-AT" w:eastAsia="en-US"/>
    </w:rPr>
  </w:style>
  <w:style w:type="paragraph" w:styleId="Caption">
    <w:name w:val="caption"/>
    <w:basedOn w:val="Normal"/>
    <w:next w:val="Normal"/>
    <w:qFormat/>
    <w:rsid w:val="00081D73"/>
    <w:pPr>
      <w:keepLines/>
      <w:spacing w:before="120" w:after="120"/>
      <w:jc w:val="center"/>
    </w:pPr>
    <w:rPr>
      <w:i/>
      <w:sz w:val="20"/>
      <w:szCs w:val="20"/>
      <w:lang w:eastAsia="de-DE"/>
    </w:rPr>
  </w:style>
  <w:style w:type="character" w:customStyle="1" w:styleId="bodytext">
    <w:name w:val="bodytext"/>
    <w:rsid w:val="00C70175"/>
    <w:rPr>
      <w:i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C2AE1"/>
    <w:rPr>
      <w:rFonts w:ascii="Tahoma" w:hAnsi="Tahoma" w:cs="Tahoma"/>
      <w:sz w:val="16"/>
      <w:szCs w:val="16"/>
    </w:rPr>
  </w:style>
  <w:style w:type="paragraph" w:styleId="BodyText0">
    <w:name w:val="Body Text"/>
    <w:basedOn w:val="Normal"/>
    <w:rsid w:val="00ED3463"/>
    <w:pPr>
      <w:spacing w:after="120"/>
    </w:pPr>
    <w:rPr>
      <w:color w:val="FF0000"/>
      <w:szCs w:val="22"/>
    </w:rPr>
  </w:style>
  <w:style w:type="paragraph" w:styleId="CommentText">
    <w:name w:val="annotation text"/>
    <w:basedOn w:val="Normal"/>
    <w:semiHidden/>
    <w:rsid w:val="00ED3463"/>
    <w:rPr>
      <w:sz w:val="20"/>
      <w:szCs w:val="20"/>
    </w:rPr>
  </w:style>
  <w:style w:type="character" w:styleId="Strong">
    <w:name w:val="Strong"/>
    <w:qFormat/>
    <w:rsid w:val="007C1AB3"/>
    <w:rPr>
      <w:b/>
      <w:bCs/>
      <w:i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FC3699"/>
    <w:rPr>
      <w:color w:val="000000"/>
      <w:szCs w:val="22"/>
    </w:rPr>
  </w:style>
  <w:style w:type="paragraph" w:styleId="PlainText">
    <w:name w:val="Plain Text"/>
    <w:basedOn w:val="Normal"/>
    <w:rsid w:val="00E112CB"/>
    <w:pPr>
      <w:jc w:val="left"/>
    </w:pPr>
    <w:rPr>
      <w:rFonts w:ascii="Courier New" w:hAnsi="Courier New"/>
      <w:sz w:val="20"/>
      <w:szCs w:val="20"/>
      <w:lang w:val="en-US" w:eastAsia="en-US"/>
    </w:rPr>
  </w:style>
  <w:style w:type="character" w:styleId="CommentReference">
    <w:name w:val="annotation reference"/>
    <w:semiHidden/>
    <w:rsid w:val="00537968"/>
    <w:rPr>
      <w:i/>
      <w:sz w:val="16"/>
      <w:szCs w:val="16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537968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8E76E5"/>
    <w:pPr>
      <w:ind w:left="440" w:hanging="440"/>
    </w:pPr>
  </w:style>
  <w:style w:type="paragraph" w:customStyle="1" w:styleId="Betonung">
    <w:name w:val="Betonung"/>
    <w:basedOn w:val="Normal"/>
    <w:rsid w:val="00FF112A"/>
    <w:pPr>
      <w:overflowPunct w:val="0"/>
      <w:autoSpaceDE w:val="0"/>
      <w:autoSpaceDN w:val="0"/>
      <w:spacing w:before="60" w:after="60" w:line="340" w:lineRule="atLeast"/>
    </w:pPr>
    <w:rPr>
      <w:b/>
      <w:bCs/>
      <w:szCs w:val="22"/>
      <w:lang w:val="de-DE" w:eastAsia="de-DE"/>
    </w:rPr>
  </w:style>
  <w:style w:type="paragraph" w:customStyle="1" w:styleId="EnumerationBullet">
    <w:name w:val="Enumeration (Bullet)"/>
    <w:basedOn w:val="Normal"/>
    <w:rsid w:val="0068032C"/>
    <w:pPr>
      <w:numPr>
        <w:numId w:val="18"/>
      </w:numPr>
    </w:pPr>
  </w:style>
  <w:style w:type="character" w:styleId="PlaceholderText">
    <w:name w:val="Placeholder Text"/>
    <w:uiPriority w:val="99"/>
    <w:semiHidden/>
    <w:rsid w:val="002F2BE2"/>
    <w:rPr>
      <w:i/>
      <w:color w:val="808080"/>
      <w:sz w:val="24"/>
      <w:szCs w:val="24"/>
      <w:lang w:val="en-US" w:eastAsia="en-US" w:bidi="ar-SA"/>
    </w:rPr>
  </w:style>
  <w:style w:type="paragraph" w:customStyle="1" w:styleId="Default">
    <w:name w:val="Default"/>
    <w:rsid w:val="00371BF1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szCs w:val="24"/>
      <w:lang w:val="de-DE" w:eastAsia="de-DE"/>
    </w:rPr>
  </w:style>
  <w:style w:type="paragraph" w:customStyle="1" w:styleId="StandardTahoma">
    <w:name w:val="Standard + Tahoma"/>
    <w:aliases w:val="11 pt"/>
    <w:basedOn w:val="Normal"/>
    <w:link w:val="StandardTahoma11ptChar"/>
    <w:rsid w:val="002A7E32"/>
    <w:pPr>
      <w:widowControl/>
      <w:tabs>
        <w:tab w:val="left" w:pos="567"/>
      </w:tabs>
      <w:adjustRightInd/>
      <w:ind w:left="567" w:hanging="567"/>
      <w:jc w:val="left"/>
      <w:textAlignment w:val="auto"/>
    </w:pPr>
    <w:rPr>
      <w:rFonts w:ascii="Tahoma" w:hAnsi="Tahoma"/>
      <w:lang w:val="de-DE" w:eastAsia="de-DE"/>
    </w:rPr>
  </w:style>
  <w:style w:type="character" w:customStyle="1" w:styleId="StandardTahoma11ptChar">
    <w:name w:val="Standard + Tahoma;11 pt Char"/>
    <w:link w:val="StandardTahoma"/>
    <w:rsid w:val="002A7E32"/>
    <w:rPr>
      <w:rFonts w:ascii="Tahoma" w:hAnsi="Tahoma"/>
      <w:i/>
      <w:sz w:val="22"/>
      <w:szCs w:val="24"/>
      <w:lang w:val="de-DE" w:eastAsia="de-DE" w:bidi="ar-SA"/>
    </w:rPr>
  </w:style>
  <w:style w:type="character" w:customStyle="1" w:styleId="Heading1Char">
    <w:name w:val="Heading 1 Char"/>
    <w:link w:val="Heading1"/>
    <w:uiPriority w:val="9"/>
    <w:rsid w:val="007B772D"/>
    <w:rPr>
      <w:rFonts w:ascii="Arial" w:hAnsi="Arial" w:cs="Arial"/>
      <w:b/>
      <w:bCs/>
      <w:kern w:val="32"/>
      <w:sz w:val="24"/>
      <w:szCs w:val="32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F1CF5"/>
  </w:style>
  <w:style w:type="paragraph" w:customStyle="1" w:styleId="Details">
    <w:name w:val="Details"/>
    <w:basedOn w:val="Normal"/>
    <w:unhideWhenUsed/>
    <w:qFormat/>
    <w:rsid w:val="002829ED"/>
    <w:pPr>
      <w:widowControl/>
      <w:adjustRightInd/>
      <w:jc w:val="right"/>
      <w:textAlignment w:val="auto"/>
    </w:pPr>
    <w:rPr>
      <w:caps/>
      <w:sz w:val="20"/>
      <w:szCs w:val="18"/>
      <w:lang w:val="en-US" w:eastAsia="en-US"/>
    </w:rPr>
  </w:style>
  <w:style w:type="paragraph" w:styleId="ListParagraph">
    <w:name w:val="List Paragraph"/>
    <w:basedOn w:val="Normal"/>
    <w:uiPriority w:val="34"/>
    <w:unhideWhenUsed/>
    <w:qFormat/>
    <w:rsid w:val="007B772D"/>
    <w:pPr>
      <w:widowControl/>
      <w:adjustRightInd/>
      <w:ind w:left="720"/>
      <w:contextualSpacing/>
      <w:jc w:val="left"/>
      <w:textAlignment w:val="auto"/>
    </w:pPr>
    <w:rPr>
      <w:sz w:val="20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4D314E"/>
    <w:rPr>
      <w:rFonts w:ascii="Arial" w:hAnsi="Arial" w:cs="Arial"/>
      <w:b/>
      <w:bCs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6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34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k\Projekte\ERIGrid\SVN\Templates\MS%20Office\MM-ERIGrid_Meeting-Title_YYYY-MM-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2017-01-19T00:00:00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DB30768356ED45B29ECAE687ACE3F3" ma:contentTypeVersion="14" ma:contentTypeDescription="Ein neues Dokument erstellen." ma:contentTypeScope="" ma:versionID="2326d3c97823656b44359540709d76e0">
  <xsd:schema xmlns:xsd="http://www.w3.org/2001/XMLSchema" xmlns:xs="http://www.w3.org/2001/XMLSchema" xmlns:p="http://schemas.microsoft.com/office/2006/metadata/properties" xmlns:ns2="e0c7a189-c804-4795-ae22-fd49b7f740f7" xmlns:ns3="11ae695e-5e1a-4f4b-9441-e6fbc40a6f1c" xmlns:ns4="http://schemas.microsoft.com/sharepoint/v4" targetNamespace="http://schemas.microsoft.com/office/2006/metadata/properties" ma:root="true" ma:fieldsID="ac0a15d7732e30867b1b294c8e71fb91" ns2:_="" ns3:_="" ns4:_="">
    <xsd:import namespace="e0c7a189-c804-4795-ae22-fd49b7f740f7"/>
    <xsd:import namespace="11ae695e-5e1a-4f4b-9441-e6fbc40a6f1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4:IconOverla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7a189-c804-4795-ae22-fd49b7f74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e695e-5e1a-4f4b-9441-e6fbc40a6f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Far10</b:Tag>
    <b:SourceType>ArticleInAPeriodical</b:SourceType>
    <b:Guid>{D69AC7E9-E608-4E75-B1D9-CBB6F324A2B2}</b:Guid>
    <b:Title>The path of the smart grid</b:Title>
    <b:Year>2010</b:Year>
    <b:Author>
      <b:Author>
        <b:NameList>
          <b:Person>
            <b:Last>Farhangi</b:Last>
            <b:First>H.</b:First>
          </b:Person>
        </b:NameList>
      </b:Author>
    </b:Author>
    <b:PeriodicalTitle>IEEE Power and Energy Magazine</b:PeriodicalTitle>
    <b:Pages>18-28</b:Pages>
    <b:Volume>8</b:Volume>
    <b:Issue>1</b:Issue>
    <b:RefOrder>1</b:RefOrder>
  </b:Source>
  <b:Source>
    <b:Tag>Sma15</b:Tag>
    <b:SourceType>InternetSite</b:SourceType>
    <b:Guid>{62862394-54D0-48BD-AA57-69B08BC4A497}</b:Guid>
    <b:Author>
      <b:Author>
        <b:Corporate>SmartGrids</b:Corporate>
      </b:Author>
    </b:Author>
    <b:Title>SmartGrids</b:Title>
    <b:YearAccessed>15</b:YearAccessed>
    <b:MonthAccessed>03</b:MonthAccessed>
    <b:DayAccessed>2009</b:DayAccessed>
    <b:URL>www.smartgrids.eu</b:URL>
    <b:LCID>en-GB</b:LCID>
    <b:RefOrder>2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8BA21A-C3DC-45BD-9487-44CBBFEA9371}"/>
</file>

<file path=customXml/itemProps3.xml><?xml version="1.0" encoding="utf-8"?>
<ds:datastoreItem xmlns:ds="http://schemas.openxmlformats.org/officeDocument/2006/customXml" ds:itemID="{17DD02B1-CE13-40F5-B5BC-4FAB33538B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1C5173-960B-4C66-8D27-C1BCA2C9A82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52DCD56-70D9-4664-9BDD-4DCC78C1B1D9}">
  <ds:schemaRefs>
    <ds:schemaRef ds:uri="http://schemas.microsoft.com/office/2006/metadata/properties"/>
    <ds:schemaRef ds:uri="http://schemas.microsoft.com/office/infopath/2007/PartnerControls"/>
    <ds:schemaRef ds:uri="11ae695e-5e1a-4f4b-9441-e6fbc40a6f1c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sharepoint/v4"/>
    <ds:schemaRef ds:uri="e0c7a189-c804-4795-ae22-fd49b7f740f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MM-ERIGrid_Meeting-Title_YYYY-MM-DD.dotx</Template>
  <TotalTime>6</TotalTime>
  <Pages>8</Pages>
  <Words>1229</Words>
  <Characters>9960</Characters>
  <Application>Microsoft Office Word</Application>
  <DocSecurity>0</DocSecurity>
  <Lines>83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Thomas Strasser, Cyndi Moyo</Manager>
  <Company>The ERIGrid Consortium</Company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Put Meeting Title here</dc:subject>
  <dc:creator>Marita Blank;Kai Heussen</dc:creator>
  <cp:keywords>Smart Grids, Research Infrastructure, Validation</cp:keywords>
  <cp:lastModifiedBy>Opas Mikael</cp:lastModifiedBy>
  <cp:revision>46</cp:revision>
  <cp:lastPrinted>2021-08-17T12:47:00Z</cp:lastPrinted>
  <dcterms:created xsi:type="dcterms:W3CDTF">2019-10-02T14:33:00Z</dcterms:created>
  <dcterms:modified xsi:type="dcterms:W3CDTF">2021-08-17T12:47:00Z</dcterms:modified>
  <cp:category>H2020 ERIGrid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Status">
    <vt:lpwstr>draft</vt:lpwstr>
  </property>
  <property fmtid="{D5CDD505-2E9C-101B-9397-08002B2CF9AE}" pid="4" name="ProposalNo">
    <vt:lpwstr>654113</vt:lpwstr>
  </property>
  <property fmtid="{D5CDD505-2E9C-101B-9397-08002B2CF9AE}" pid="5" name="DeliverableNo">
    <vt:lpwstr>Dxxx</vt:lpwstr>
  </property>
  <property fmtid="{D5CDD505-2E9C-101B-9397-08002B2CF9AE}" pid="6" name="DueDate">
    <vt:filetime>2015-10-31T23:00:00Z</vt:filetime>
  </property>
  <property fmtid="{D5CDD505-2E9C-101B-9397-08002B2CF9AE}" pid="7" name="SubmissionDate">
    <vt:filetime>2015-10-31T23:00:00Z</vt:filetime>
  </property>
  <property fmtid="{D5CDD505-2E9C-101B-9397-08002B2CF9AE}" pid="8" name="Workpackage">
    <vt:lpwstr>XXX</vt:lpwstr>
  </property>
  <property fmtid="{D5CDD505-2E9C-101B-9397-08002B2CF9AE}" pid="9" name="ContentTypeId">
    <vt:lpwstr>0x010100F4DB30768356ED45B29ECAE687ACE3F3</vt:lpwstr>
  </property>
</Properties>
</file>