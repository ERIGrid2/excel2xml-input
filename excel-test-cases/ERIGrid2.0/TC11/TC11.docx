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55601" w14:textId="57D729D5" w:rsidR="00A04C45" w:rsidRDefault="004827AA" w:rsidP="004827AA">
      <w:pPr>
        <w:jc w:val="center"/>
        <w:rPr>
          <w:b/>
          <w:sz w:val="24"/>
          <w:lang w:val="en-US"/>
        </w:rPr>
      </w:pPr>
      <w:r w:rsidRPr="004827AA">
        <w:rPr>
          <w:b/>
          <w:sz w:val="24"/>
          <w:lang w:val="en-US"/>
        </w:rPr>
        <w:t xml:space="preserve">Test Case </w:t>
      </w:r>
      <w:r w:rsidR="00EE7DC0">
        <w:rPr>
          <w:b/>
          <w:sz w:val="24"/>
          <w:lang w:val="en-US"/>
        </w:rPr>
        <w:t>TC</w:t>
      </w:r>
      <w:r w:rsidR="001C0847">
        <w:rPr>
          <w:b/>
          <w:sz w:val="24"/>
          <w:lang w:val="en-US"/>
        </w:rPr>
        <w:t>11</w:t>
      </w:r>
    </w:p>
    <w:p w14:paraId="3B255602" w14:textId="1CDED969" w:rsidR="008353E5" w:rsidRPr="00507C2C" w:rsidRDefault="008353E5" w:rsidP="053AB39C">
      <w:pPr>
        <w:jc w:val="left"/>
        <w:rPr>
          <w:sz w:val="20"/>
          <w:szCs w:val="20"/>
          <w:lang w:val="en-US"/>
          <w:rPrChange w:id="0" w:author="Pröstl Andren Filip" w:date="2021-10-21T14:21:00Z">
            <w:rPr>
              <w:sz w:val="20"/>
              <w:szCs w:val="20"/>
              <w:lang w:val="en-US"/>
            </w:rPr>
          </w:rPrChange>
        </w:rPr>
      </w:pPr>
      <w:r w:rsidRPr="00507C2C">
        <w:rPr>
          <w:sz w:val="20"/>
          <w:szCs w:val="20"/>
          <w:lang w:val="en-US"/>
        </w:rPr>
        <w:t>Author</w:t>
      </w:r>
      <w:r w:rsidRPr="00507C2C">
        <w:rPr>
          <w:lang w:val="en-US"/>
          <w:rPrChange w:id="1" w:author="Pröstl Andren Filip" w:date="2021-10-21T14:21:00Z">
            <w:rPr/>
          </w:rPrChange>
        </w:rPr>
        <w:tab/>
      </w:r>
      <w:r w:rsidR="008D2571" w:rsidRPr="00507C2C">
        <w:rPr>
          <w:sz w:val="20"/>
          <w:szCs w:val="20"/>
          <w:u w:val="single"/>
          <w:lang w:val="en-US"/>
          <w:rPrChange w:id="2" w:author="Pröstl Andren Filip" w:date="2021-10-21T14:21:00Z">
            <w:rPr>
              <w:sz w:val="20"/>
              <w:szCs w:val="20"/>
              <w:u w:val="single"/>
              <w:lang w:val="en-US"/>
            </w:rPr>
          </w:rPrChange>
        </w:rPr>
        <w:t>Tue Jensen,</w:t>
      </w:r>
      <w:r w:rsidR="0014F0B0" w:rsidRPr="00507C2C">
        <w:rPr>
          <w:sz w:val="20"/>
          <w:szCs w:val="20"/>
          <w:u w:val="single"/>
          <w:lang w:val="en-US"/>
          <w:rPrChange w:id="3" w:author="Pröstl Andren Filip" w:date="2021-10-21T14:21:00Z">
            <w:rPr>
              <w:sz w:val="20"/>
              <w:szCs w:val="20"/>
              <w:u w:val="single"/>
              <w:lang w:val="en-US"/>
            </w:rPr>
          </w:rPrChange>
        </w:rPr>
        <w:t xml:space="preserve"> Kai Heussen</w:t>
      </w:r>
      <w:r w:rsidR="008D2571" w:rsidRPr="00507C2C">
        <w:rPr>
          <w:sz w:val="20"/>
          <w:szCs w:val="20"/>
          <w:u w:val="single"/>
          <w:lang w:val="en-US"/>
          <w:rPrChange w:id="4" w:author="Pröstl Andren Filip" w:date="2021-10-21T14:21:00Z">
            <w:rPr>
              <w:sz w:val="20"/>
              <w:szCs w:val="20"/>
              <w:u w:val="single"/>
              <w:lang w:val="en-US"/>
            </w:rPr>
          </w:rPrChange>
        </w:rPr>
        <w:t xml:space="preserve"> (Edmund Widl)</w:t>
      </w:r>
      <w:r w:rsidRPr="00507C2C">
        <w:rPr>
          <w:lang w:val="en-US"/>
          <w:rPrChange w:id="5" w:author="Pröstl Andren Filip" w:date="2021-10-21T14:21:00Z">
            <w:rPr/>
          </w:rPrChange>
        </w:rPr>
        <w:tab/>
      </w:r>
      <w:r w:rsidRPr="00507C2C">
        <w:rPr>
          <w:lang w:val="en-US"/>
          <w:rPrChange w:id="6" w:author="Pröstl Andren Filip" w:date="2021-10-21T14:21:00Z">
            <w:rPr/>
          </w:rPrChange>
        </w:rPr>
        <w:tab/>
      </w:r>
      <w:r w:rsidRPr="00507C2C">
        <w:rPr>
          <w:lang w:val="en-US"/>
          <w:rPrChange w:id="7" w:author="Pröstl Andren Filip" w:date="2021-10-21T14:21:00Z">
            <w:rPr/>
          </w:rPrChange>
        </w:rPr>
        <w:tab/>
      </w:r>
      <w:r w:rsidRPr="00507C2C">
        <w:rPr>
          <w:lang w:val="en-US"/>
          <w:rPrChange w:id="8" w:author="Pröstl Andren Filip" w:date="2021-10-21T14:21:00Z">
            <w:rPr/>
          </w:rPrChange>
        </w:rPr>
        <w:tab/>
      </w:r>
      <w:del w:id="9" w:author="Opas Mikael" w:date="2021-08-02T15:35:00Z">
        <w:r w:rsidRPr="00507C2C" w:rsidDel="00BD646A">
          <w:rPr>
            <w:lang w:val="en-US"/>
            <w:rPrChange w:id="10" w:author="Pröstl Andren Filip" w:date="2021-10-21T14:21:00Z">
              <w:rPr/>
            </w:rPrChange>
          </w:rPr>
          <w:tab/>
        </w:r>
      </w:del>
      <w:r w:rsidRPr="00507C2C">
        <w:rPr>
          <w:sz w:val="20"/>
          <w:szCs w:val="20"/>
          <w:lang w:val="en-US"/>
          <w:rPrChange w:id="11" w:author="Pröstl Andren Filip" w:date="2021-10-21T14:21:00Z">
            <w:rPr>
              <w:sz w:val="20"/>
              <w:szCs w:val="20"/>
              <w:lang w:val="en-US"/>
            </w:rPr>
          </w:rPrChange>
        </w:rPr>
        <w:t xml:space="preserve">Version </w:t>
      </w:r>
      <w:r w:rsidR="008D2571" w:rsidRPr="00507C2C">
        <w:rPr>
          <w:sz w:val="20"/>
          <w:szCs w:val="20"/>
          <w:u w:val="single"/>
          <w:lang w:val="en-US"/>
          <w:rPrChange w:id="12" w:author="Pröstl Andren Filip" w:date="2021-10-21T14:21:00Z">
            <w:rPr>
              <w:sz w:val="20"/>
              <w:szCs w:val="20"/>
              <w:u w:val="single"/>
              <w:lang w:val="en-US"/>
            </w:rPr>
          </w:rPrChange>
        </w:rPr>
        <w:t>0.</w:t>
      </w:r>
      <w:r w:rsidR="7A328C6D" w:rsidRPr="00507C2C">
        <w:rPr>
          <w:sz w:val="20"/>
          <w:szCs w:val="20"/>
          <w:u w:val="single"/>
          <w:lang w:val="en-US"/>
          <w:rPrChange w:id="13" w:author="Pröstl Andren Filip" w:date="2021-10-21T14:21:00Z">
            <w:rPr>
              <w:sz w:val="20"/>
              <w:szCs w:val="20"/>
              <w:u w:val="single"/>
              <w:lang w:val="en-US"/>
            </w:rPr>
          </w:rPrChange>
        </w:rPr>
        <w:t>2</w:t>
      </w:r>
      <w:r w:rsidRPr="00507C2C">
        <w:rPr>
          <w:lang w:val="en-US"/>
          <w:rPrChange w:id="14" w:author="Pröstl Andren Filip" w:date="2021-10-21T14:21:00Z">
            <w:rPr/>
          </w:rPrChange>
        </w:rPr>
        <w:tab/>
      </w:r>
    </w:p>
    <w:p w14:paraId="3B255603" w14:textId="327FEF27" w:rsidR="008353E5" w:rsidRPr="008353E5" w:rsidRDefault="008353E5" w:rsidP="053AB39C">
      <w:pPr>
        <w:jc w:val="left"/>
        <w:rPr>
          <w:sz w:val="20"/>
          <w:szCs w:val="20"/>
          <w:lang w:val="en-US"/>
        </w:rPr>
      </w:pPr>
      <w:r w:rsidRPr="053AB39C">
        <w:rPr>
          <w:sz w:val="20"/>
          <w:szCs w:val="20"/>
          <w:lang w:val="en-US"/>
        </w:rPr>
        <w:t>Project</w:t>
      </w:r>
      <w:r>
        <w:tab/>
      </w:r>
      <w:proofErr w:type="spellStart"/>
      <w:r w:rsidR="008D2571" w:rsidRPr="053AB39C">
        <w:rPr>
          <w:sz w:val="20"/>
          <w:szCs w:val="20"/>
          <w:u w:val="single"/>
          <w:lang w:val="en-US"/>
        </w:rPr>
        <w:t>SmILES</w:t>
      </w:r>
      <w:proofErr w:type="spellEnd"/>
      <w:r w:rsidR="008D2571" w:rsidRPr="053AB39C">
        <w:rPr>
          <w:sz w:val="20"/>
          <w:szCs w:val="20"/>
          <w:u w:val="single"/>
          <w:lang w:val="en-US"/>
        </w:rPr>
        <w:t xml:space="preserve">, </w:t>
      </w:r>
      <w:proofErr w:type="spellStart"/>
      <w:r w:rsidR="008D2571" w:rsidRPr="053AB39C">
        <w:rPr>
          <w:sz w:val="20"/>
          <w:szCs w:val="20"/>
          <w:u w:val="single"/>
          <w:lang w:val="en-US"/>
        </w:rPr>
        <w:t>ERIGrid</w:t>
      </w:r>
      <w:proofErr w:type="spellEnd"/>
      <w:r w:rsidR="008D2571" w:rsidRPr="053AB39C">
        <w:rPr>
          <w:sz w:val="20"/>
          <w:szCs w:val="20"/>
          <w:u w:val="single"/>
          <w:lang w:val="en-US"/>
        </w:rPr>
        <w:t xml:space="preserve"> 2.0</w:t>
      </w:r>
      <w:r>
        <w:tab/>
      </w:r>
      <w:r>
        <w:tab/>
      </w:r>
      <w:r>
        <w:tab/>
      </w:r>
      <w:r>
        <w:tab/>
      </w:r>
      <w:r>
        <w:tab/>
      </w:r>
      <w:r>
        <w:tab/>
      </w:r>
      <w:r>
        <w:tab/>
      </w:r>
      <w:r w:rsidRPr="053AB39C">
        <w:rPr>
          <w:sz w:val="20"/>
          <w:szCs w:val="20"/>
          <w:lang w:val="en-US"/>
        </w:rPr>
        <w:t xml:space="preserve">Date </w:t>
      </w:r>
      <w:r>
        <w:tab/>
      </w:r>
      <w:r w:rsidR="008D2571" w:rsidRPr="053AB39C">
        <w:rPr>
          <w:sz w:val="20"/>
          <w:szCs w:val="20"/>
          <w:u w:val="single"/>
          <w:lang w:val="en-US"/>
        </w:rPr>
        <w:t>2020-12-</w:t>
      </w:r>
      <w:r w:rsidR="6035E7B2" w:rsidRPr="053AB39C">
        <w:rPr>
          <w:sz w:val="20"/>
          <w:szCs w:val="20"/>
          <w:u w:val="single"/>
          <w:lang w:val="en-US"/>
        </w:rPr>
        <w:t>16</w:t>
      </w:r>
      <w:r>
        <w:tab/>
      </w:r>
    </w:p>
    <w:p w14:paraId="3B255604" w14:textId="77777777" w:rsidR="004827AA" w:rsidRDefault="004827AA" w:rsidP="053AB39C">
      <w:pPr>
        <w:jc w:val="left"/>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3B255607" w14:textId="77777777" w:rsidTr="57CE34EC">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05"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06" w14:textId="78D9DFCD" w:rsidR="00E32755" w:rsidRPr="00AD18EF" w:rsidRDefault="007A7014" w:rsidP="00056101">
            <w:pPr>
              <w:spacing w:line="276" w:lineRule="auto"/>
              <w:rPr>
                <w:sz w:val="20"/>
                <w:szCs w:val="20"/>
                <w:lang w:val="en-US"/>
              </w:rPr>
            </w:pPr>
            <w:r>
              <w:rPr>
                <w:sz w:val="20"/>
                <w:szCs w:val="20"/>
                <w:lang w:val="en-US"/>
              </w:rPr>
              <w:t>Characterization of power-to-heat service availability and its impact on the networks</w:t>
            </w:r>
          </w:p>
        </w:tc>
      </w:tr>
      <w:tr w:rsidR="00E32755" w:rsidRPr="004D314E" w14:paraId="3B25560A" w14:textId="77777777" w:rsidTr="57CE34EC">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08"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5586B43C" w14:textId="5F06D2B7" w:rsidR="00E32755" w:rsidRPr="004D314E" w:rsidRDefault="00AA3006" w:rsidP="053AB39C">
            <w:pPr>
              <w:spacing w:line="276" w:lineRule="auto"/>
              <w:rPr>
                <w:sz w:val="20"/>
                <w:szCs w:val="20"/>
                <w:lang w:val="en-US"/>
              </w:rPr>
            </w:pPr>
            <w:commentRangeStart w:id="15"/>
            <w:commentRangeStart w:id="16"/>
            <w:r w:rsidRPr="053AB39C">
              <w:rPr>
                <w:sz w:val="20"/>
                <w:szCs w:val="20"/>
                <w:lang w:val="en-US"/>
              </w:rPr>
              <w:t xml:space="preserve">A </w:t>
            </w:r>
            <w:r w:rsidR="1F53627F" w:rsidRPr="053AB39C">
              <w:rPr>
                <w:sz w:val="20"/>
                <w:szCs w:val="20"/>
                <w:lang w:val="en-US"/>
              </w:rPr>
              <w:t>network</w:t>
            </w:r>
            <w:r w:rsidRPr="053AB39C">
              <w:rPr>
                <w:sz w:val="20"/>
                <w:szCs w:val="20"/>
                <w:lang w:val="en-US"/>
              </w:rPr>
              <w:t>-integrated booster heat</w:t>
            </w:r>
            <w:r w:rsidR="67A03B68" w:rsidRPr="053AB39C">
              <w:rPr>
                <w:sz w:val="20"/>
                <w:szCs w:val="20"/>
                <w:lang w:val="en-US"/>
              </w:rPr>
              <w:t xml:space="preserve"> pump</w:t>
            </w:r>
            <w:r w:rsidRPr="053AB39C">
              <w:rPr>
                <w:sz w:val="20"/>
                <w:szCs w:val="20"/>
                <w:lang w:val="en-US"/>
              </w:rPr>
              <w:t xml:space="preserve"> is used </w:t>
            </w:r>
            <w:r w:rsidR="55587D73" w:rsidRPr="053AB39C">
              <w:rPr>
                <w:sz w:val="20"/>
                <w:szCs w:val="20"/>
                <w:lang w:val="en-US"/>
              </w:rPr>
              <w:t>to also</w:t>
            </w:r>
            <w:r w:rsidRPr="053AB39C">
              <w:rPr>
                <w:sz w:val="20"/>
                <w:szCs w:val="20"/>
                <w:lang w:val="en-US"/>
              </w:rPr>
              <w:t xml:space="preserve"> provide services to the electrical system</w:t>
            </w:r>
            <w:r w:rsidR="7CDB69E8" w:rsidRPr="053AB39C">
              <w:rPr>
                <w:sz w:val="20"/>
                <w:szCs w:val="20"/>
                <w:lang w:val="en-US"/>
              </w:rPr>
              <w:t>. In the local electrical distribution network congestion may appear, and other flexibility options are available</w:t>
            </w:r>
            <w:r w:rsidRPr="053AB39C">
              <w:rPr>
                <w:sz w:val="20"/>
                <w:szCs w:val="20"/>
                <w:lang w:val="en-US"/>
              </w:rPr>
              <w:t xml:space="preserve">. </w:t>
            </w:r>
          </w:p>
          <w:p w14:paraId="47818805" w14:textId="770150D0" w:rsidR="00E32755" w:rsidRPr="004D314E" w:rsidRDefault="00E32755" w:rsidP="053AB39C">
            <w:pPr>
              <w:spacing w:line="276" w:lineRule="auto"/>
              <w:rPr>
                <w:sz w:val="20"/>
                <w:szCs w:val="20"/>
                <w:lang w:val="en-US"/>
              </w:rPr>
            </w:pPr>
          </w:p>
          <w:p w14:paraId="3B255609" w14:textId="48CF1659" w:rsidR="00E32755" w:rsidRPr="004D314E" w:rsidRDefault="00AA3006" w:rsidP="2432C7F0">
            <w:pPr>
              <w:spacing w:line="276" w:lineRule="auto"/>
              <w:rPr>
                <w:sz w:val="20"/>
                <w:szCs w:val="20"/>
                <w:lang w:val="en-US"/>
              </w:rPr>
            </w:pPr>
            <w:r w:rsidRPr="2432C7F0">
              <w:rPr>
                <w:sz w:val="20"/>
                <w:szCs w:val="20"/>
                <w:lang w:val="en-US"/>
              </w:rPr>
              <w:t>This test seeks to characterize the impact of the use of local flexibility on available regulating power from a local district.</w:t>
            </w:r>
            <w:r w:rsidR="28C173A0" w:rsidRPr="2432C7F0">
              <w:rPr>
                <w:sz w:val="20"/>
                <w:szCs w:val="20"/>
                <w:lang w:val="en-US"/>
              </w:rPr>
              <w:t xml:space="preserve"> </w:t>
            </w:r>
            <w:commentRangeEnd w:id="15"/>
            <w:r>
              <w:rPr>
                <w:rStyle w:val="Kommentarzeichen"/>
              </w:rPr>
              <w:commentReference w:id="15"/>
            </w:r>
            <w:commentRangeEnd w:id="16"/>
            <w:r>
              <w:rPr>
                <w:rStyle w:val="Kommentarzeichen"/>
              </w:rPr>
              <w:commentReference w:id="16"/>
            </w:r>
            <w:r w:rsidR="28C173A0" w:rsidRPr="2432C7F0">
              <w:rPr>
                <w:sz w:val="20"/>
                <w:szCs w:val="20"/>
                <w:lang w:val="en-US"/>
              </w:rPr>
              <w:t>The test targets an examination of the ability of the system to provide these services when un</w:t>
            </w:r>
            <w:r w:rsidR="0E651325" w:rsidRPr="2432C7F0">
              <w:rPr>
                <w:sz w:val="20"/>
                <w:szCs w:val="20"/>
                <w:lang w:val="en-US"/>
              </w:rPr>
              <w:t>der conflict</w:t>
            </w:r>
            <w:r w:rsidR="28C173A0" w:rsidRPr="2432C7F0">
              <w:rPr>
                <w:sz w:val="20"/>
                <w:szCs w:val="20"/>
                <w:lang w:val="en-US"/>
              </w:rPr>
              <w:t xml:space="preserve">. </w:t>
            </w:r>
          </w:p>
        </w:tc>
      </w:tr>
      <w:tr w:rsidR="00BA74B2" w:rsidRPr="004D314E" w14:paraId="3B25560E" w14:textId="77777777" w:rsidTr="57CE34EC">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0B" w14:textId="77777777" w:rsidR="00BA74B2" w:rsidRPr="004D314E" w:rsidRDefault="00BA74B2" w:rsidP="00BA74B2">
            <w:pPr>
              <w:spacing w:line="276" w:lineRule="auto"/>
              <w:rPr>
                <w:sz w:val="20"/>
                <w:szCs w:val="20"/>
                <w:lang w:val="en-US"/>
              </w:rPr>
            </w:pPr>
            <w:r w:rsidRPr="053AB39C">
              <w:rPr>
                <w:b/>
                <w:bCs/>
                <w:sz w:val="20"/>
                <w:szCs w:val="20"/>
                <w:lang w:val="en-US"/>
              </w:rPr>
              <w:t xml:space="preserve">Function(s) under Investigation </w:t>
            </w:r>
            <w:r w:rsidRPr="053AB39C">
              <w:rPr>
                <w:sz w:val="20"/>
                <w:szCs w:val="20"/>
                <w:lang w:val="en-US"/>
              </w:rPr>
              <w:t>(</w:t>
            </w:r>
            <w:proofErr w:type="spellStart"/>
            <w:r w:rsidRPr="053AB39C">
              <w:rPr>
                <w:i/>
                <w:iCs/>
                <w:sz w:val="20"/>
                <w:szCs w:val="20"/>
                <w:lang w:val="en-US"/>
              </w:rPr>
              <w:t>FuI</w:t>
            </w:r>
            <w:proofErr w:type="spellEnd"/>
            <w:r w:rsidRPr="053AB39C">
              <w:rPr>
                <w:sz w:val="20"/>
                <w:szCs w:val="20"/>
                <w:lang w:val="en-US"/>
              </w:rPr>
              <w:t>)</w:t>
            </w:r>
          </w:p>
          <w:p w14:paraId="3B25560C"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B25560D" w14:textId="756F8A5A" w:rsidR="00BA74B2" w:rsidRPr="004D314E" w:rsidRDefault="00AA3006" w:rsidP="2432C7F0">
            <w:pPr>
              <w:spacing w:line="276" w:lineRule="auto"/>
              <w:rPr>
                <w:sz w:val="20"/>
                <w:szCs w:val="20"/>
                <w:lang w:val="en-US"/>
              </w:rPr>
            </w:pPr>
            <w:r w:rsidRPr="37D68440">
              <w:rPr>
                <w:sz w:val="20"/>
                <w:szCs w:val="20"/>
                <w:lang w:val="en-US"/>
              </w:rPr>
              <w:t>The heating system provides services to the electrical system</w:t>
            </w:r>
            <w:r w:rsidR="19BB12FF" w:rsidRPr="37D68440">
              <w:rPr>
                <w:sz w:val="20"/>
                <w:szCs w:val="20"/>
                <w:lang w:val="en-US"/>
              </w:rPr>
              <w:t xml:space="preserve"> (a) congestion management -</w:t>
            </w:r>
            <w:r w:rsidR="625A5585" w:rsidRPr="37D68440">
              <w:rPr>
                <w:sz w:val="20"/>
                <w:szCs w:val="20"/>
                <w:lang w:val="en-US"/>
              </w:rPr>
              <w:t xml:space="preserve"> electrical import and export limitation;</w:t>
            </w:r>
            <w:r w:rsidR="19BB12FF" w:rsidRPr="37D68440">
              <w:rPr>
                <w:sz w:val="20"/>
                <w:szCs w:val="20"/>
                <w:lang w:val="en-US"/>
              </w:rPr>
              <w:t xml:space="preserve"> and </w:t>
            </w:r>
            <w:ins w:id="17" w:author="Calin Mihai" w:date="2021-04-07T10:08:00Z">
              <w:r w:rsidR="09FE9AC3" w:rsidRPr="37D68440">
                <w:rPr>
                  <w:sz w:val="20"/>
                  <w:szCs w:val="20"/>
                  <w:lang w:val="en-US"/>
                </w:rPr>
                <w:t>(</w:t>
              </w:r>
            </w:ins>
            <w:r w:rsidR="19BB12FF" w:rsidRPr="37D68440">
              <w:rPr>
                <w:sz w:val="20"/>
                <w:szCs w:val="20"/>
                <w:lang w:val="en-US"/>
              </w:rPr>
              <w:t xml:space="preserve">b) regulating </w:t>
            </w:r>
            <w:commentRangeStart w:id="18"/>
            <w:r w:rsidR="19BB12FF" w:rsidRPr="37D68440">
              <w:rPr>
                <w:sz w:val="20"/>
                <w:szCs w:val="20"/>
                <w:lang w:val="en-US"/>
              </w:rPr>
              <w:t>power</w:t>
            </w:r>
            <w:commentRangeEnd w:id="18"/>
            <w:r w:rsidR="00BD3AEE">
              <w:rPr>
                <w:rStyle w:val="Kommentarzeichen"/>
              </w:rPr>
              <w:commentReference w:id="18"/>
            </w:r>
            <w:r w:rsidR="6BE0D89F" w:rsidRPr="37D68440">
              <w:rPr>
                <w:sz w:val="20"/>
                <w:szCs w:val="20"/>
                <w:lang w:val="en-US"/>
              </w:rPr>
              <w:t xml:space="preserve"> provision</w:t>
            </w:r>
            <w:r w:rsidRPr="37D68440">
              <w:rPr>
                <w:sz w:val="20"/>
                <w:szCs w:val="20"/>
                <w:lang w:val="en-US"/>
              </w:rPr>
              <w:t xml:space="preserve">. </w:t>
            </w:r>
          </w:p>
        </w:tc>
      </w:tr>
      <w:tr w:rsidR="00BA74B2" w:rsidRPr="004D314E" w14:paraId="3B255612" w14:textId="77777777" w:rsidTr="57CE34EC">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0F" w14:textId="77777777" w:rsidR="00BA74B2" w:rsidRPr="004D314E" w:rsidRDefault="00BA74B2" w:rsidP="00BA74B2">
            <w:pPr>
              <w:spacing w:line="276" w:lineRule="auto"/>
              <w:rPr>
                <w:sz w:val="20"/>
                <w:szCs w:val="20"/>
                <w:lang w:val="en-US"/>
              </w:rPr>
            </w:pPr>
            <w:r w:rsidRPr="053AB39C">
              <w:rPr>
                <w:b/>
                <w:bCs/>
                <w:sz w:val="20"/>
                <w:szCs w:val="20"/>
                <w:lang w:val="en-US"/>
              </w:rPr>
              <w:t>Object under Investigation</w:t>
            </w:r>
            <w:r w:rsidRPr="053AB39C">
              <w:rPr>
                <w:sz w:val="20"/>
                <w:szCs w:val="20"/>
                <w:lang w:val="en-US"/>
              </w:rPr>
              <w:t xml:space="preserve"> (</w:t>
            </w:r>
            <w:proofErr w:type="spellStart"/>
            <w:r w:rsidRPr="053AB39C">
              <w:rPr>
                <w:i/>
                <w:iCs/>
                <w:sz w:val="20"/>
                <w:szCs w:val="20"/>
                <w:lang w:val="en-US"/>
              </w:rPr>
              <w:t>OuI</w:t>
            </w:r>
            <w:proofErr w:type="spellEnd"/>
            <w:r w:rsidRPr="053AB39C">
              <w:rPr>
                <w:sz w:val="20"/>
                <w:szCs w:val="20"/>
                <w:lang w:val="en-US"/>
              </w:rPr>
              <w:t>)</w:t>
            </w:r>
          </w:p>
          <w:p w14:paraId="3B255610" w14:textId="2C3B8B9A" w:rsidR="00BA74B2" w:rsidRPr="00BA74B2" w:rsidRDefault="00AA3006" w:rsidP="00BA74B2">
            <w:pPr>
              <w:spacing w:line="276" w:lineRule="auto"/>
              <w:rPr>
                <w:b/>
                <w:sz w:val="20"/>
                <w:szCs w:val="20"/>
                <w:lang w:val="en-US"/>
              </w:rPr>
            </w:pPr>
            <w:r>
              <w:rPr>
                <w:sz w:val="20"/>
                <w:szCs w:val="20"/>
                <w:lang w:val="en-US"/>
              </w:rPr>
              <w:t>“</w:t>
            </w:r>
            <w:r w:rsidR="00BA74B2" w:rsidRPr="004D314E">
              <w:rPr>
                <w:sz w:val="20"/>
                <w:szCs w:val="20"/>
                <w:lang w:val="en-US"/>
              </w:rPr>
              <w:t>the component(s) (</w:t>
            </w:r>
            <w:proofErr w:type="gramStart"/>
            <w:r w:rsidR="00BA74B2" w:rsidRPr="004D314E">
              <w:rPr>
                <w:sz w:val="20"/>
                <w:szCs w:val="20"/>
                <w:lang w:val="en-US"/>
              </w:rPr>
              <w:t>1..</w:t>
            </w:r>
            <w:proofErr w:type="gramEnd"/>
            <w:r w:rsidR="00BA74B2" w:rsidRPr="004D314E">
              <w:rPr>
                <w:sz w:val="20"/>
                <w:szCs w:val="20"/>
                <w:lang w:val="en-US"/>
              </w:rPr>
              <w:t xml:space="preserve">n)  that are to be </w:t>
            </w:r>
            <w:r w:rsidR="00774D02">
              <w:rPr>
                <w:sz w:val="20"/>
                <w:szCs w:val="20"/>
                <w:lang w:val="en-US"/>
              </w:rPr>
              <w:t>qualified by the test</w:t>
            </w:r>
            <w:r w:rsidR="00BA74B2" w:rsidRPr="004D314E">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B255611" w14:textId="566E7780" w:rsidR="00BA74B2" w:rsidRPr="004D314E" w:rsidRDefault="00AA3006" w:rsidP="00BA74B2">
            <w:pPr>
              <w:spacing w:line="276" w:lineRule="auto"/>
              <w:rPr>
                <w:sz w:val="20"/>
                <w:szCs w:val="20"/>
                <w:lang w:val="en-US"/>
              </w:rPr>
            </w:pPr>
            <w:r w:rsidRPr="00AA3006">
              <w:rPr>
                <w:sz w:val="20"/>
                <w:szCs w:val="20"/>
                <w:lang w:val="en-US"/>
              </w:rPr>
              <w:t>The characterization concerns the Booster Heater Controller and the Electric Storage Controller in combination with the District Supervisory Controller.</w:t>
            </w:r>
          </w:p>
        </w:tc>
      </w:tr>
      <w:tr w:rsidR="00BA74B2" w:rsidRPr="004D314E" w14:paraId="3B255616" w14:textId="77777777" w:rsidTr="57CE34EC">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13" w14:textId="6B287645" w:rsidR="00BA74B2" w:rsidRPr="004D314E" w:rsidRDefault="00BA74B2" w:rsidP="00BA74B2">
            <w:pPr>
              <w:spacing w:line="276" w:lineRule="auto"/>
              <w:rPr>
                <w:sz w:val="20"/>
                <w:szCs w:val="20"/>
                <w:lang w:val="en-US"/>
              </w:rPr>
            </w:pPr>
            <w:r w:rsidRPr="053AB39C">
              <w:rPr>
                <w:b/>
                <w:bCs/>
                <w:sz w:val="20"/>
                <w:szCs w:val="20"/>
                <w:lang w:val="en-US"/>
              </w:rPr>
              <w:t xml:space="preserve">Domain under Investigation </w:t>
            </w:r>
            <w:r w:rsidRPr="053AB39C">
              <w:rPr>
                <w:sz w:val="20"/>
                <w:szCs w:val="20"/>
                <w:lang w:val="en-US"/>
              </w:rPr>
              <w:t>(</w:t>
            </w:r>
            <w:proofErr w:type="spellStart"/>
            <w:r w:rsidRPr="053AB39C">
              <w:rPr>
                <w:i/>
                <w:iCs/>
                <w:sz w:val="20"/>
                <w:szCs w:val="20"/>
                <w:lang w:val="en-US"/>
              </w:rPr>
              <w:t>DuI</w:t>
            </w:r>
            <w:proofErr w:type="spellEnd"/>
            <w:r w:rsidRPr="053AB39C">
              <w:rPr>
                <w:sz w:val="20"/>
                <w:szCs w:val="20"/>
                <w:lang w:val="en-US"/>
              </w:rPr>
              <w:t>)</w:t>
            </w:r>
          </w:p>
          <w:p w14:paraId="3B255614"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6F44327" w14:textId="77777777" w:rsidR="00BA74B2" w:rsidRDefault="00AA3006" w:rsidP="00AA3006">
            <w:pPr>
              <w:numPr>
                <w:ilvl w:val="0"/>
                <w:numId w:val="15"/>
              </w:numPr>
              <w:spacing w:line="276" w:lineRule="auto"/>
              <w:rPr>
                <w:sz w:val="20"/>
                <w:szCs w:val="20"/>
                <w:lang w:val="en-US"/>
              </w:rPr>
            </w:pPr>
            <w:r w:rsidRPr="2432C7F0">
              <w:rPr>
                <w:sz w:val="20"/>
                <w:szCs w:val="20"/>
                <w:lang w:val="en-US"/>
              </w:rPr>
              <w:t>power (</w:t>
            </w:r>
            <w:commentRangeStart w:id="19"/>
            <w:commentRangeStart w:id="20"/>
            <w:r w:rsidRPr="2432C7F0">
              <w:rPr>
                <w:sz w:val="20"/>
                <w:szCs w:val="20"/>
                <w:lang w:val="en-US"/>
              </w:rPr>
              <w:t>low voltage distribution network</w:t>
            </w:r>
            <w:commentRangeEnd w:id="19"/>
            <w:r>
              <w:rPr>
                <w:rStyle w:val="Kommentarzeichen"/>
              </w:rPr>
              <w:commentReference w:id="19"/>
            </w:r>
            <w:commentRangeEnd w:id="20"/>
            <w:r>
              <w:rPr>
                <w:rStyle w:val="Kommentarzeichen"/>
              </w:rPr>
              <w:commentReference w:id="20"/>
            </w:r>
            <w:r w:rsidRPr="2432C7F0">
              <w:rPr>
                <w:sz w:val="20"/>
                <w:szCs w:val="20"/>
                <w:lang w:val="en-US"/>
              </w:rPr>
              <w:t>)</w:t>
            </w:r>
          </w:p>
          <w:p w14:paraId="40E2F3AA" w14:textId="0E2837A9" w:rsidR="00AA3006" w:rsidRPr="004D314E" w:rsidRDefault="00AA3006" w:rsidP="00AA3006">
            <w:pPr>
              <w:numPr>
                <w:ilvl w:val="0"/>
                <w:numId w:val="15"/>
              </w:numPr>
              <w:spacing w:line="276" w:lineRule="auto"/>
              <w:rPr>
                <w:sz w:val="20"/>
                <w:szCs w:val="20"/>
                <w:lang w:val="en-US"/>
              </w:rPr>
            </w:pPr>
            <w:r w:rsidRPr="053AB39C">
              <w:rPr>
                <w:sz w:val="20"/>
                <w:szCs w:val="20"/>
                <w:lang w:val="en-US"/>
              </w:rPr>
              <w:t>heat (coupling points to thermal network)</w:t>
            </w:r>
          </w:p>
          <w:p w14:paraId="3B255615" w14:textId="6A7BD5FA" w:rsidR="00AA3006" w:rsidRPr="004D314E" w:rsidRDefault="4D35B4FA" w:rsidP="053AB39C">
            <w:pPr>
              <w:numPr>
                <w:ilvl w:val="0"/>
                <w:numId w:val="15"/>
              </w:numPr>
              <w:spacing w:line="276" w:lineRule="auto"/>
              <w:rPr>
                <w:sz w:val="20"/>
                <w:szCs w:val="20"/>
                <w:lang w:val="en-US"/>
              </w:rPr>
            </w:pPr>
            <w:commentRangeStart w:id="21"/>
            <w:commentRangeStart w:id="22"/>
            <w:commentRangeStart w:id="23"/>
            <w:r w:rsidRPr="2432C7F0">
              <w:rPr>
                <w:sz w:val="20"/>
                <w:szCs w:val="20"/>
                <w:lang w:val="en-US"/>
              </w:rPr>
              <w:t>control</w:t>
            </w:r>
            <w:commentRangeEnd w:id="21"/>
            <w:r w:rsidR="00AA3006">
              <w:rPr>
                <w:rStyle w:val="Kommentarzeichen"/>
              </w:rPr>
              <w:commentReference w:id="21"/>
            </w:r>
            <w:commentRangeEnd w:id="22"/>
            <w:r w:rsidR="00AA3006">
              <w:rPr>
                <w:rStyle w:val="Kommentarzeichen"/>
              </w:rPr>
              <w:commentReference w:id="22"/>
            </w:r>
            <w:commentRangeEnd w:id="23"/>
            <w:r w:rsidR="00AA3006">
              <w:rPr>
                <w:rStyle w:val="Kommentarzeichen"/>
              </w:rPr>
              <w:commentReference w:id="23"/>
            </w:r>
            <w:r w:rsidRPr="2432C7F0">
              <w:rPr>
                <w:sz w:val="20"/>
                <w:szCs w:val="20"/>
                <w:lang w:val="en-US"/>
              </w:rPr>
              <w:t xml:space="preserve"> (storage and heat network control)</w:t>
            </w:r>
          </w:p>
        </w:tc>
      </w:tr>
      <w:tr w:rsidR="00D45E7C" w:rsidRPr="004D314E" w14:paraId="3B25561A" w14:textId="77777777" w:rsidTr="57CE34EC">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17"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3B255618"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B255619" w14:textId="154A11DD" w:rsidR="00D45E7C" w:rsidRPr="004D314E" w:rsidRDefault="515FABB8" w:rsidP="2432C7F0">
            <w:pPr>
              <w:spacing w:line="276" w:lineRule="auto"/>
              <w:rPr>
                <w:sz w:val="20"/>
                <w:szCs w:val="20"/>
                <w:lang w:val="en-US"/>
              </w:rPr>
            </w:pPr>
            <w:r w:rsidRPr="2432C7F0">
              <w:rPr>
                <w:sz w:val="20"/>
                <w:szCs w:val="20"/>
                <w:lang w:val="en-US"/>
              </w:rPr>
              <w:t>C</w:t>
            </w:r>
            <w:r w:rsidR="00AA3006" w:rsidRPr="2432C7F0">
              <w:rPr>
                <w:sz w:val="20"/>
                <w:szCs w:val="20"/>
                <w:lang w:val="en-US"/>
              </w:rPr>
              <w:t xml:space="preserve">haracterize the impact use of local flexibility on available regulating </w:t>
            </w:r>
            <w:commentRangeStart w:id="24"/>
            <w:r w:rsidR="00AA3006" w:rsidRPr="2432C7F0">
              <w:rPr>
                <w:sz w:val="20"/>
                <w:szCs w:val="20"/>
                <w:lang w:val="en-US"/>
              </w:rPr>
              <w:t xml:space="preserve">power </w:t>
            </w:r>
            <w:commentRangeEnd w:id="24"/>
            <w:r w:rsidR="00BD3AEE">
              <w:rPr>
                <w:rStyle w:val="Kommentarzeichen"/>
              </w:rPr>
              <w:commentReference w:id="24"/>
            </w:r>
            <w:r w:rsidR="00AA3006" w:rsidRPr="2432C7F0">
              <w:rPr>
                <w:sz w:val="20"/>
                <w:szCs w:val="20"/>
                <w:lang w:val="en-US"/>
              </w:rPr>
              <w:t>from a local district.</w:t>
            </w:r>
          </w:p>
        </w:tc>
      </w:tr>
      <w:tr w:rsidR="00D45E7C" w:rsidRPr="004D314E" w14:paraId="3B25561C" w14:textId="77777777" w:rsidTr="57CE34EC">
        <w:trPr>
          <w:trHeight w:val="60"/>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1B" w14:textId="77777777" w:rsidR="00D45E7C" w:rsidRPr="00D45E7C" w:rsidRDefault="00D45E7C" w:rsidP="00BA74B2">
            <w:pPr>
              <w:spacing w:line="276" w:lineRule="auto"/>
              <w:rPr>
                <w:sz w:val="4"/>
                <w:szCs w:val="4"/>
                <w:lang w:val="en-US"/>
              </w:rPr>
            </w:pPr>
          </w:p>
        </w:tc>
      </w:tr>
      <w:tr w:rsidR="00BA74B2" w:rsidRPr="004D314E" w14:paraId="3B255620" w14:textId="77777777" w:rsidTr="57CE34EC">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1D"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3B25561E"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72ADD4A" w14:textId="365F046B" w:rsidR="00BA74B2" w:rsidRDefault="00F75B20" w:rsidP="00AA3006">
            <w:pPr>
              <w:spacing w:line="276" w:lineRule="auto"/>
              <w:jc w:val="center"/>
              <w:rPr>
                <w:noProof/>
              </w:rPr>
            </w:pPr>
            <w:r>
              <w:rPr>
                <w:noProof/>
              </w:rPr>
              <w:drawing>
                <wp:inline distT="0" distB="0" distL="0" distR="0" wp14:anchorId="647BC4A2" wp14:editId="53C3E71A">
                  <wp:extent cx="3418840" cy="299783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6">
                            <a:extLst>
                              <a:ext uri="{28A0092B-C50C-407E-A947-70E740481C1C}">
                                <a14:useLocalDpi xmlns:a14="http://schemas.microsoft.com/office/drawing/2010/main" val="0"/>
                              </a:ext>
                            </a:extLst>
                          </a:blip>
                          <a:srcRect t="-2213" b="-2213"/>
                          <a:stretch>
                            <a:fillRect/>
                          </a:stretch>
                        </pic:blipFill>
                        <pic:spPr>
                          <a:xfrm>
                            <a:off x="0" y="0"/>
                            <a:ext cx="3418840" cy="2997835"/>
                          </a:xfrm>
                          <a:prstGeom prst="rect">
                            <a:avLst/>
                          </a:prstGeom>
                        </pic:spPr>
                      </pic:pic>
                    </a:graphicData>
                  </a:graphic>
                </wp:inline>
              </w:drawing>
            </w:r>
          </w:p>
          <w:p w14:paraId="3B25561F" w14:textId="6D133259" w:rsidR="00AA3006" w:rsidRPr="004D314E" w:rsidRDefault="00AA3006" w:rsidP="00AA3006">
            <w:pPr>
              <w:spacing w:line="276" w:lineRule="auto"/>
              <w:jc w:val="left"/>
              <w:rPr>
                <w:sz w:val="20"/>
                <w:szCs w:val="20"/>
                <w:lang w:val="en-US"/>
              </w:rPr>
            </w:pPr>
            <w:r w:rsidRPr="2432C7F0">
              <w:rPr>
                <w:sz w:val="20"/>
                <w:szCs w:val="20"/>
                <w:lang w:val="en-US"/>
              </w:rPr>
              <w:lastRenderedPageBreak/>
              <w:t>“</w:t>
            </w:r>
            <w:commentRangeStart w:id="25"/>
            <w:commentRangeStart w:id="26"/>
            <w:r w:rsidRPr="2432C7F0">
              <w:rPr>
                <w:sz w:val="20"/>
                <w:szCs w:val="20"/>
                <w:lang w:val="en-US"/>
              </w:rPr>
              <w:t xml:space="preserve">PCC” denotes the point of common coupling for the district to the </w:t>
            </w:r>
            <w:r w:rsidR="7C6570E0" w:rsidRPr="2432C7F0">
              <w:rPr>
                <w:sz w:val="20"/>
                <w:szCs w:val="20"/>
                <w:lang w:val="en-US"/>
              </w:rPr>
              <w:t>external network</w:t>
            </w:r>
            <w:r w:rsidRPr="2432C7F0">
              <w:rPr>
                <w:sz w:val="20"/>
                <w:szCs w:val="20"/>
                <w:lang w:val="en-US"/>
              </w:rPr>
              <w:t>s. All units connected downstream of the respective PCCs must be considered.</w:t>
            </w:r>
            <w:commentRangeEnd w:id="25"/>
            <w:r>
              <w:rPr>
                <w:rStyle w:val="Kommentarzeichen"/>
              </w:rPr>
              <w:commentReference w:id="25"/>
            </w:r>
            <w:commentRangeEnd w:id="26"/>
            <w:r>
              <w:rPr>
                <w:rStyle w:val="Kommentarzeichen"/>
              </w:rPr>
              <w:commentReference w:id="26"/>
            </w:r>
          </w:p>
        </w:tc>
      </w:tr>
      <w:tr w:rsidR="00D45E7C" w:rsidRPr="004D314E" w14:paraId="3B255624" w14:textId="77777777" w:rsidTr="57CE34EC">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21" w14:textId="77777777" w:rsidR="00D45E7C" w:rsidRPr="004D314E" w:rsidRDefault="00D45E7C" w:rsidP="00BA74B2">
            <w:pPr>
              <w:spacing w:line="276" w:lineRule="auto"/>
              <w:rPr>
                <w:sz w:val="20"/>
                <w:szCs w:val="20"/>
                <w:lang w:val="en-US"/>
              </w:rPr>
            </w:pPr>
            <w:r w:rsidRPr="004D314E">
              <w:rPr>
                <w:b/>
                <w:sz w:val="20"/>
                <w:szCs w:val="20"/>
                <w:lang w:val="en-US"/>
              </w:rPr>
              <w:lastRenderedPageBreak/>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3B255622"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6DBF26E" w14:textId="5734FAAF" w:rsidR="008D2571" w:rsidRPr="00F75B20" w:rsidRDefault="008D2571" w:rsidP="008D2571">
            <w:pPr>
              <w:pStyle w:val="Standard1"/>
              <w:numPr>
                <w:ilvl w:val="0"/>
                <w:numId w:val="16"/>
              </w:numPr>
              <w:spacing w:before="120" w:after="120" w:line="288" w:lineRule="auto"/>
              <w:jc w:val="both"/>
              <w:rPr>
                <w:rFonts w:ascii="Arial" w:hAnsi="Arial" w:cs="Arial"/>
              </w:rPr>
            </w:pPr>
            <w:r w:rsidRPr="00F75B20">
              <w:rPr>
                <w:rFonts w:ascii="Arial" w:eastAsia="Calibri" w:hAnsi="Arial" w:cs="Arial"/>
                <w:szCs w:val="22"/>
              </w:rPr>
              <w:t>electrical and heat exchange (at respective PCC)</w:t>
            </w:r>
          </w:p>
          <w:p w14:paraId="7573C1BB" w14:textId="71413E85" w:rsidR="008D2571" w:rsidRPr="00F75B20" w:rsidRDefault="008D2571" w:rsidP="008D2571">
            <w:pPr>
              <w:pStyle w:val="Standard1"/>
              <w:numPr>
                <w:ilvl w:val="0"/>
                <w:numId w:val="16"/>
              </w:numPr>
              <w:spacing w:before="120" w:after="120" w:line="288" w:lineRule="auto"/>
              <w:jc w:val="both"/>
              <w:rPr>
                <w:rFonts w:ascii="Arial" w:hAnsi="Arial" w:cs="Arial"/>
              </w:rPr>
            </w:pPr>
            <w:r w:rsidRPr="00F75B20">
              <w:rPr>
                <w:rFonts w:ascii="Arial" w:eastAsia="Calibri" w:hAnsi="Arial" w:cs="Arial"/>
                <w:szCs w:val="22"/>
              </w:rPr>
              <w:t>electrical energy bound violation</w:t>
            </w:r>
          </w:p>
          <w:p w14:paraId="2DF1BF6A" w14:textId="77777777" w:rsidR="008D2571" w:rsidRPr="00F75B20" w:rsidRDefault="008D2571" w:rsidP="008D2571">
            <w:pPr>
              <w:pStyle w:val="Standard1"/>
              <w:numPr>
                <w:ilvl w:val="0"/>
                <w:numId w:val="16"/>
              </w:numPr>
              <w:spacing w:before="120" w:after="120" w:line="288" w:lineRule="auto"/>
              <w:jc w:val="both"/>
              <w:rPr>
                <w:rFonts w:ascii="Arial" w:eastAsia="Calibri" w:hAnsi="Arial" w:cs="Arial"/>
                <w:szCs w:val="22"/>
              </w:rPr>
            </w:pPr>
            <w:r w:rsidRPr="00F75B20">
              <w:rPr>
                <w:rFonts w:ascii="Arial" w:eastAsia="Calibri" w:hAnsi="Arial" w:cs="Arial"/>
                <w:szCs w:val="22"/>
              </w:rPr>
              <w:t>total district electricity export</w:t>
            </w:r>
          </w:p>
          <w:p w14:paraId="3B255623" w14:textId="19F1FC3E" w:rsidR="00D45E7C" w:rsidRPr="00F75B20" w:rsidRDefault="008D2571" w:rsidP="008D2571">
            <w:pPr>
              <w:pStyle w:val="Standard1"/>
              <w:numPr>
                <w:ilvl w:val="0"/>
                <w:numId w:val="16"/>
              </w:numPr>
              <w:spacing w:before="120" w:after="120" w:line="288" w:lineRule="auto"/>
              <w:jc w:val="both"/>
              <w:rPr>
                <w:rFonts w:ascii="Arial" w:hAnsi="Arial" w:cs="Arial"/>
                <w:lang w:val="en-US"/>
              </w:rPr>
            </w:pPr>
            <w:r w:rsidRPr="00F75B20">
              <w:rPr>
                <w:rFonts w:ascii="Arial" w:eastAsia="Calibri" w:hAnsi="Arial" w:cs="Arial"/>
                <w:szCs w:val="22"/>
              </w:rPr>
              <w:t>total district thermal energy import</w:t>
            </w:r>
          </w:p>
        </w:tc>
      </w:tr>
      <w:tr w:rsidR="00BA74B2" w:rsidRPr="004D314E" w14:paraId="3B255626" w14:textId="77777777" w:rsidTr="57CE34EC">
        <w:trPr>
          <w:trHeight w:val="96"/>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25"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3B255629" w14:textId="77777777" w:rsidTr="57CE34EC">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BB6AD3" w14:textId="585264D1" w:rsidR="00133094" w:rsidRDefault="00BA74B2" w:rsidP="00BA74B2">
            <w:pPr>
              <w:spacing w:line="276" w:lineRule="auto"/>
              <w:rPr>
                <w:ins w:id="27" w:author="Opas Mikael" w:date="2021-08-02T15:36:00Z"/>
                <w:sz w:val="20"/>
                <w:szCs w:val="20"/>
                <w:lang w:val="en-US"/>
              </w:rPr>
            </w:pPr>
            <w:r w:rsidRPr="004D314E">
              <w:rPr>
                <w:b/>
                <w:sz w:val="20"/>
                <w:szCs w:val="20"/>
                <w:u w:val="single"/>
                <w:lang w:val="en-US"/>
              </w:rPr>
              <w:t>Test criteria</w:t>
            </w:r>
            <w:ins w:id="28" w:author="Opas Mikael" w:date="2021-08-02T15:36:00Z">
              <w:r w:rsidR="00133094">
                <w:rPr>
                  <w:sz w:val="20"/>
                  <w:szCs w:val="20"/>
                  <w:lang w:val="en-US"/>
                </w:rPr>
                <w:t xml:space="preserve"> </w:t>
              </w:r>
              <w:r w:rsidR="00133094">
                <w:rPr>
                  <w:i/>
                  <w:iCs/>
                  <w:sz w:val="20"/>
                  <w:szCs w:val="20"/>
                  <w:lang w:val="en-US"/>
                </w:rPr>
                <w:t>(TCR)</w:t>
              </w:r>
            </w:ins>
            <w:del w:id="29" w:author="Opas Mikael" w:date="2021-08-02T15:36:00Z">
              <w:r w:rsidRPr="004D314E" w:rsidDel="00133094">
                <w:rPr>
                  <w:b/>
                  <w:sz w:val="20"/>
                  <w:szCs w:val="20"/>
                  <w:lang w:val="en-US"/>
                </w:rPr>
                <w:delText>:</w:delText>
              </w:r>
              <w:r w:rsidR="006555C6" w:rsidDel="00133094">
                <w:rPr>
                  <w:sz w:val="20"/>
                  <w:szCs w:val="20"/>
                  <w:lang w:val="en-US"/>
                </w:rPr>
                <w:delText xml:space="preserve"> </w:delText>
              </w:r>
            </w:del>
          </w:p>
          <w:p w14:paraId="3B255627" w14:textId="497BC82E" w:rsidR="00BA74B2" w:rsidRPr="004D314E" w:rsidRDefault="006C2922" w:rsidP="00BA74B2">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00AD18EF" w:rsidRPr="004D314E">
              <w:rPr>
                <w:sz w:val="20"/>
                <w:szCs w:val="20"/>
                <w:lang w:val="en-US"/>
              </w:rPr>
              <w:t xml:space="preserve">of </w:t>
            </w:r>
            <w:r>
              <w:rPr>
                <w:sz w:val="20"/>
                <w:szCs w:val="20"/>
                <w:lang w:val="en-US"/>
              </w:rPr>
              <w:t xml:space="preserve">criteria for each </w:t>
            </w:r>
            <w:proofErr w:type="spellStart"/>
            <w:r w:rsidR="00AD18EF">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0618BC78" w14:textId="511E3C6B" w:rsidR="00BA74B2" w:rsidRPr="004D314E" w:rsidRDefault="60EC21B8" w:rsidP="2432C7F0">
            <w:pPr>
              <w:spacing w:line="276" w:lineRule="auto"/>
              <w:rPr>
                <w:sz w:val="20"/>
                <w:szCs w:val="20"/>
                <w:lang w:val="en-US"/>
              </w:rPr>
            </w:pPr>
            <w:r w:rsidRPr="2432C7F0">
              <w:rPr>
                <w:sz w:val="20"/>
                <w:szCs w:val="20"/>
                <w:lang w:val="en-US"/>
              </w:rPr>
              <w:t>The TCR</w:t>
            </w:r>
            <w:ins w:id="30" w:author="Calin Mihai" w:date="2021-04-07T13:01:00Z">
              <w:r w:rsidR="00E3111F">
                <w:rPr>
                  <w:sz w:val="20"/>
                  <w:szCs w:val="20"/>
                  <w:lang w:val="en-US"/>
                </w:rPr>
                <w:t xml:space="preserve"> (test criteria)</w:t>
              </w:r>
            </w:ins>
            <w:r w:rsidRPr="2432C7F0">
              <w:rPr>
                <w:sz w:val="20"/>
                <w:szCs w:val="20"/>
                <w:lang w:val="en-US"/>
              </w:rPr>
              <w:t xml:space="preserve"> </w:t>
            </w:r>
            <w:r w:rsidR="459DA769" w:rsidRPr="2432C7F0">
              <w:rPr>
                <w:sz w:val="20"/>
                <w:szCs w:val="20"/>
                <w:lang w:val="en-US"/>
              </w:rPr>
              <w:t xml:space="preserve">aim to </w:t>
            </w:r>
            <w:r w:rsidRPr="2432C7F0">
              <w:rPr>
                <w:sz w:val="20"/>
                <w:szCs w:val="20"/>
                <w:lang w:val="en-US"/>
              </w:rPr>
              <w:t>quantify the resource and service conflicts</w:t>
            </w:r>
            <w:r w:rsidR="3253A090" w:rsidRPr="2432C7F0">
              <w:rPr>
                <w:sz w:val="20"/>
                <w:szCs w:val="20"/>
                <w:lang w:val="en-US"/>
              </w:rPr>
              <w:t>:</w:t>
            </w:r>
            <w:r w:rsidRPr="2432C7F0">
              <w:rPr>
                <w:sz w:val="20"/>
                <w:szCs w:val="20"/>
                <w:lang w:val="en-US"/>
              </w:rPr>
              <w:t xml:space="preserve"> </w:t>
            </w:r>
          </w:p>
          <w:p w14:paraId="04319DED" w14:textId="0AC02FBC" w:rsidR="00BA74B2" w:rsidRPr="004D314E" w:rsidRDefault="60EC21B8" w:rsidP="2432C7F0">
            <w:pPr>
              <w:spacing w:line="276" w:lineRule="auto"/>
              <w:rPr>
                <w:sz w:val="20"/>
                <w:szCs w:val="20"/>
                <w:lang w:val="en-US"/>
              </w:rPr>
            </w:pPr>
            <w:r w:rsidRPr="2432C7F0">
              <w:rPr>
                <w:sz w:val="20"/>
                <w:szCs w:val="20"/>
                <w:lang w:val="en-US"/>
              </w:rPr>
              <w:t xml:space="preserve">1) the export/import from the </w:t>
            </w:r>
            <w:r w:rsidR="380D92BE" w:rsidRPr="2432C7F0">
              <w:rPr>
                <w:sz w:val="20"/>
                <w:szCs w:val="20"/>
                <w:lang w:val="en-US"/>
              </w:rPr>
              <w:t xml:space="preserve">electrical </w:t>
            </w:r>
            <w:r w:rsidRPr="2432C7F0">
              <w:rPr>
                <w:sz w:val="20"/>
                <w:szCs w:val="20"/>
                <w:lang w:val="en-US"/>
              </w:rPr>
              <w:t>dis</w:t>
            </w:r>
            <w:r w:rsidR="29DD0ABA" w:rsidRPr="2432C7F0">
              <w:rPr>
                <w:sz w:val="20"/>
                <w:szCs w:val="20"/>
                <w:lang w:val="en-US"/>
              </w:rPr>
              <w:t>tribution network</w:t>
            </w:r>
            <w:r w:rsidR="3DDB0A87" w:rsidRPr="2432C7F0">
              <w:rPr>
                <w:sz w:val="20"/>
                <w:szCs w:val="20"/>
                <w:lang w:val="en-US"/>
              </w:rPr>
              <w:t xml:space="preserve"> (including the respect for capacity limitations</w:t>
            </w:r>
            <w:proofErr w:type="gramStart"/>
            <w:r w:rsidR="3DDB0A87" w:rsidRPr="2432C7F0">
              <w:rPr>
                <w:sz w:val="20"/>
                <w:szCs w:val="20"/>
                <w:lang w:val="en-US"/>
              </w:rPr>
              <w:t>);</w:t>
            </w:r>
            <w:proofErr w:type="gramEnd"/>
            <w:r w:rsidR="3DDB0A87" w:rsidRPr="2432C7F0">
              <w:rPr>
                <w:sz w:val="20"/>
                <w:szCs w:val="20"/>
                <w:lang w:val="en-US"/>
              </w:rPr>
              <w:t xml:space="preserve"> </w:t>
            </w:r>
          </w:p>
          <w:p w14:paraId="3B255628" w14:textId="699110A4" w:rsidR="00BA74B2" w:rsidRPr="004D314E" w:rsidRDefault="3DDB0A87" w:rsidP="00BA74B2">
            <w:pPr>
              <w:spacing w:line="276" w:lineRule="auto"/>
              <w:rPr>
                <w:sz w:val="20"/>
                <w:szCs w:val="20"/>
                <w:lang w:val="en-US"/>
              </w:rPr>
            </w:pPr>
            <w:r w:rsidRPr="2432C7F0">
              <w:rPr>
                <w:sz w:val="20"/>
                <w:szCs w:val="20"/>
                <w:lang w:val="en-US"/>
              </w:rPr>
              <w:t>2) the service level at the district heating network (</w:t>
            </w:r>
            <w:r w:rsidR="1C569F2B" w:rsidRPr="2432C7F0">
              <w:rPr>
                <w:sz w:val="20"/>
                <w:szCs w:val="20"/>
                <w:lang w:val="en-US"/>
              </w:rPr>
              <w:t>energy and service level violations)</w:t>
            </w:r>
          </w:p>
        </w:tc>
      </w:tr>
      <w:tr w:rsidR="00BA74B2" w:rsidRPr="004D314E" w14:paraId="3B25562E" w14:textId="77777777" w:rsidTr="57CE34EC">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2A"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3B25562B" w14:textId="08D96E32" w:rsidR="00BA74B2" w:rsidRPr="00133094" w:rsidRDefault="00133094" w:rsidP="00BA74B2">
            <w:pPr>
              <w:spacing w:line="276" w:lineRule="auto"/>
              <w:rPr>
                <w:bCs/>
                <w:i/>
                <w:iCs/>
                <w:sz w:val="20"/>
                <w:szCs w:val="20"/>
                <w:lang w:val="en-US"/>
                <w:rPrChange w:id="31" w:author="Opas Mikael" w:date="2021-08-02T15:36:00Z">
                  <w:rPr>
                    <w:sz w:val="20"/>
                    <w:szCs w:val="20"/>
                    <w:lang w:val="en-US"/>
                  </w:rPr>
                </w:rPrChange>
              </w:rPr>
            </w:pPr>
            <w:ins w:id="32" w:author="Opas Mikael" w:date="2021-08-02T15:36:00Z">
              <w:r>
                <w:rPr>
                  <w:b/>
                  <w:sz w:val="20"/>
                  <w:szCs w:val="20"/>
                  <w:lang w:val="en-US"/>
                </w:rPr>
                <w:t>T</w:t>
              </w:r>
            </w:ins>
            <w:del w:id="33" w:author="Opas Mikael" w:date="2021-08-02T15:36:00Z">
              <w:r w:rsidR="00BA74B2" w:rsidRPr="004D314E" w:rsidDel="00133094">
                <w:rPr>
                  <w:b/>
                  <w:sz w:val="20"/>
                  <w:szCs w:val="20"/>
                  <w:lang w:val="en-US"/>
                </w:rPr>
                <w:delText>t</w:delText>
              </w:r>
            </w:del>
            <w:r w:rsidR="00BA74B2" w:rsidRPr="004D314E">
              <w:rPr>
                <w:b/>
                <w:sz w:val="20"/>
                <w:szCs w:val="20"/>
                <w:lang w:val="en-US"/>
              </w:rPr>
              <w:t xml:space="preserve">arget </w:t>
            </w:r>
            <w:ins w:id="34" w:author="Opas Mikael" w:date="2021-08-02T15:36:00Z">
              <w:r>
                <w:rPr>
                  <w:b/>
                  <w:sz w:val="20"/>
                  <w:szCs w:val="20"/>
                  <w:lang w:val="en-US"/>
                </w:rPr>
                <w:t>M</w:t>
              </w:r>
            </w:ins>
            <w:del w:id="35" w:author="Opas Mikael" w:date="2021-08-02T15:36:00Z">
              <w:r w:rsidR="00BA74B2" w:rsidRPr="004D314E" w:rsidDel="00133094">
                <w:rPr>
                  <w:b/>
                  <w:sz w:val="20"/>
                  <w:szCs w:val="20"/>
                  <w:lang w:val="en-US"/>
                </w:rPr>
                <w:delText>m</w:delText>
              </w:r>
            </w:del>
            <w:r w:rsidR="00BA74B2" w:rsidRPr="004D314E">
              <w:rPr>
                <w:b/>
                <w:sz w:val="20"/>
                <w:szCs w:val="20"/>
                <w:lang w:val="en-US"/>
              </w:rPr>
              <w:t>etrics</w:t>
            </w:r>
            <w:ins w:id="36" w:author="Opas Mikael" w:date="2021-08-02T15:36:00Z">
              <w:r>
                <w:rPr>
                  <w:b/>
                  <w:sz w:val="20"/>
                  <w:szCs w:val="20"/>
                  <w:lang w:val="en-US"/>
                </w:rPr>
                <w:t xml:space="preserve"> </w:t>
              </w:r>
              <w:r>
                <w:rPr>
                  <w:bCs/>
                  <w:i/>
                  <w:iCs/>
                  <w:sz w:val="20"/>
                  <w:szCs w:val="20"/>
                  <w:lang w:val="en-US"/>
                </w:rPr>
                <w:t>(TM)</w:t>
              </w:r>
            </w:ins>
          </w:p>
          <w:p w14:paraId="3B25562C"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13DADEA" w14:textId="19C97BA7" w:rsidR="00F75B20" w:rsidRPr="00F75B20" w:rsidRDefault="00450B7F" w:rsidP="2432C7F0">
            <w:pPr>
              <w:pStyle w:val="Standard0"/>
              <w:numPr>
                <w:ilvl w:val="0"/>
                <w:numId w:val="17"/>
              </w:numPr>
              <w:rPr>
                <w:rFonts w:ascii="Arial" w:hAnsi="Arial"/>
                <w:sz w:val="20"/>
                <w:lang w:eastAsia="en-GB"/>
              </w:rPr>
            </w:pPr>
            <w:commentRangeStart w:id="37"/>
            <w:r w:rsidRPr="2432C7F0">
              <w:rPr>
                <w:rFonts w:ascii="Arial" w:hAnsi="Arial"/>
                <w:sz w:val="20"/>
                <w:lang w:eastAsia="en-GB"/>
              </w:rPr>
              <w:t>e</w:t>
            </w:r>
            <w:r w:rsidR="00F75B20" w:rsidRPr="2432C7F0">
              <w:rPr>
                <w:rFonts w:ascii="Arial" w:hAnsi="Arial"/>
                <w:sz w:val="20"/>
                <w:lang w:eastAsia="en-GB"/>
              </w:rPr>
              <w:t xml:space="preserve">lectrical energy bound violation </w:t>
            </w:r>
            <w:commentRangeEnd w:id="37"/>
            <w:r>
              <w:rPr>
                <w:rStyle w:val="Kommentarzeichen"/>
              </w:rPr>
              <w:commentReference w:id="37"/>
            </w:r>
            <w:r w:rsidR="00F75B20" w:rsidRPr="2432C7F0">
              <w:rPr>
                <w:rFonts w:ascii="Arial" w:hAnsi="Arial"/>
                <w:sz w:val="20"/>
                <w:lang w:eastAsia="en-GB"/>
              </w:rPr>
              <w:t xml:space="preserve">in </w:t>
            </w:r>
            <w:proofErr w:type="gramStart"/>
            <w:r w:rsidR="00F75B20" w:rsidRPr="2432C7F0">
              <w:rPr>
                <w:rFonts w:ascii="Arial" w:hAnsi="Arial"/>
                <w:sz w:val="20"/>
                <w:lang w:eastAsia="en-GB"/>
              </w:rPr>
              <w:t>MWh</w:t>
            </w:r>
            <w:r w:rsidRPr="2432C7F0">
              <w:rPr>
                <w:rFonts w:ascii="Arial" w:hAnsi="Arial"/>
                <w:sz w:val="20"/>
                <w:lang w:eastAsia="en-GB"/>
              </w:rPr>
              <w:t>:</w:t>
            </w:r>
            <w:proofErr w:type="gramEnd"/>
            <w:r w:rsidRPr="2432C7F0">
              <w:rPr>
                <w:rFonts w:ascii="Arial" w:hAnsi="Arial"/>
                <w:sz w:val="20"/>
                <w:lang w:eastAsia="en-GB"/>
              </w:rPr>
              <w:t xml:space="preserve"> g</w:t>
            </w:r>
            <w:r w:rsidR="00F75B20" w:rsidRPr="2432C7F0">
              <w:rPr>
                <w:rFonts w:ascii="Arial" w:hAnsi="Arial"/>
                <w:sz w:val="20"/>
                <w:lang w:eastAsia="en-GB"/>
              </w:rPr>
              <w:t xml:space="preserve">iven a limit </w:t>
            </w:r>
            <m:oMath>
              <m:sSubSup>
                <m:sSubSupPr>
                  <m:ctrlPr>
                    <w:rPr>
                      <w:rFonts w:ascii="Cambria Math" w:hAnsi="Cambria Math"/>
                      <w:sz w:val="20"/>
                      <w:lang w:eastAsia="en-GB"/>
                    </w:rPr>
                  </m:ctrlPr>
                </m:sSubSupPr>
                <m:e>
                  <m:r>
                    <w:rPr>
                      <w:rFonts w:ascii="Cambria Math" w:hAnsi="Cambria Math"/>
                      <w:sz w:val="20"/>
                      <w:lang w:eastAsia="en-GB"/>
                    </w:rPr>
                    <m:t>P</m:t>
                  </m:r>
                </m:e>
                <m:sub>
                  <m:r>
                    <w:rPr>
                      <w:rFonts w:ascii="Cambria Math" w:hAnsi="Cambria Math"/>
                      <w:sz w:val="20"/>
                      <w:lang w:eastAsia="en-GB"/>
                    </w:rPr>
                    <m:t>t</m:t>
                  </m:r>
                </m:sub>
                <m:sup>
                  <m:r>
                    <w:rPr>
                      <w:rFonts w:ascii="Cambria Math" w:hAnsi="Cambria Math"/>
                      <w:sz w:val="20"/>
                      <w:lang w:eastAsia="en-GB"/>
                    </w:rPr>
                    <m:t>max</m:t>
                  </m:r>
                </m:sup>
              </m:sSubSup>
            </m:oMath>
            <w:r w:rsidR="00F75B20" w:rsidRPr="2432C7F0">
              <w:rPr>
                <w:rFonts w:ascii="Arial" w:hAnsi="Arial"/>
                <w:sz w:val="20"/>
                <w:lang w:eastAsia="en-GB"/>
              </w:rPr>
              <w:t xml:space="preserve"> for </w:t>
            </w:r>
            <m:oMath>
              <m:r>
                <w:rPr>
                  <w:rFonts w:ascii="Cambria Math" w:hAnsi="Cambria Math"/>
                  <w:sz w:val="20"/>
                  <w:lang w:eastAsia="en-GB"/>
                </w:rPr>
                <m:t>t</m:t>
              </m:r>
              <m:r>
                <m:rPr>
                  <m:sty m:val="p"/>
                </m:rPr>
                <w:rPr>
                  <w:rFonts w:ascii="Cambria Math" w:hAnsi="Cambria Math"/>
                  <w:sz w:val="20"/>
                  <w:lang w:eastAsia="en-GB"/>
                </w:rPr>
                <m:t>∈</m:t>
              </m:r>
              <m:r>
                <w:rPr>
                  <w:rFonts w:ascii="Cambria Math" w:hAnsi="Cambria Math"/>
                  <w:sz w:val="20"/>
                  <w:lang w:eastAsia="en-GB"/>
                </w:rPr>
                <m:t>T</m:t>
              </m:r>
              <m:r>
                <m:rPr>
                  <m:sty m:val="p"/>
                </m:rPr>
                <w:rPr>
                  <w:rFonts w:ascii="Cambria Math" w:hAnsi="Cambria Math"/>
                  <w:sz w:val="20"/>
                  <w:lang w:eastAsia="en-GB"/>
                </w:rPr>
                <m:t>'⊆</m:t>
              </m:r>
              <m:r>
                <w:rPr>
                  <w:rFonts w:ascii="Cambria Math" w:hAnsi="Cambria Math"/>
                  <w:sz w:val="20"/>
                  <w:lang w:eastAsia="en-GB"/>
                </w:rPr>
                <m:t>T</m:t>
              </m:r>
            </m:oMath>
            <w:r w:rsidR="00F75B20" w:rsidRPr="2432C7F0">
              <w:rPr>
                <w:rFonts w:ascii="Arial" w:hAnsi="Arial"/>
                <w:sz w:val="20"/>
                <w:lang w:eastAsia="en-GB"/>
              </w:rPr>
              <w:t>, measure the violation via the total electrical energy consumption as</w:t>
            </w:r>
          </w:p>
          <w:p w14:paraId="7645C39E" w14:textId="77777777" w:rsidR="00F75B20" w:rsidRPr="00F75B20" w:rsidRDefault="009D7886" w:rsidP="00F75B20">
            <w:pPr>
              <w:pStyle w:val="Standard0"/>
              <w:numPr>
                <w:ilvl w:val="0"/>
                <w:numId w:val="17"/>
              </w:numPr>
              <w:jc w:val="center"/>
              <w:rPr>
                <w:rFonts w:ascii="Arial" w:hAnsi="Arial"/>
                <w:sz w:val="20"/>
                <w:lang w:eastAsia="en-GB"/>
              </w:rPr>
            </w:pPr>
            <m:oMath>
              <m:sSub>
                <m:sSubPr>
                  <m:ctrlPr>
                    <w:rPr>
                      <w:rFonts w:ascii="Cambria Math" w:hAnsi="Cambria Math"/>
                      <w:sz w:val="20"/>
                      <w:lang w:eastAsia="en-GB"/>
                    </w:rPr>
                  </m:ctrlPr>
                </m:sSubPr>
                <m:e>
                  <m:r>
                    <w:rPr>
                      <w:rFonts w:ascii="Cambria Math" w:hAnsi="Cambria Math"/>
                      <w:sz w:val="20"/>
                      <w:lang w:eastAsia="en-GB"/>
                    </w:rPr>
                    <m:t>E</m:t>
                  </m:r>
                </m:e>
                <m:sub>
                  <m:r>
                    <w:rPr>
                      <w:rFonts w:ascii="Cambria Math" w:hAnsi="Cambria Math"/>
                      <w:sz w:val="20"/>
                      <w:lang w:eastAsia="en-GB"/>
                    </w:rPr>
                    <m:t>bound</m:t>
                  </m:r>
                </m:sub>
              </m:sSub>
              <m:r>
                <m:rPr>
                  <m:sty m:val="p"/>
                </m:rPr>
                <w:rPr>
                  <w:rFonts w:ascii="Cambria Math" w:hAnsi="Cambria Math"/>
                  <w:sz w:val="20"/>
                  <w:lang w:eastAsia="en-GB"/>
                </w:rPr>
                <m:t>=</m:t>
              </m:r>
              <m:nary>
                <m:naryPr>
                  <m:chr m:val="∑"/>
                  <m:supHide m:val="1"/>
                  <m:ctrlPr>
                    <w:rPr>
                      <w:rFonts w:ascii="Cambria Math" w:hAnsi="Cambria Math"/>
                      <w:sz w:val="20"/>
                      <w:lang w:eastAsia="en-GB"/>
                    </w:rPr>
                  </m:ctrlPr>
                </m:naryPr>
                <m:sub>
                  <m:r>
                    <w:rPr>
                      <w:rFonts w:ascii="Cambria Math" w:hAnsi="Cambria Math"/>
                      <w:sz w:val="20"/>
                      <w:lang w:eastAsia="en-GB"/>
                    </w:rPr>
                    <m:t>t</m:t>
                  </m:r>
                  <m:r>
                    <m:rPr>
                      <m:sty m:val="p"/>
                    </m:rPr>
                    <w:rPr>
                      <w:rFonts w:ascii="Cambria Math" w:hAnsi="Cambria Math"/>
                      <w:sz w:val="20"/>
                      <w:lang w:eastAsia="en-GB"/>
                    </w:rPr>
                    <m:t>∈</m:t>
                  </m:r>
                  <m:r>
                    <w:rPr>
                      <w:rFonts w:ascii="Cambria Math" w:hAnsi="Cambria Math"/>
                      <w:sz w:val="20"/>
                      <w:lang w:eastAsia="en-GB"/>
                    </w:rPr>
                    <m:t>T</m:t>
                  </m:r>
                  <m:r>
                    <m:rPr>
                      <m:sty m:val="p"/>
                    </m:rPr>
                    <w:rPr>
                      <w:rFonts w:ascii="Cambria Math" w:hAnsi="Cambria Math"/>
                      <w:sz w:val="20"/>
                      <w:lang w:eastAsia="en-GB"/>
                    </w:rPr>
                    <m:t>'</m:t>
                  </m:r>
                </m:sub>
                <m:sup/>
                <m:e>
                  <m:r>
                    <w:rPr>
                      <w:rFonts w:ascii="Cambria Math" w:hAnsi="Cambria Math"/>
                      <w:sz w:val="20"/>
                      <w:lang w:eastAsia="en-GB"/>
                    </w:rPr>
                    <m:t>f</m:t>
                  </m:r>
                </m:e>
              </m:nary>
              <m:d>
                <m:dPr>
                  <m:ctrlPr>
                    <w:rPr>
                      <w:rFonts w:ascii="Cambria Math" w:hAnsi="Cambria Math"/>
                      <w:sz w:val="20"/>
                      <w:lang w:eastAsia="en-GB"/>
                    </w:rPr>
                  </m:ctrlPr>
                </m:dPr>
                <m:e>
                  <m:sSubSup>
                    <m:sSubSupPr>
                      <m:ctrlPr>
                        <w:rPr>
                          <w:rFonts w:ascii="Cambria Math" w:hAnsi="Cambria Math"/>
                          <w:sz w:val="20"/>
                          <w:lang w:eastAsia="en-GB"/>
                        </w:rPr>
                      </m:ctrlPr>
                    </m:sSubSupPr>
                    <m:e>
                      <m:r>
                        <w:rPr>
                          <w:rFonts w:ascii="Cambria Math" w:hAnsi="Cambria Math"/>
                          <w:sz w:val="20"/>
                          <w:lang w:eastAsia="en-GB"/>
                        </w:rPr>
                        <m:t>P</m:t>
                      </m:r>
                    </m:e>
                    <m:sub>
                      <m:r>
                        <w:rPr>
                          <w:rFonts w:ascii="Cambria Math" w:hAnsi="Cambria Math"/>
                          <w:sz w:val="20"/>
                          <w:lang w:eastAsia="en-GB"/>
                        </w:rPr>
                        <m:t>t</m:t>
                      </m:r>
                    </m:sub>
                    <m:sup>
                      <m:r>
                        <w:rPr>
                          <w:rFonts w:ascii="Cambria Math" w:hAnsi="Cambria Math"/>
                          <w:sz w:val="20"/>
                          <w:lang w:eastAsia="en-GB"/>
                        </w:rPr>
                        <m:t>tot</m:t>
                      </m:r>
                    </m:sup>
                  </m:sSubSup>
                  <m:r>
                    <m:rPr>
                      <m:sty m:val="p"/>
                    </m:rPr>
                    <w:rPr>
                      <w:rFonts w:ascii="Cambria Math" w:hAnsi="Cambria Math"/>
                      <w:sz w:val="20"/>
                      <w:lang w:eastAsia="en-GB"/>
                    </w:rPr>
                    <m:t>-</m:t>
                  </m:r>
                  <m:sSubSup>
                    <m:sSubSupPr>
                      <m:ctrlPr>
                        <w:rPr>
                          <w:rFonts w:ascii="Cambria Math" w:hAnsi="Cambria Math"/>
                          <w:sz w:val="20"/>
                          <w:lang w:eastAsia="en-GB"/>
                        </w:rPr>
                      </m:ctrlPr>
                    </m:sSubSupPr>
                    <m:e>
                      <m:r>
                        <w:rPr>
                          <w:rFonts w:ascii="Cambria Math" w:hAnsi="Cambria Math"/>
                          <w:sz w:val="20"/>
                          <w:lang w:eastAsia="en-GB"/>
                        </w:rPr>
                        <m:t>P</m:t>
                      </m:r>
                    </m:e>
                    <m:sub>
                      <m:r>
                        <w:rPr>
                          <w:rFonts w:ascii="Cambria Math" w:hAnsi="Cambria Math"/>
                          <w:sz w:val="20"/>
                          <w:lang w:eastAsia="en-GB"/>
                        </w:rPr>
                        <m:t>t</m:t>
                      </m:r>
                    </m:sub>
                    <m:sup>
                      <m:r>
                        <w:rPr>
                          <w:rFonts w:ascii="Cambria Math" w:hAnsi="Cambria Math"/>
                          <w:sz w:val="20"/>
                          <w:lang w:eastAsia="en-GB"/>
                        </w:rPr>
                        <m:t>max</m:t>
                      </m:r>
                    </m:sup>
                  </m:sSubSup>
                </m:e>
              </m:d>
            </m:oMath>
            <w:r w:rsidR="00F75B20" w:rsidRPr="00F75B20">
              <w:rPr>
                <w:rFonts w:ascii="Arial" w:hAnsi="Arial"/>
                <w:sz w:val="20"/>
                <w:lang w:eastAsia="en-GB"/>
              </w:rPr>
              <w:t>,</w:t>
            </w:r>
          </w:p>
          <w:p w14:paraId="058F02BB" w14:textId="296A3F03" w:rsidR="00F75B20" w:rsidRDefault="00F75B20" w:rsidP="00F75B20">
            <w:pPr>
              <w:pStyle w:val="Listenabsatz"/>
              <w:spacing w:line="276" w:lineRule="auto"/>
              <w:rPr>
                <w:szCs w:val="20"/>
              </w:rPr>
            </w:pPr>
            <w:r w:rsidRPr="00F75B20">
              <w:rPr>
                <w:szCs w:val="20"/>
              </w:rPr>
              <w:t xml:space="preserve">where </w:t>
            </w:r>
            <m:oMath>
              <m:r>
                <w:rPr>
                  <w:rFonts w:ascii="Cambria Math" w:hAnsi="Cambria Math"/>
                  <w:szCs w:val="20"/>
                </w:rPr>
                <m:t>f</m:t>
              </m:r>
            </m:oMath>
            <w:r w:rsidRPr="00F75B20">
              <w:rPr>
                <w:szCs w:val="20"/>
              </w:rPr>
              <w:t xml:space="preserve"> is a one-sided error measure, e.g. </w:t>
            </w:r>
            <m:oMath>
              <m:r>
                <w:rPr>
                  <w:rFonts w:ascii="Cambria Math" w:hAnsi="Cambria Math"/>
                  <w:szCs w:val="20"/>
                </w:rPr>
                <m:t>f</m:t>
              </m:r>
            </m:oMath>
            <w:r w:rsidRPr="00F75B20">
              <w:rPr>
                <w:szCs w:val="20"/>
              </w:rPr>
              <w:t xml:space="preserve">(x)=x if x&gt;0, else </w:t>
            </w:r>
            <w:r w:rsidR="00450B7F">
              <w:rPr>
                <w:szCs w:val="20"/>
              </w:rPr>
              <w:t>x=</w:t>
            </w:r>
            <w:proofErr w:type="gramStart"/>
            <w:r w:rsidRPr="00F75B20">
              <w:rPr>
                <w:szCs w:val="20"/>
              </w:rPr>
              <w:t>0.</w:t>
            </w:r>
            <w:proofErr w:type="gramEnd"/>
          </w:p>
          <w:p w14:paraId="5A6880D2" w14:textId="09A0F4CE" w:rsidR="00F75B20" w:rsidRPr="00F75B20" w:rsidRDefault="00F75B20" w:rsidP="00F75B20">
            <w:pPr>
              <w:pStyle w:val="Standard1"/>
              <w:numPr>
                <w:ilvl w:val="0"/>
                <w:numId w:val="16"/>
              </w:numPr>
              <w:spacing w:before="120" w:after="120" w:line="288" w:lineRule="auto"/>
              <w:jc w:val="both"/>
              <w:rPr>
                <w:rFonts w:ascii="Arial" w:hAnsi="Arial" w:cs="Arial"/>
              </w:rPr>
            </w:pPr>
            <w:r w:rsidRPr="00F75B20">
              <w:rPr>
                <w:rFonts w:ascii="Arial" w:eastAsia="Calibri" w:hAnsi="Arial" w:cs="Arial"/>
                <w:szCs w:val="22"/>
              </w:rPr>
              <w:t>electrical and heat exchange (at respective PCC)</w:t>
            </w:r>
            <w:r>
              <w:rPr>
                <w:rFonts w:ascii="Arial" w:eastAsia="Calibri" w:hAnsi="Arial" w:cs="Arial"/>
                <w:szCs w:val="22"/>
              </w:rPr>
              <w:t xml:space="preserve"> in MWh</w:t>
            </w:r>
          </w:p>
          <w:p w14:paraId="329EB9BF" w14:textId="05F92471" w:rsidR="00F75B20" w:rsidRPr="00F75B20" w:rsidRDefault="00F75B20" w:rsidP="00F75B20">
            <w:pPr>
              <w:pStyle w:val="Standard1"/>
              <w:numPr>
                <w:ilvl w:val="0"/>
                <w:numId w:val="16"/>
              </w:numPr>
              <w:spacing w:before="120" w:after="120" w:line="288" w:lineRule="auto"/>
              <w:jc w:val="both"/>
              <w:rPr>
                <w:rFonts w:ascii="Arial" w:eastAsia="Calibri" w:hAnsi="Arial" w:cs="Arial"/>
                <w:szCs w:val="22"/>
              </w:rPr>
            </w:pPr>
            <w:r w:rsidRPr="00F75B20">
              <w:rPr>
                <w:rFonts w:ascii="Arial" w:eastAsia="Calibri" w:hAnsi="Arial" w:cs="Arial"/>
                <w:szCs w:val="22"/>
              </w:rPr>
              <w:t>total district electricity export</w:t>
            </w:r>
            <w:r>
              <w:rPr>
                <w:rFonts w:ascii="Arial" w:eastAsia="Calibri" w:hAnsi="Arial" w:cs="Arial"/>
                <w:szCs w:val="22"/>
              </w:rPr>
              <w:t xml:space="preserve"> in MWh</w:t>
            </w:r>
          </w:p>
          <w:p w14:paraId="3B25562D" w14:textId="3F2B94D2" w:rsidR="00F75B20" w:rsidRPr="00F75B20" w:rsidRDefault="00F75B20" w:rsidP="00F75B20">
            <w:pPr>
              <w:pStyle w:val="Listenabsatz"/>
              <w:numPr>
                <w:ilvl w:val="0"/>
                <w:numId w:val="16"/>
              </w:numPr>
              <w:spacing w:line="276" w:lineRule="auto"/>
              <w:rPr>
                <w:szCs w:val="20"/>
              </w:rPr>
            </w:pPr>
            <w:r w:rsidRPr="00F75B20">
              <w:rPr>
                <w:rFonts w:eastAsia="Calibri" w:cs="Arial"/>
                <w:szCs w:val="22"/>
              </w:rPr>
              <w:t>total district thermal energy import</w:t>
            </w:r>
            <w:r>
              <w:rPr>
                <w:rFonts w:eastAsia="Calibri" w:cs="Arial"/>
                <w:szCs w:val="22"/>
              </w:rPr>
              <w:t xml:space="preserve"> in MWh</w:t>
            </w:r>
          </w:p>
        </w:tc>
      </w:tr>
      <w:tr w:rsidR="00BA74B2" w:rsidRPr="004D314E" w14:paraId="3B255633" w14:textId="77777777" w:rsidTr="57CE34EC">
        <w:trPr>
          <w:jc w:val="center"/>
        </w:trPr>
        <w:tc>
          <w:tcPr>
            <w:tcW w:w="233" w:type="dxa"/>
            <w:vMerge/>
            <w:tcMar>
              <w:top w:w="100" w:type="dxa"/>
              <w:left w:w="100" w:type="dxa"/>
              <w:bottom w:w="100" w:type="dxa"/>
              <w:right w:w="100" w:type="dxa"/>
            </w:tcMar>
          </w:tcPr>
          <w:p w14:paraId="3B25562F"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3B255630" w14:textId="4089AC76" w:rsidR="00BA74B2" w:rsidRPr="00133094" w:rsidRDefault="00133094" w:rsidP="00BA74B2">
            <w:pPr>
              <w:spacing w:line="276" w:lineRule="auto"/>
              <w:rPr>
                <w:bCs/>
                <w:i/>
                <w:iCs/>
                <w:sz w:val="20"/>
                <w:szCs w:val="20"/>
                <w:lang w:val="en-US"/>
                <w:rPrChange w:id="38" w:author="Opas Mikael" w:date="2021-08-02T15:36:00Z">
                  <w:rPr>
                    <w:sz w:val="20"/>
                    <w:szCs w:val="20"/>
                    <w:lang w:val="en-US"/>
                  </w:rPr>
                </w:rPrChange>
              </w:rPr>
            </w:pPr>
            <w:ins w:id="39" w:author="Opas Mikael" w:date="2021-08-02T15:36:00Z">
              <w:r>
                <w:rPr>
                  <w:b/>
                  <w:sz w:val="20"/>
                  <w:szCs w:val="20"/>
                  <w:lang w:val="en-US"/>
                </w:rPr>
                <w:t>V</w:t>
              </w:r>
            </w:ins>
            <w:del w:id="40" w:author="Opas Mikael" w:date="2021-08-02T15:36:00Z">
              <w:r w:rsidR="00BA74B2" w:rsidDel="00133094">
                <w:rPr>
                  <w:b/>
                  <w:sz w:val="20"/>
                  <w:szCs w:val="20"/>
                  <w:lang w:val="en-US"/>
                </w:rPr>
                <w:delText>v</w:delText>
              </w:r>
            </w:del>
            <w:r w:rsidR="00BA74B2">
              <w:rPr>
                <w:b/>
                <w:sz w:val="20"/>
                <w:szCs w:val="20"/>
                <w:lang w:val="en-US"/>
              </w:rPr>
              <w:t xml:space="preserve">ariability </w:t>
            </w:r>
            <w:ins w:id="41" w:author="Opas Mikael" w:date="2021-08-02T15:36:00Z">
              <w:r>
                <w:rPr>
                  <w:b/>
                  <w:sz w:val="20"/>
                  <w:szCs w:val="20"/>
                  <w:lang w:val="en-US"/>
                </w:rPr>
                <w:t>A</w:t>
              </w:r>
            </w:ins>
            <w:del w:id="42" w:author="Opas Mikael" w:date="2021-08-02T15:36:00Z">
              <w:r w:rsidR="00BA74B2" w:rsidDel="00133094">
                <w:rPr>
                  <w:b/>
                  <w:sz w:val="20"/>
                  <w:szCs w:val="20"/>
                  <w:lang w:val="en-US"/>
                </w:rPr>
                <w:delText>a</w:delText>
              </w:r>
            </w:del>
            <w:r w:rsidR="00BA74B2">
              <w:rPr>
                <w:b/>
                <w:sz w:val="20"/>
                <w:szCs w:val="20"/>
                <w:lang w:val="en-US"/>
              </w:rPr>
              <w:t>ttributes</w:t>
            </w:r>
            <w:ins w:id="43" w:author="Opas Mikael" w:date="2021-08-02T15:36:00Z">
              <w:r>
                <w:rPr>
                  <w:b/>
                  <w:sz w:val="20"/>
                  <w:szCs w:val="20"/>
                  <w:lang w:val="en-US"/>
                </w:rPr>
                <w:t xml:space="preserve"> </w:t>
              </w:r>
              <w:r>
                <w:rPr>
                  <w:bCs/>
                  <w:i/>
                  <w:iCs/>
                  <w:sz w:val="20"/>
                  <w:szCs w:val="20"/>
                  <w:lang w:val="en-US"/>
                </w:rPr>
                <w:t>(VA)</w:t>
              </w:r>
            </w:ins>
          </w:p>
          <w:p w14:paraId="3B255631"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proofErr w:type="spellStart"/>
            <w:r w:rsidR="006555C6">
              <w:rPr>
                <w:sz w:val="20"/>
                <w:szCs w:val="20"/>
                <w:lang w:val="en-US"/>
              </w:rPr>
              <w:t>PoI</w:t>
            </w:r>
            <w:proofErr w:type="spellEnd"/>
            <w:r w:rsidRPr="004D314E">
              <w:rPr>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172F34D5" w14:textId="77777777" w:rsidR="00450B7F" w:rsidRDefault="00450B7F" w:rsidP="00450B7F">
            <w:pPr>
              <w:spacing w:line="276" w:lineRule="auto"/>
              <w:rPr>
                <w:sz w:val="20"/>
                <w:szCs w:val="20"/>
                <w:lang w:val="en-US"/>
              </w:rPr>
            </w:pPr>
            <w:r>
              <w:rPr>
                <w:sz w:val="20"/>
                <w:szCs w:val="20"/>
                <w:lang w:val="en-US"/>
              </w:rPr>
              <w:t>Controllable factors:</w:t>
            </w:r>
          </w:p>
          <w:p w14:paraId="090A8A93" w14:textId="317ABE78" w:rsidR="00450B7F" w:rsidRDefault="00450B7F" w:rsidP="00450B7F">
            <w:pPr>
              <w:numPr>
                <w:ilvl w:val="0"/>
                <w:numId w:val="18"/>
              </w:numPr>
              <w:spacing w:line="276" w:lineRule="auto"/>
              <w:rPr>
                <w:sz w:val="20"/>
                <w:szCs w:val="20"/>
                <w:lang w:val="en-US"/>
              </w:rPr>
            </w:pPr>
            <w:r>
              <w:rPr>
                <w:sz w:val="20"/>
                <w:szCs w:val="20"/>
                <w:lang w:val="en-US"/>
              </w:rPr>
              <w:t>booster heater activation</w:t>
            </w:r>
          </w:p>
          <w:p w14:paraId="7472EFE8" w14:textId="75ED7043" w:rsidR="00450B7F" w:rsidRDefault="00450B7F" w:rsidP="00450B7F">
            <w:pPr>
              <w:numPr>
                <w:ilvl w:val="0"/>
                <w:numId w:val="18"/>
              </w:numPr>
              <w:spacing w:line="276" w:lineRule="auto"/>
              <w:rPr>
                <w:sz w:val="20"/>
                <w:szCs w:val="20"/>
                <w:lang w:val="en-US"/>
              </w:rPr>
            </w:pPr>
            <w:r>
              <w:rPr>
                <w:sz w:val="20"/>
                <w:szCs w:val="20"/>
                <w:lang w:val="en-US"/>
              </w:rPr>
              <w:t>electrical storage system activation</w:t>
            </w:r>
          </w:p>
          <w:p w14:paraId="786A948F" w14:textId="77777777" w:rsidR="00450B7F" w:rsidRDefault="00450B7F" w:rsidP="00450B7F">
            <w:pPr>
              <w:spacing w:line="276" w:lineRule="auto"/>
              <w:rPr>
                <w:sz w:val="20"/>
                <w:szCs w:val="20"/>
                <w:lang w:val="en-US"/>
              </w:rPr>
            </w:pPr>
            <w:r>
              <w:rPr>
                <w:sz w:val="20"/>
                <w:szCs w:val="20"/>
                <w:lang w:val="en-US"/>
              </w:rPr>
              <w:t>Uncontrollable factors:</w:t>
            </w:r>
          </w:p>
          <w:p w14:paraId="2BD226C4" w14:textId="77777777" w:rsidR="00450B7F" w:rsidRDefault="00450B7F" w:rsidP="00450B7F">
            <w:pPr>
              <w:numPr>
                <w:ilvl w:val="0"/>
                <w:numId w:val="19"/>
              </w:numPr>
              <w:spacing w:line="276" w:lineRule="auto"/>
              <w:rPr>
                <w:sz w:val="20"/>
                <w:szCs w:val="20"/>
                <w:lang w:val="en-US"/>
              </w:rPr>
            </w:pPr>
            <w:r>
              <w:rPr>
                <w:sz w:val="20"/>
                <w:szCs w:val="20"/>
                <w:lang w:val="en-US"/>
              </w:rPr>
              <w:t>demand (electrical and thermal)</w:t>
            </w:r>
          </w:p>
          <w:p w14:paraId="7B328FAF" w14:textId="77777777" w:rsidR="00BA74B2" w:rsidRDefault="00450B7F" w:rsidP="00450B7F">
            <w:pPr>
              <w:pStyle w:val="Listenabsatz"/>
              <w:numPr>
                <w:ilvl w:val="0"/>
                <w:numId w:val="19"/>
              </w:numPr>
              <w:spacing w:line="276" w:lineRule="auto"/>
              <w:rPr>
                <w:szCs w:val="20"/>
              </w:rPr>
            </w:pPr>
            <w:r w:rsidRPr="00450B7F">
              <w:rPr>
                <w:szCs w:val="20"/>
              </w:rPr>
              <w:t>PV generation</w:t>
            </w:r>
          </w:p>
          <w:p w14:paraId="3B255632" w14:textId="5917D8DC" w:rsidR="00450B7F" w:rsidRPr="00450B7F" w:rsidRDefault="00450B7F" w:rsidP="053AB39C">
            <w:pPr>
              <w:pStyle w:val="Listenabsatz"/>
              <w:numPr>
                <w:ilvl w:val="0"/>
                <w:numId w:val="19"/>
              </w:numPr>
              <w:spacing w:line="276" w:lineRule="auto"/>
            </w:pPr>
            <w:commentRangeStart w:id="44"/>
            <w:commentRangeStart w:id="45"/>
            <w:r>
              <w:t>prices</w:t>
            </w:r>
            <w:commentRangeEnd w:id="44"/>
            <w:r>
              <w:rPr>
                <w:rStyle w:val="Kommentarzeichen"/>
              </w:rPr>
              <w:commentReference w:id="44"/>
            </w:r>
            <w:commentRangeEnd w:id="45"/>
            <w:r>
              <w:rPr>
                <w:rStyle w:val="Kommentarzeichen"/>
              </w:rPr>
              <w:commentReference w:id="45"/>
            </w:r>
          </w:p>
        </w:tc>
      </w:tr>
      <w:tr w:rsidR="00BA74B2" w:rsidRPr="004D314E" w14:paraId="3B255638" w14:textId="77777777" w:rsidTr="57CE34EC">
        <w:trPr>
          <w:jc w:val="center"/>
        </w:trPr>
        <w:tc>
          <w:tcPr>
            <w:tcW w:w="233" w:type="dxa"/>
            <w:vMerge/>
            <w:tcMar>
              <w:top w:w="100" w:type="dxa"/>
              <w:left w:w="100" w:type="dxa"/>
              <w:bottom w:w="100" w:type="dxa"/>
              <w:right w:w="100" w:type="dxa"/>
            </w:tcMar>
          </w:tcPr>
          <w:p w14:paraId="3B255634"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3B255635" w14:textId="3D7B1628" w:rsidR="006C2922" w:rsidRPr="00133094" w:rsidRDefault="00133094" w:rsidP="00BA74B2">
            <w:pPr>
              <w:spacing w:line="276" w:lineRule="auto"/>
              <w:rPr>
                <w:i/>
                <w:iCs/>
                <w:sz w:val="20"/>
                <w:szCs w:val="20"/>
                <w:lang w:val="en-US"/>
                <w:rPrChange w:id="46" w:author="Opas Mikael" w:date="2021-08-02T15:36:00Z">
                  <w:rPr>
                    <w:sz w:val="20"/>
                    <w:szCs w:val="20"/>
                    <w:lang w:val="en-US"/>
                  </w:rPr>
                </w:rPrChange>
              </w:rPr>
            </w:pPr>
            <w:ins w:id="47" w:author="Opas Mikael" w:date="2021-08-02T15:36:00Z">
              <w:r>
                <w:rPr>
                  <w:b/>
                  <w:sz w:val="20"/>
                  <w:szCs w:val="20"/>
                  <w:lang w:val="en-US"/>
                </w:rPr>
                <w:t>Q</w:t>
              </w:r>
            </w:ins>
            <w:del w:id="48" w:author="Opas Mikael" w:date="2021-08-02T15:36:00Z">
              <w:r w:rsidR="00BA74B2" w:rsidRPr="004D314E" w:rsidDel="00133094">
                <w:rPr>
                  <w:b/>
                  <w:sz w:val="20"/>
                  <w:szCs w:val="20"/>
                  <w:lang w:val="en-US"/>
                </w:rPr>
                <w:delText>q</w:delText>
              </w:r>
            </w:del>
            <w:r w:rsidR="00BA74B2" w:rsidRPr="004D314E">
              <w:rPr>
                <w:b/>
                <w:sz w:val="20"/>
                <w:szCs w:val="20"/>
                <w:lang w:val="en-US"/>
              </w:rPr>
              <w:t xml:space="preserve">uality </w:t>
            </w:r>
            <w:ins w:id="49" w:author="Opas Mikael" w:date="2021-08-02T15:36:00Z">
              <w:r>
                <w:rPr>
                  <w:b/>
                  <w:sz w:val="20"/>
                  <w:szCs w:val="20"/>
                  <w:lang w:val="en-US"/>
                </w:rPr>
                <w:t>A</w:t>
              </w:r>
            </w:ins>
            <w:del w:id="50" w:author="Opas Mikael" w:date="2021-08-02T15:36:00Z">
              <w:r w:rsidR="00BA74B2" w:rsidRPr="004D314E" w:rsidDel="00133094">
                <w:rPr>
                  <w:b/>
                  <w:sz w:val="20"/>
                  <w:szCs w:val="20"/>
                  <w:lang w:val="en-US"/>
                </w:rPr>
                <w:delText>a</w:delText>
              </w:r>
            </w:del>
            <w:r w:rsidR="00BA74B2" w:rsidRPr="004D314E">
              <w:rPr>
                <w:b/>
                <w:sz w:val="20"/>
                <w:szCs w:val="20"/>
                <w:lang w:val="en-US"/>
              </w:rPr>
              <w:t>ttributes</w:t>
            </w:r>
            <w:r w:rsidR="00BA74B2" w:rsidRPr="004D314E">
              <w:rPr>
                <w:sz w:val="20"/>
                <w:szCs w:val="20"/>
                <w:lang w:val="en-US"/>
              </w:rPr>
              <w:t xml:space="preserve"> </w:t>
            </w:r>
            <w:ins w:id="51" w:author="Opas Mikael" w:date="2021-08-02T15:36:00Z">
              <w:r>
                <w:rPr>
                  <w:i/>
                  <w:iCs/>
                  <w:sz w:val="20"/>
                  <w:szCs w:val="20"/>
                  <w:lang w:val="en-US"/>
                </w:rPr>
                <w:t>(Q</w:t>
              </w:r>
            </w:ins>
            <w:ins w:id="52" w:author="Opas Mikael" w:date="2021-08-02T15:37:00Z">
              <w:r>
                <w:rPr>
                  <w:i/>
                  <w:iCs/>
                  <w:sz w:val="20"/>
                  <w:szCs w:val="20"/>
                  <w:lang w:val="en-US"/>
                </w:rPr>
                <w:t>A)</w:t>
              </w:r>
            </w:ins>
          </w:p>
          <w:p w14:paraId="3B255636"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 pass/fail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B255637" w14:textId="505D2E8F" w:rsidR="00BA74B2" w:rsidRPr="00F6575A" w:rsidRDefault="00F6575A" w:rsidP="00BA74B2">
            <w:pPr>
              <w:spacing w:line="276" w:lineRule="auto"/>
              <w:rPr>
                <w:sz w:val="20"/>
                <w:szCs w:val="20"/>
                <w:lang w:val="en-US"/>
              </w:rPr>
            </w:pPr>
            <w:r w:rsidRPr="00F6575A">
              <w:rPr>
                <w:sz w:val="20"/>
                <w:szCs w:val="20"/>
                <w:lang w:val="en-US"/>
              </w:rPr>
              <w:t>N/A</w:t>
            </w:r>
          </w:p>
        </w:tc>
      </w:tr>
    </w:tbl>
    <w:p w14:paraId="3B255639" w14:textId="77777777" w:rsidR="00E32755" w:rsidRPr="004D314E" w:rsidRDefault="00E32755">
      <w:pPr>
        <w:rPr>
          <w:sz w:val="20"/>
          <w:szCs w:val="20"/>
        </w:rPr>
      </w:pPr>
    </w:p>
    <w:p w14:paraId="3B25563A" w14:textId="77777777" w:rsidR="00316F83" w:rsidRDefault="00316F83" w:rsidP="004827AA">
      <w:pPr>
        <w:jc w:val="center"/>
        <w:rPr>
          <w:b/>
          <w:sz w:val="24"/>
          <w:lang w:val="en-US"/>
        </w:rPr>
      </w:pPr>
    </w:p>
    <w:p w14:paraId="3B25563B" w14:textId="77777777" w:rsidR="00297971" w:rsidRPr="00555E76" w:rsidRDefault="00297971" w:rsidP="0076069F">
      <w:pPr>
        <w:pStyle w:val="StandardWeb"/>
        <w:spacing w:before="0" w:beforeAutospacing="0" w:after="0" w:afterAutospacing="0"/>
        <w:jc w:val="center"/>
        <w:rPr>
          <w:rFonts w:ascii="Times New Roman" w:hAnsi="Times New Roman"/>
          <w:sz w:val="28"/>
        </w:rPr>
      </w:pPr>
      <w:r w:rsidRPr="00555E76">
        <w:rPr>
          <w:rFonts w:cs="Arial"/>
          <w:b/>
          <w:bCs/>
          <w:sz w:val="24"/>
        </w:rPr>
        <w:t>Qualification Strategy</w:t>
      </w:r>
    </w:p>
    <w:p w14:paraId="3B25563C" w14:textId="77777777" w:rsidR="00297971" w:rsidDel="00720E99" w:rsidRDefault="00297971" w:rsidP="00297971">
      <w:pPr>
        <w:rPr>
          <w:del w:id="53" w:author="Opas Mikael" w:date="2021-08-02T15:37:00Z"/>
        </w:rPr>
      </w:pPr>
    </w:p>
    <w:p w14:paraId="3B25563D" w14:textId="45A46976" w:rsidR="00297971" w:rsidRPr="00555E76" w:rsidDel="00720E99" w:rsidRDefault="00555E76" w:rsidP="2432C7F0">
      <w:pPr>
        <w:pStyle w:val="StandardWeb"/>
        <w:spacing w:before="0" w:beforeAutospacing="0" w:after="0" w:afterAutospacing="0"/>
        <w:jc w:val="left"/>
        <w:rPr>
          <w:del w:id="54" w:author="Opas Mikael" w:date="2021-08-02T15:37:00Z"/>
          <w:i/>
          <w:iCs/>
          <w:sz w:val="20"/>
          <w:szCs w:val="20"/>
        </w:rPr>
      </w:pPr>
      <w:del w:id="55" w:author="Opas Mikael" w:date="2021-08-02T15:37:00Z">
        <w:r w:rsidRPr="27775336" w:rsidDel="00720E99">
          <w:rPr>
            <w:rFonts w:cs="Arial"/>
            <w:i/>
            <w:iCs/>
            <w:sz w:val="20"/>
            <w:szCs w:val="20"/>
          </w:rPr>
          <w:delText>i.e. how are the PoI to be met by the different tests and how will the test results be combined to</w:delText>
        </w:r>
        <w:r w:rsidR="00AD18EF" w:rsidRPr="27775336" w:rsidDel="00720E99">
          <w:rPr>
            <w:rFonts w:cs="Arial"/>
            <w:i/>
            <w:iCs/>
            <w:sz w:val="20"/>
            <w:szCs w:val="20"/>
          </w:rPr>
          <w:delText xml:space="preserve"> yiel</w:delText>
        </w:r>
        <w:r w:rsidRPr="27775336" w:rsidDel="00720E99">
          <w:rPr>
            <w:rFonts w:cs="Arial"/>
            <w:i/>
            <w:iCs/>
            <w:sz w:val="20"/>
            <w:szCs w:val="20"/>
          </w:rPr>
          <w:delText>d the desired PoI outcomes</w:delText>
        </w:r>
        <w:r w:rsidR="00297971" w:rsidRPr="27775336" w:rsidDel="00720E99">
          <w:rPr>
            <w:rFonts w:cs="Arial"/>
            <w:i/>
            <w:iCs/>
            <w:sz w:val="20"/>
            <w:szCs w:val="20"/>
          </w:rPr>
          <w:delText xml:space="preserve"> (see guideline</w:delText>
        </w:r>
        <w:r w:rsidRPr="27775336" w:rsidDel="00720E99">
          <w:rPr>
            <w:rFonts w:cs="Arial"/>
            <w:i/>
            <w:iCs/>
            <w:sz w:val="20"/>
            <w:szCs w:val="20"/>
          </w:rPr>
          <w:delText>)</w:delText>
        </w:r>
      </w:del>
    </w:p>
    <w:p w14:paraId="0264E84F" w14:textId="1D73ED37" w:rsidR="27775336" w:rsidRDefault="27775336" w:rsidP="27775336">
      <w:pPr>
        <w:pStyle w:val="StandardWeb"/>
        <w:spacing w:before="0" w:beforeAutospacing="0" w:after="0" w:afterAutospacing="0"/>
        <w:jc w:val="left"/>
        <w:rPr>
          <w:rFonts w:cs="Arial"/>
          <w:sz w:val="20"/>
          <w:szCs w:val="20"/>
        </w:rPr>
      </w:pPr>
    </w:p>
    <w:p w14:paraId="60E30349" w14:textId="6DAD18EF" w:rsidR="72FEF609" w:rsidRDefault="72FEF609" w:rsidP="27775336">
      <w:pPr>
        <w:pStyle w:val="StandardWeb"/>
        <w:spacing w:before="0" w:beforeAutospacing="0" w:after="0" w:afterAutospacing="0"/>
        <w:jc w:val="left"/>
        <w:rPr>
          <w:rFonts w:cs="Arial"/>
          <w:i/>
          <w:iCs/>
          <w:sz w:val="20"/>
          <w:szCs w:val="20"/>
        </w:rPr>
      </w:pPr>
      <w:r w:rsidRPr="27775336">
        <w:rPr>
          <w:rFonts w:cs="Arial"/>
          <w:sz w:val="20"/>
          <w:szCs w:val="20"/>
        </w:rPr>
        <w:t xml:space="preserve">The </w:t>
      </w:r>
      <w:proofErr w:type="spellStart"/>
      <w:r w:rsidRPr="27775336">
        <w:rPr>
          <w:rFonts w:cs="Arial"/>
          <w:sz w:val="20"/>
          <w:szCs w:val="20"/>
        </w:rPr>
        <w:t>PoI</w:t>
      </w:r>
      <w:proofErr w:type="spellEnd"/>
      <w:r w:rsidRPr="27775336">
        <w:rPr>
          <w:rFonts w:cs="Arial"/>
          <w:sz w:val="20"/>
          <w:szCs w:val="20"/>
        </w:rPr>
        <w:t xml:space="preserve"> is addressed first using a simple implementation to verify the test concept and the functional principles, the outcome</w:t>
      </w:r>
      <w:r w:rsidR="6FC48E4A" w:rsidRPr="27775336">
        <w:rPr>
          <w:rFonts w:cs="Arial"/>
          <w:sz w:val="20"/>
          <w:szCs w:val="20"/>
        </w:rPr>
        <w:t xml:space="preserve"> of TS01 is a preliminary </w:t>
      </w:r>
      <w:proofErr w:type="spellStart"/>
      <w:r w:rsidR="6FC48E4A" w:rsidRPr="27775336">
        <w:rPr>
          <w:rFonts w:cs="Arial"/>
          <w:sz w:val="20"/>
          <w:szCs w:val="20"/>
        </w:rPr>
        <w:t>characterisation</w:t>
      </w:r>
      <w:proofErr w:type="spellEnd"/>
      <w:r w:rsidR="6FC48E4A" w:rsidRPr="27775336">
        <w:rPr>
          <w:rFonts w:cs="Arial"/>
          <w:sz w:val="20"/>
          <w:szCs w:val="20"/>
        </w:rPr>
        <w:t xml:space="preserve"> of the same TCR as TS02. </w:t>
      </w:r>
    </w:p>
    <w:p w14:paraId="2F44DCA0" w14:textId="239F2656" w:rsidR="6FC48E4A" w:rsidRDefault="6FC48E4A" w:rsidP="27775336">
      <w:pPr>
        <w:pStyle w:val="StandardWeb"/>
        <w:spacing w:before="0" w:beforeAutospacing="0" w:after="0" w:afterAutospacing="0"/>
        <w:jc w:val="left"/>
        <w:rPr>
          <w:rFonts w:cs="Arial"/>
          <w:i/>
          <w:iCs/>
          <w:sz w:val="20"/>
          <w:szCs w:val="20"/>
        </w:rPr>
      </w:pPr>
      <w:r w:rsidRPr="27775336">
        <w:rPr>
          <w:rFonts w:cs="Arial"/>
          <w:sz w:val="20"/>
          <w:szCs w:val="20"/>
        </w:rPr>
        <w:t xml:space="preserve">TS02 will then refine and validate the </w:t>
      </w:r>
      <w:proofErr w:type="spellStart"/>
      <w:r w:rsidRPr="27775336">
        <w:rPr>
          <w:rFonts w:cs="Arial"/>
          <w:sz w:val="20"/>
          <w:szCs w:val="20"/>
        </w:rPr>
        <w:t>characterisation</w:t>
      </w:r>
      <w:proofErr w:type="spellEnd"/>
      <w:r w:rsidRPr="27775336">
        <w:rPr>
          <w:rFonts w:cs="Arial"/>
          <w:sz w:val="20"/>
          <w:szCs w:val="20"/>
        </w:rPr>
        <w:t xml:space="preserve"> on a more realistic stud</w:t>
      </w:r>
      <w:r w:rsidR="344BD7BE" w:rsidRPr="27775336">
        <w:rPr>
          <w:rFonts w:cs="Arial"/>
          <w:sz w:val="20"/>
          <w:szCs w:val="20"/>
        </w:rPr>
        <w:t>y case</w:t>
      </w:r>
      <w:r w:rsidR="72FEF609" w:rsidRPr="27775336">
        <w:rPr>
          <w:rFonts w:cs="Arial"/>
          <w:sz w:val="20"/>
          <w:szCs w:val="20"/>
        </w:rPr>
        <w:t xml:space="preserve">. </w:t>
      </w:r>
    </w:p>
    <w:p w14:paraId="3B25563E" w14:textId="77777777" w:rsidR="00A30F69" w:rsidRDefault="00A30F69" w:rsidP="00A30F69">
      <w:pPr>
        <w:rPr>
          <w:b/>
          <w:sz w:val="24"/>
          <w:lang w:val="en-US"/>
        </w:rPr>
      </w:pPr>
    </w:p>
    <w:p w14:paraId="3B25563F" w14:textId="77777777" w:rsidR="00A30F69" w:rsidRDefault="00A30F69" w:rsidP="004827AA">
      <w:pPr>
        <w:jc w:val="center"/>
        <w:rPr>
          <w:b/>
          <w:sz w:val="24"/>
          <w:lang w:val="en-US"/>
        </w:rPr>
      </w:pPr>
    </w:p>
    <w:p w14:paraId="3B255640" w14:textId="280295CE" w:rsidR="004827AA" w:rsidRPr="004D314E" w:rsidRDefault="004827AA" w:rsidP="053AB39C">
      <w:pPr>
        <w:jc w:val="center"/>
        <w:rPr>
          <w:b/>
          <w:bCs/>
          <w:sz w:val="24"/>
          <w:lang w:val="en-US"/>
        </w:rPr>
      </w:pPr>
      <w:commentRangeStart w:id="56"/>
      <w:r w:rsidRPr="27775336">
        <w:rPr>
          <w:b/>
          <w:bCs/>
          <w:sz w:val="24"/>
          <w:lang w:val="en-US"/>
        </w:rPr>
        <w:t xml:space="preserve">Test Specification </w:t>
      </w:r>
      <w:r w:rsidR="00450B7F" w:rsidRPr="27775336">
        <w:rPr>
          <w:b/>
          <w:bCs/>
          <w:sz w:val="24"/>
          <w:lang w:val="en-US"/>
        </w:rPr>
        <w:t>TC</w:t>
      </w:r>
      <w:del w:id="57" w:author="Opas Mikael" w:date="2021-08-17T15:39:00Z">
        <w:r w:rsidR="00450B7F" w:rsidRPr="27775336" w:rsidDel="001C0847">
          <w:rPr>
            <w:b/>
            <w:bCs/>
            <w:sz w:val="24"/>
            <w:lang w:val="en-US"/>
          </w:rPr>
          <w:delText>08</w:delText>
        </w:r>
      </w:del>
      <w:ins w:id="58" w:author="Opas Mikael" w:date="2021-08-17T15:39:00Z">
        <w:r w:rsidR="001C0847">
          <w:rPr>
            <w:b/>
            <w:bCs/>
            <w:sz w:val="24"/>
            <w:lang w:val="en-US"/>
          </w:rPr>
          <w:t>11</w:t>
        </w:r>
      </w:ins>
      <w:r w:rsidR="005F33F1" w:rsidRPr="27775336">
        <w:rPr>
          <w:b/>
          <w:bCs/>
          <w:sz w:val="24"/>
          <w:lang w:val="en-US"/>
        </w:rPr>
        <w:t>.</w:t>
      </w:r>
      <w:r w:rsidR="00450B7F" w:rsidRPr="27775336">
        <w:rPr>
          <w:b/>
          <w:bCs/>
          <w:sz w:val="24"/>
          <w:lang w:val="en-US"/>
        </w:rPr>
        <w:t>TS01</w:t>
      </w:r>
      <w:commentRangeEnd w:id="56"/>
      <w:r>
        <w:rPr>
          <w:rStyle w:val="Kommentarzeichen"/>
        </w:rPr>
        <w:commentReference w:id="56"/>
      </w:r>
    </w:p>
    <w:p w14:paraId="3B255641"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3B255644" w14:textId="77777777" w:rsidTr="57CE34EC">
        <w:trPr>
          <w:jc w:val="center"/>
        </w:trPr>
        <w:tc>
          <w:tcPr>
            <w:tcW w:w="3369" w:type="dxa"/>
            <w:shd w:val="clear" w:color="auto" w:fill="FFFFFF" w:themeFill="background1"/>
          </w:tcPr>
          <w:p w14:paraId="3B255642"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3B255643" w14:textId="70D9FC20" w:rsidR="00316F83" w:rsidRPr="00F6575A" w:rsidRDefault="00450B7F" w:rsidP="00316F83">
            <w:pPr>
              <w:rPr>
                <w:rFonts w:cs="Arial"/>
                <w:sz w:val="20"/>
                <w:szCs w:val="20"/>
              </w:rPr>
            </w:pPr>
            <w:r w:rsidRPr="00F6575A">
              <w:rPr>
                <w:rFonts w:cs="Arial"/>
                <w:sz w:val="20"/>
                <w:szCs w:val="20"/>
              </w:rPr>
              <w:t>TC</w:t>
            </w:r>
            <w:del w:id="59" w:author="Opas Mikael" w:date="2021-08-17T15:39:00Z">
              <w:r w:rsidRPr="00F6575A" w:rsidDel="001C0847">
                <w:rPr>
                  <w:rFonts w:cs="Arial"/>
                  <w:sz w:val="20"/>
                  <w:szCs w:val="20"/>
                </w:rPr>
                <w:delText>08</w:delText>
              </w:r>
            </w:del>
            <w:ins w:id="60" w:author="Opas Mikael" w:date="2021-08-17T15:39:00Z">
              <w:r w:rsidR="001C0847">
                <w:rPr>
                  <w:rFonts w:cs="Arial"/>
                  <w:sz w:val="20"/>
                  <w:szCs w:val="20"/>
                </w:rPr>
                <w:t>11</w:t>
              </w:r>
            </w:ins>
          </w:p>
        </w:tc>
      </w:tr>
      <w:tr w:rsidR="00316F83" w:rsidRPr="004D314E" w14:paraId="3B255647" w14:textId="77777777" w:rsidTr="57CE34EC">
        <w:trPr>
          <w:jc w:val="center"/>
        </w:trPr>
        <w:tc>
          <w:tcPr>
            <w:tcW w:w="3369" w:type="dxa"/>
            <w:shd w:val="clear" w:color="auto" w:fill="FFFFFF" w:themeFill="background1"/>
          </w:tcPr>
          <w:p w14:paraId="3B255645"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3B255646" w14:textId="6A916027" w:rsidR="00316F83" w:rsidRPr="00F6575A" w:rsidRDefault="00450B7F" w:rsidP="00316F83">
            <w:pPr>
              <w:keepNext/>
              <w:keepLines/>
              <w:rPr>
                <w:rFonts w:cs="Arial"/>
                <w:sz w:val="20"/>
                <w:szCs w:val="20"/>
              </w:rPr>
            </w:pPr>
            <w:r w:rsidRPr="053AB39C">
              <w:rPr>
                <w:rFonts w:cs="Arial"/>
                <w:sz w:val="20"/>
                <w:szCs w:val="20"/>
              </w:rPr>
              <w:t>Local controller respond</w:t>
            </w:r>
            <w:r w:rsidR="3CD40EBE" w:rsidRPr="053AB39C">
              <w:rPr>
                <w:rFonts w:cs="Arial"/>
                <w:sz w:val="20"/>
                <w:szCs w:val="20"/>
              </w:rPr>
              <w:t>s</w:t>
            </w:r>
            <w:r w:rsidRPr="053AB39C">
              <w:rPr>
                <w:rFonts w:cs="Arial"/>
                <w:sz w:val="20"/>
                <w:szCs w:val="20"/>
              </w:rPr>
              <w:t xml:space="preserve"> to service requests from aggregator controller</w:t>
            </w:r>
          </w:p>
        </w:tc>
      </w:tr>
      <w:tr w:rsidR="00316F83" w:rsidRPr="004D314E" w14:paraId="3B25564A" w14:textId="77777777" w:rsidTr="57CE34EC">
        <w:trPr>
          <w:jc w:val="center"/>
        </w:trPr>
        <w:tc>
          <w:tcPr>
            <w:tcW w:w="3369" w:type="dxa"/>
            <w:shd w:val="clear" w:color="auto" w:fill="FFFFFF" w:themeFill="background1"/>
          </w:tcPr>
          <w:p w14:paraId="3B255648"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3B255649" w14:textId="7AE3732E" w:rsidR="00316F83" w:rsidRPr="00F6575A" w:rsidRDefault="00450B7F" w:rsidP="00316F83">
            <w:pPr>
              <w:rPr>
                <w:rFonts w:cs="Arial"/>
                <w:sz w:val="20"/>
                <w:szCs w:val="20"/>
                <w:lang w:val="en-US"/>
              </w:rPr>
            </w:pPr>
            <w:r w:rsidRPr="053AB39C">
              <w:rPr>
                <w:rFonts w:cs="Arial"/>
                <w:sz w:val="20"/>
                <w:szCs w:val="20"/>
                <w:lang w:val="en-US"/>
              </w:rPr>
              <w:t xml:space="preserve">This test characterizes district operation </w:t>
            </w:r>
            <w:r w:rsidR="284E5B84" w:rsidRPr="053AB39C">
              <w:rPr>
                <w:rFonts w:cs="Arial"/>
                <w:sz w:val="20"/>
                <w:szCs w:val="20"/>
                <w:lang w:val="en-US"/>
              </w:rPr>
              <w:t xml:space="preserve">of a simple long district heat pipe </w:t>
            </w:r>
            <w:r w:rsidRPr="053AB39C">
              <w:rPr>
                <w:rFonts w:cs="Arial"/>
                <w:sz w:val="20"/>
                <w:szCs w:val="20"/>
                <w:lang w:val="en-US"/>
              </w:rPr>
              <w:t xml:space="preserve">with </w:t>
            </w:r>
            <w:r w:rsidR="7D3698B0" w:rsidRPr="053AB39C">
              <w:rPr>
                <w:rFonts w:cs="Arial"/>
                <w:sz w:val="20"/>
                <w:szCs w:val="20"/>
                <w:lang w:val="en-US"/>
              </w:rPr>
              <w:t xml:space="preserve">heat booster HP </w:t>
            </w:r>
            <w:r w:rsidRPr="053AB39C">
              <w:rPr>
                <w:rFonts w:cs="Arial"/>
                <w:sz w:val="20"/>
                <w:szCs w:val="20"/>
                <w:lang w:val="en-US"/>
              </w:rPr>
              <w:t>and without Booster Heater Controller and Electric Storage Controller active, seeking to demonstrate that the local controllers respond to service requests from the aggregator controller.</w:t>
            </w:r>
          </w:p>
        </w:tc>
      </w:tr>
      <w:tr w:rsidR="00316F83" w:rsidRPr="004D314E" w14:paraId="3B25564D" w14:textId="77777777" w:rsidTr="57CE34EC">
        <w:trPr>
          <w:jc w:val="center"/>
        </w:trPr>
        <w:tc>
          <w:tcPr>
            <w:tcW w:w="3369" w:type="dxa"/>
            <w:shd w:val="clear" w:color="auto" w:fill="FFFFFF" w:themeFill="background1"/>
          </w:tcPr>
          <w:p w14:paraId="3B25564B"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19D4F609" w14:textId="77777777" w:rsidR="00450B7F" w:rsidRPr="00F6575A" w:rsidRDefault="00450B7F" w:rsidP="00450B7F">
            <w:pPr>
              <w:rPr>
                <w:rFonts w:cs="Arial"/>
                <w:sz w:val="20"/>
                <w:szCs w:val="20"/>
                <w:lang w:val="en-US"/>
              </w:rPr>
            </w:pPr>
            <w:r w:rsidRPr="00F6575A">
              <w:rPr>
                <w:rFonts w:cs="Arial"/>
                <w:sz w:val="20"/>
                <w:szCs w:val="20"/>
                <w:lang w:val="en-US"/>
              </w:rPr>
              <w:t xml:space="preserve">The system under test includes an electrical system, a district heating </w:t>
            </w:r>
            <w:proofErr w:type="gramStart"/>
            <w:r w:rsidRPr="00F6575A">
              <w:rPr>
                <w:rFonts w:cs="Arial"/>
                <w:sz w:val="20"/>
                <w:szCs w:val="20"/>
                <w:lang w:val="en-US"/>
              </w:rPr>
              <w:t>system</w:t>
            </w:r>
            <w:proofErr w:type="gramEnd"/>
            <w:r w:rsidRPr="00F6575A">
              <w:rPr>
                <w:rFonts w:cs="Arial"/>
                <w:sz w:val="20"/>
                <w:szCs w:val="20"/>
                <w:lang w:val="en-US"/>
              </w:rPr>
              <w:t xml:space="preserve"> and a control system. Each is sketched below.</w:t>
            </w:r>
          </w:p>
          <w:p w14:paraId="2F53C590" w14:textId="77777777" w:rsidR="00450B7F" w:rsidRPr="00F6575A" w:rsidRDefault="00450B7F" w:rsidP="00450B7F">
            <w:pPr>
              <w:rPr>
                <w:rFonts w:cs="Arial"/>
                <w:sz w:val="20"/>
                <w:szCs w:val="20"/>
                <w:lang w:val="en-US"/>
              </w:rPr>
            </w:pPr>
          </w:p>
          <w:p w14:paraId="19EF7FA7" w14:textId="1EBD8664" w:rsidR="00450B7F" w:rsidRPr="00F6575A" w:rsidRDefault="00450B7F" w:rsidP="00450B7F">
            <w:pPr>
              <w:rPr>
                <w:rFonts w:cs="Arial"/>
                <w:sz w:val="20"/>
                <w:szCs w:val="20"/>
                <w:u w:val="single"/>
                <w:lang w:val="en-US"/>
              </w:rPr>
            </w:pPr>
            <w:r w:rsidRPr="00F6575A">
              <w:rPr>
                <w:rFonts w:cs="Arial"/>
                <w:sz w:val="20"/>
                <w:szCs w:val="20"/>
                <w:u w:val="single"/>
                <w:lang w:val="en-US"/>
              </w:rPr>
              <w:t>Thermal system</w:t>
            </w:r>
          </w:p>
          <w:p w14:paraId="5CDC548A" w14:textId="77777777" w:rsidR="00450B7F" w:rsidRPr="00F6575A" w:rsidRDefault="00450B7F" w:rsidP="00450B7F">
            <w:pPr>
              <w:rPr>
                <w:rFonts w:cs="Arial"/>
                <w:sz w:val="20"/>
                <w:szCs w:val="20"/>
                <w:lang w:val="en-US"/>
              </w:rPr>
            </w:pPr>
          </w:p>
          <w:p w14:paraId="54AABEFC" w14:textId="3F931DA9" w:rsidR="25944B72" w:rsidRDefault="25944B72" w:rsidP="053AB39C">
            <w:pPr>
              <w:spacing w:line="259" w:lineRule="auto"/>
              <w:rPr>
                <w:rFonts w:cs="Arial"/>
                <w:sz w:val="20"/>
                <w:szCs w:val="20"/>
                <w:lang w:val="en-US"/>
              </w:rPr>
            </w:pPr>
            <w:r w:rsidRPr="053AB39C">
              <w:rPr>
                <w:rFonts w:cs="Arial"/>
                <w:sz w:val="20"/>
                <w:szCs w:val="20"/>
                <w:lang w:val="en-US"/>
              </w:rPr>
              <w:t xml:space="preserve">The thermal system is </w:t>
            </w:r>
            <w:r w:rsidR="19BA1976" w:rsidRPr="053AB39C">
              <w:rPr>
                <w:rFonts w:cs="Arial"/>
                <w:sz w:val="20"/>
                <w:szCs w:val="20"/>
                <w:lang w:val="en-US"/>
              </w:rPr>
              <w:t xml:space="preserve">a </w:t>
            </w:r>
            <w:r w:rsidRPr="053AB39C">
              <w:rPr>
                <w:rFonts w:cs="Arial"/>
                <w:sz w:val="20"/>
                <w:szCs w:val="20"/>
                <w:lang w:val="en-US"/>
              </w:rPr>
              <w:t xml:space="preserve">simplified </w:t>
            </w:r>
            <w:r w:rsidR="6CC39168" w:rsidRPr="053AB39C">
              <w:rPr>
                <w:rFonts w:cs="Arial"/>
                <w:sz w:val="20"/>
                <w:szCs w:val="20"/>
                <w:lang w:val="en-US"/>
              </w:rPr>
              <w:t xml:space="preserve">distribution network which includes a booster heat pump. The heat load is </w:t>
            </w:r>
            <w:r w:rsidRPr="053AB39C">
              <w:rPr>
                <w:rFonts w:cs="Arial"/>
                <w:sz w:val="20"/>
                <w:szCs w:val="20"/>
                <w:lang w:val="en-US"/>
              </w:rPr>
              <w:t xml:space="preserve">aggregated </w:t>
            </w:r>
            <w:r w:rsidR="7F732272" w:rsidRPr="053AB39C">
              <w:rPr>
                <w:rFonts w:cs="Arial"/>
                <w:sz w:val="20"/>
                <w:szCs w:val="20"/>
                <w:lang w:val="en-US"/>
              </w:rPr>
              <w:t>in two locations</w:t>
            </w:r>
            <w:r w:rsidR="0E64199C" w:rsidRPr="053AB39C">
              <w:rPr>
                <w:rFonts w:cs="Arial"/>
                <w:sz w:val="20"/>
                <w:szCs w:val="20"/>
                <w:lang w:val="en-US"/>
              </w:rPr>
              <w:t>.</w:t>
            </w:r>
          </w:p>
          <w:p w14:paraId="1540D5E2" w14:textId="08773621" w:rsidR="00450B7F" w:rsidRPr="00F6575A" w:rsidRDefault="33A9F0F0" w:rsidP="00450B7F">
            <w:pPr>
              <w:jc w:val="center"/>
            </w:pPr>
            <w:r>
              <w:rPr>
                <w:noProof/>
              </w:rPr>
              <w:drawing>
                <wp:inline distT="0" distB="0" distL="0" distR="0" wp14:anchorId="7285C6CB" wp14:editId="5249DEB1">
                  <wp:extent cx="3733800" cy="685800"/>
                  <wp:effectExtent l="0" t="0" r="0" b="0"/>
                  <wp:docPr id="232810312" name="Picture 232810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10312"/>
                          <pic:cNvPicPr/>
                        </pic:nvPicPr>
                        <pic:blipFill>
                          <a:blip r:embed="rId17">
                            <a:extLst>
                              <a:ext uri="{28A0092B-C50C-407E-A947-70E740481C1C}">
                                <a14:useLocalDpi xmlns:a14="http://schemas.microsoft.com/office/drawing/2010/main" val="0"/>
                              </a:ext>
                            </a:extLst>
                          </a:blip>
                          <a:stretch>
                            <a:fillRect/>
                          </a:stretch>
                        </pic:blipFill>
                        <pic:spPr>
                          <a:xfrm>
                            <a:off x="0" y="0"/>
                            <a:ext cx="3733800" cy="685800"/>
                          </a:xfrm>
                          <a:prstGeom prst="rect">
                            <a:avLst/>
                          </a:prstGeom>
                        </pic:spPr>
                      </pic:pic>
                    </a:graphicData>
                  </a:graphic>
                </wp:inline>
              </w:drawing>
            </w:r>
          </w:p>
          <w:p w14:paraId="79680595" w14:textId="4140BBE2" w:rsidR="00450B7F" w:rsidRPr="00F6575A" w:rsidRDefault="00450B7F" w:rsidP="00450B7F">
            <w:pPr>
              <w:rPr>
                <w:rFonts w:cs="Arial"/>
                <w:sz w:val="20"/>
                <w:szCs w:val="20"/>
                <w:u w:val="single"/>
                <w:lang w:val="en-US"/>
              </w:rPr>
            </w:pPr>
            <w:r w:rsidRPr="00F6575A">
              <w:rPr>
                <w:rFonts w:cs="Arial"/>
                <w:sz w:val="20"/>
                <w:szCs w:val="20"/>
                <w:u w:val="single"/>
                <w:lang w:val="en-US"/>
              </w:rPr>
              <w:t>Electrical system</w:t>
            </w:r>
          </w:p>
          <w:p w14:paraId="13FF30C7" w14:textId="77777777" w:rsidR="00450B7F" w:rsidRPr="00F6575A" w:rsidRDefault="00450B7F" w:rsidP="00450B7F">
            <w:pPr>
              <w:rPr>
                <w:rFonts w:cs="Arial"/>
                <w:sz w:val="20"/>
                <w:szCs w:val="20"/>
                <w:lang w:val="en-US"/>
              </w:rPr>
            </w:pPr>
          </w:p>
          <w:p w14:paraId="1F26EAED" w14:textId="7313BCC8" w:rsidR="3184BAB6" w:rsidRDefault="3184BAB6" w:rsidP="053AB39C">
            <w:pPr>
              <w:spacing w:line="259" w:lineRule="auto"/>
            </w:pPr>
            <w:r w:rsidRPr="053AB39C">
              <w:rPr>
                <w:rFonts w:cs="Arial"/>
                <w:sz w:val="20"/>
                <w:szCs w:val="20"/>
                <w:lang w:val="en-US"/>
              </w:rPr>
              <w:t>The electrical system corresponds to a single feeder.</w:t>
            </w:r>
          </w:p>
          <w:p w14:paraId="14C96044" w14:textId="33D4448C" w:rsidR="00450B7F" w:rsidRPr="00F6575A" w:rsidRDefault="6389DBCF" w:rsidP="00450B7F">
            <w:pPr>
              <w:jc w:val="center"/>
            </w:pPr>
            <w:r>
              <w:rPr>
                <w:noProof/>
              </w:rPr>
              <w:drawing>
                <wp:inline distT="0" distB="0" distL="0" distR="0" wp14:anchorId="4EA294F2" wp14:editId="236EDD54">
                  <wp:extent cx="1789657" cy="3324860"/>
                  <wp:effectExtent l="0" t="0" r="0" b="0"/>
                  <wp:docPr id="1224728344" name="Picture 1224728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728344"/>
                          <pic:cNvPicPr/>
                        </pic:nvPicPr>
                        <pic:blipFill>
                          <a:blip r:embed="rId18">
                            <a:extLst>
                              <a:ext uri="{28A0092B-C50C-407E-A947-70E740481C1C}">
                                <a14:useLocalDpi xmlns:a14="http://schemas.microsoft.com/office/drawing/2010/main" val="0"/>
                              </a:ext>
                            </a:extLst>
                          </a:blip>
                          <a:stretch>
                            <a:fillRect/>
                          </a:stretch>
                        </pic:blipFill>
                        <pic:spPr>
                          <a:xfrm>
                            <a:off x="0" y="0"/>
                            <a:ext cx="1789657" cy="3324860"/>
                          </a:xfrm>
                          <a:prstGeom prst="rect">
                            <a:avLst/>
                          </a:prstGeom>
                        </pic:spPr>
                      </pic:pic>
                    </a:graphicData>
                  </a:graphic>
                </wp:inline>
              </w:drawing>
            </w:r>
          </w:p>
          <w:p w14:paraId="706A687B" w14:textId="3FFEFB9D" w:rsidR="00450B7F" w:rsidRPr="00F6575A" w:rsidRDefault="00450B7F" w:rsidP="00450B7F">
            <w:pPr>
              <w:rPr>
                <w:rFonts w:cs="Arial"/>
                <w:sz w:val="20"/>
                <w:szCs w:val="20"/>
                <w:u w:val="single"/>
                <w:lang w:val="en-US"/>
              </w:rPr>
            </w:pPr>
            <w:r w:rsidRPr="053AB39C">
              <w:rPr>
                <w:rFonts w:cs="Arial"/>
                <w:sz w:val="20"/>
                <w:szCs w:val="20"/>
                <w:u w:val="single"/>
                <w:lang w:val="en-US"/>
              </w:rPr>
              <w:t>Control domain coupling</w:t>
            </w:r>
          </w:p>
          <w:p w14:paraId="3D37226E" w14:textId="098DE1A2" w:rsidR="00450B7F" w:rsidRPr="00F6575A" w:rsidRDefault="65A7A590" w:rsidP="053AB39C">
            <w:pPr>
              <w:rPr>
                <w:rFonts w:cs="Arial"/>
                <w:sz w:val="20"/>
                <w:szCs w:val="20"/>
                <w:u w:val="single"/>
                <w:lang w:val="en-US"/>
              </w:rPr>
            </w:pPr>
            <w:r>
              <w:rPr>
                <w:noProof/>
              </w:rPr>
              <w:lastRenderedPageBreak/>
              <w:drawing>
                <wp:inline distT="0" distB="0" distL="0" distR="0" wp14:anchorId="05CCF1D4" wp14:editId="18F9D2B8">
                  <wp:extent cx="2256259" cy="2781300"/>
                  <wp:effectExtent l="0" t="0" r="0" b="0"/>
                  <wp:docPr id="1534079068" name="Picture 1534079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079068"/>
                          <pic:cNvPicPr/>
                        </pic:nvPicPr>
                        <pic:blipFill>
                          <a:blip r:embed="rId19">
                            <a:extLst>
                              <a:ext uri="{28A0092B-C50C-407E-A947-70E740481C1C}">
                                <a14:useLocalDpi xmlns:a14="http://schemas.microsoft.com/office/drawing/2010/main" val="0"/>
                              </a:ext>
                            </a:extLst>
                          </a:blip>
                          <a:stretch>
                            <a:fillRect/>
                          </a:stretch>
                        </pic:blipFill>
                        <pic:spPr>
                          <a:xfrm>
                            <a:off x="0" y="0"/>
                            <a:ext cx="2256259" cy="2781300"/>
                          </a:xfrm>
                          <a:prstGeom prst="rect">
                            <a:avLst/>
                          </a:prstGeom>
                        </pic:spPr>
                      </pic:pic>
                    </a:graphicData>
                  </a:graphic>
                </wp:inline>
              </w:drawing>
            </w:r>
          </w:p>
          <w:p w14:paraId="3B25564C" w14:textId="05ED85C6" w:rsidR="003223CE" w:rsidRPr="00F6575A" w:rsidRDefault="00450B7F" w:rsidP="00450B7F">
            <w:pPr>
              <w:rPr>
                <w:rFonts w:cs="Arial"/>
                <w:sz w:val="20"/>
                <w:szCs w:val="20"/>
                <w:lang w:val="en-US"/>
              </w:rPr>
            </w:pPr>
            <w:r w:rsidRPr="00F6575A">
              <w:rPr>
                <w:rFonts w:cs="Arial"/>
                <w:sz w:val="20"/>
                <w:szCs w:val="20"/>
                <w:lang w:val="en-US"/>
              </w:rPr>
              <w:t xml:space="preserve">The distribution grid management does not form part of the system under </w:t>
            </w:r>
            <w:del w:id="61" w:author="Calin Mihai" w:date="2021-04-07T13:02:00Z">
              <w:r w:rsidRPr="00F6575A" w:rsidDel="00E3111F">
                <w:rPr>
                  <w:rFonts w:cs="Arial"/>
                  <w:sz w:val="20"/>
                  <w:szCs w:val="20"/>
                  <w:lang w:val="en-US"/>
                </w:rPr>
                <w:delText>test, but</w:delText>
              </w:r>
            </w:del>
            <w:ins w:id="62" w:author="Calin Mihai" w:date="2021-04-07T13:02:00Z">
              <w:r w:rsidR="00E3111F" w:rsidRPr="00F6575A">
                <w:rPr>
                  <w:rFonts w:cs="Arial"/>
                  <w:sz w:val="20"/>
                  <w:szCs w:val="20"/>
                  <w:lang w:val="en-US"/>
                </w:rPr>
                <w:t>test but</w:t>
              </w:r>
            </w:ins>
            <w:r w:rsidRPr="00F6575A">
              <w:rPr>
                <w:rFonts w:cs="Arial"/>
                <w:sz w:val="20"/>
                <w:szCs w:val="20"/>
                <w:lang w:val="en-US"/>
              </w:rPr>
              <w:t xml:space="preserve"> are taken as exogenous signals.</w:t>
            </w:r>
          </w:p>
        </w:tc>
      </w:tr>
      <w:tr w:rsidR="00316F83" w:rsidRPr="004D314E" w14:paraId="3B255650" w14:textId="77777777" w:rsidTr="57CE34EC">
        <w:trPr>
          <w:jc w:val="center"/>
        </w:trPr>
        <w:tc>
          <w:tcPr>
            <w:tcW w:w="3369" w:type="dxa"/>
            <w:shd w:val="clear" w:color="auto" w:fill="FFFFFF" w:themeFill="background1"/>
          </w:tcPr>
          <w:p w14:paraId="3B25564E" w14:textId="77777777" w:rsidR="00316F83" w:rsidRPr="004D314E" w:rsidRDefault="00316F83" w:rsidP="00316F83">
            <w:pPr>
              <w:rPr>
                <w:sz w:val="20"/>
                <w:szCs w:val="20"/>
              </w:rPr>
            </w:pPr>
            <w:r w:rsidRPr="004D314E">
              <w:rPr>
                <w:b/>
                <w:sz w:val="20"/>
                <w:szCs w:val="20"/>
              </w:rPr>
              <w:lastRenderedPageBreak/>
              <w:t>Target measures</w:t>
            </w:r>
          </w:p>
        </w:tc>
        <w:tc>
          <w:tcPr>
            <w:tcW w:w="6113" w:type="dxa"/>
            <w:shd w:val="clear" w:color="auto" w:fill="FFFFFF" w:themeFill="background1"/>
          </w:tcPr>
          <w:p w14:paraId="3B25564F" w14:textId="6A065311" w:rsidR="00316F83" w:rsidRPr="00F6575A" w:rsidRDefault="00F6575A" w:rsidP="003223CE">
            <w:pPr>
              <w:rPr>
                <w:rFonts w:cs="Arial"/>
                <w:sz w:val="20"/>
                <w:szCs w:val="20"/>
              </w:rPr>
            </w:pPr>
            <w:r>
              <w:rPr>
                <w:rFonts w:cs="Arial"/>
                <w:sz w:val="20"/>
                <w:szCs w:val="20"/>
              </w:rPr>
              <w:t>See Test Design.</w:t>
            </w:r>
          </w:p>
        </w:tc>
      </w:tr>
      <w:tr w:rsidR="00316F83" w:rsidRPr="004D314E" w14:paraId="3B255653" w14:textId="77777777" w:rsidTr="57CE34EC">
        <w:trPr>
          <w:jc w:val="center"/>
        </w:trPr>
        <w:tc>
          <w:tcPr>
            <w:tcW w:w="3369" w:type="dxa"/>
            <w:shd w:val="clear" w:color="auto" w:fill="FFFFFF" w:themeFill="background1"/>
          </w:tcPr>
          <w:p w14:paraId="3B255651"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12EE6E68" w14:textId="77777777" w:rsidR="003223CE" w:rsidRPr="00F6575A" w:rsidRDefault="003223CE" w:rsidP="003223CE">
            <w:pPr>
              <w:pStyle w:val="Listenabsatz"/>
              <w:numPr>
                <w:ilvl w:val="0"/>
                <w:numId w:val="21"/>
              </w:numPr>
              <w:rPr>
                <w:rFonts w:cs="Arial"/>
                <w:szCs w:val="20"/>
              </w:rPr>
            </w:pPr>
            <w:r w:rsidRPr="00F6575A">
              <w:rPr>
                <w:rFonts w:cs="Arial"/>
                <w:szCs w:val="20"/>
              </w:rPr>
              <w:t>P_PCC: Measured apparent electrical import at the district electrical network point of common coupling [</w:t>
            </w:r>
            <w:proofErr w:type="spellStart"/>
            <w:r w:rsidRPr="00F6575A">
              <w:rPr>
                <w:rFonts w:cs="Arial"/>
                <w:szCs w:val="20"/>
              </w:rPr>
              <w:t>kWe</w:t>
            </w:r>
            <w:proofErr w:type="spellEnd"/>
            <w:r w:rsidRPr="00F6575A">
              <w:rPr>
                <w:rFonts w:cs="Arial"/>
                <w:szCs w:val="20"/>
              </w:rPr>
              <w:t>]</w:t>
            </w:r>
          </w:p>
          <w:p w14:paraId="600E5210" w14:textId="77777777" w:rsidR="003223CE" w:rsidRPr="00F6575A" w:rsidRDefault="003223CE" w:rsidP="003223CE">
            <w:pPr>
              <w:pStyle w:val="Listenabsatz"/>
              <w:numPr>
                <w:ilvl w:val="0"/>
                <w:numId w:val="21"/>
              </w:numPr>
              <w:rPr>
                <w:rFonts w:cs="Arial"/>
                <w:szCs w:val="20"/>
              </w:rPr>
            </w:pPr>
            <w:r w:rsidRPr="00F6575A">
              <w:rPr>
                <w:rFonts w:cs="Arial"/>
                <w:szCs w:val="20"/>
              </w:rPr>
              <w:t>Q_PCC: Measured heat import at the district heating network point of common coupling [</w:t>
            </w:r>
            <w:proofErr w:type="spellStart"/>
            <w:r w:rsidRPr="00F6575A">
              <w:rPr>
                <w:rFonts w:cs="Arial"/>
                <w:szCs w:val="20"/>
              </w:rPr>
              <w:t>kWq</w:t>
            </w:r>
            <w:proofErr w:type="spellEnd"/>
            <w:r w:rsidRPr="00F6575A">
              <w:rPr>
                <w:rFonts w:cs="Arial"/>
                <w:szCs w:val="20"/>
              </w:rPr>
              <w:t>]</w:t>
            </w:r>
          </w:p>
          <w:p w14:paraId="3B255652" w14:textId="206F1831" w:rsidR="003223CE" w:rsidRPr="00F6575A" w:rsidRDefault="003223CE" w:rsidP="003223CE">
            <w:pPr>
              <w:pStyle w:val="Listenabsatz"/>
              <w:numPr>
                <w:ilvl w:val="0"/>
                <w:numId w:val="21"/>
              </w:numPr>
              <w:rPr>
                <w:rFonts w:cs="Arial"/>
                <w:szCs w:val="20"/>
              </w:rPr>
            </w:pPr>
            <w:proofErr w:type="spellStart"/>
            <w:r w:rsidRPr="00F6575A">
              <w:rPr>
                <w:rFonts w:cs="Arial"/>
                <w:szCs w:val="20"/>
              </w:rPr>
              <w:t>P_booster</w:t>
            </w:r>
            <w:proofErr w:type="spellEnd"/>
            <w:r w:rsidRPr="00F6575A">
              <w:rPr>
                <w:rFonts w:cs="Arial"/>
                <w:szCs w:val="20"/>
              </w:rPr>
              <w:t>: Measured electrical active power consumption of district booster heater [</w:t>
            </w:r>
            <w:proofErr w:type="spellStart"/>
            <w:r w:rsidRPr="00F6575A">
              <w:rPr>
                <w:rFonts w:cs="Arial"/>
                <w:szCs w:val="20"/>
              </w:rPr>
              <w:t>kWe</w:t>
            </w:r>
            <w:proofErr w:type="spellEnd"/>
            <w:r w:rsidRPr="00F6575A">
              <w:rPr>
                <w:rFonts w:cs="Arial"/>
                <w:szCs w:val="20"/>
              </w:rPr>
              <w:t>]</w:t>
            </w:r>
          </w:p>
        </w:tc>
      </w:tr>
      <w:tr w:rsidR="00316F83" w:rsidRPr="00507C2C" w14:paraId="3B255656" w14:textId="77777777" w:rsidTr="57CE34EC">
        <w:trPr>
          <w:jc w:val="center"/>
        </w:trPr>
        <w:tc>
          <w:tcPr>
            <w:tcW w:w="3369" w:type="dxa"/>
            <w:shd w:val="clear" w:color="auto" w:fill="FFFFFF" w:themeFill="background1"/>
          </w:tcPr>
          <w:p w14:paraId="3B255654"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4A84ACA7" w14:textId="0E5B4EB1" w:rsidR="003223CE" w:rsidRPr="00F6575A" w:rsidRDefault="003223CE" w:rsidP="003223CE">
            <w:pPr>
              <w:rPr>
                <w:rFonts w:cs="Arial"/>
                <w:sz w:val="20"/>
                <w:szCs w:val="20"/>
                <w:lang w:val="en-US"/>
              </w:rPr>
            </w:pPr>
            <w:r w:rsidRPr="00F6575A">
              <w:rPr>
                <w:rFonts w:cs="Arial"/>
                <w:sz w:val="20"/>
                <w:szCs w:val="20"/>
                <w:lang w:val="en-US"/>
              </w:rPr>
              <w:t>The test comprises 24 hours of district operation. During these 24 hours, the heat pump controller is asked to keep the forward temperature of the connected pipe above 70ºC.</w:t>
            </w:r>
          </w:p>
          <w:p w14:paraId="01B8C709" w14:textId="77777777" w:rsidR="003223CE" w:rsidRPr="00F6575A" w:rsidRDefault="003223CE" w:rsidP="003223CE">
            <w:pPr>
              <w:rPr>
                <w:rFonts w:cs="Arial"/>
                <w:sz w:val="20"/>
                <w:szCs w:val="20"/>
                <w:lang w:val="en-US"/>
              </w:rPr>
            </w:pPr>
          </w:p>
          <w:p w14:paraId="5EE059CF" w14:textId="7C707801" w:rsidR="003223CE" w:rsidRPr="00F6575A" w:rsidRDefault="003223CE" w:rsidP="003223CE">
            <w:pPr>
              <w:rPr>
                <w:rFonts w:cs="Arial"/>
                <w:sz w:val="20"/>
                <w:szCs w:val="20"/>
                <w:lang w:val="en-US"/>
              </w:rPr>
            </w:pPr>
            <w:r w:rsidRPr="00F6575A">
              <w:rPr>
                <w:rFonts w:cs="Arial"/>
                <w:sz w:val="20"/>
                <w:szCs w:val="20"/>
                <w:lang w:val="en-US"/>
              </w:rPr>
              <w:t>Further, these services are requested of the Aggregator by the Distribution Grid Management:</w:t>
            </w:r>
          </w:p>
          <w:p w14:paraId="5FE23D8D" w14:textId="15E933CA" w:rsidR="003223CE" w:rsidRPr="00F6575A" w:rsidRDefault="003223CE" w:rsidP="003223CE">
            <w:pPr>
              <w:pStyle w:val="Listenabsatz"/>
              <w:numPr>
                <w:ilvl w:val="0"/>
                <w:numId w:val="28"/>
              </w:numPr>
              <w:rPr>
                <w:rFonts w:cs="Arial"/>
                <w:szCs w:val="20"/>
              </w:rPr>
            </w:pPr>
            <w:r w:rsidRPr="00F6575A">
              <w:rPr>
                <w:rFonts w:cs="Arial"/>
                <w:szCs w:val="20"/>
              </w:rPr>
              <w:t xml:space="preserve">for 07:00 to 09:00, keep district electrical consumption below </w:t>
            </w:r>
            <w:proofErr w:type="spellStart"/>
            <w:r w:rsidRPr="00F6575A">
              <w:rPr>
                <w:rFonts w:cs="Arial"/>
                <w:szCs w:val="20"/>
              </w:rPr>
              <w:t>P_import_limit</w:t>
            </w:r>
            <w:proofErr w:type="spellEnd"/>
            <w:r w:rsidRPr="00F6575A">
              <w:rPr>
                <w:rFonts w:cs="Arial"/>
                <w:szCs w:val="20"/>
              </w:rPr>
              <w:t xml:space="preserve"> </w:t>
            </w:r>
            <w:proofErr w:type="gramStart"/>
            <w:r w:rsidRPr="00F6575A">
              <w:rPr>
                <w:rFonts w:cs="Arial"/>
                <w:szCs w:val="20"/>
              </w:rPr>
              <w:t>kW..</w:t>
            </w:r>
            <w:proofErr w:type="gramEnd"/>
          </w:p>
          <w:p w14:paraId="056044E2" w14:textId="763D4FE7" w:rsidR="003223CE" w:rsidRPr="00F6575A" w:rsidRDefault="003223CE" w:rsidP="003223CE">
            <w:pPr>
              <w:pStyle w:val="Listenabsatz"/>
              <w:numPr>
                <w:ilvl w:val="0"/>
                <w:numId w:val="28"/>
              </w:numPr>
              <w:rPr>
                <w:rFonts w:cs="Arial"/>
                <w:szCs w:val="20"/>
              </w:rPr>
            </w:pPr>
            <w:r w:rsidRPr="00F6575A">
              <w:rPr>
                <w:rFonts w:cs="Arial"/>
                <w:szCs w:val="20"/>
              </w:rPr>
              <w:t xml:space="preserve">for 11:00 to 14:00, keep district electrical consumption above </w:t>
            </w:r>
            <w:proofErr w:type="spellStart"/>
            <w:r w:rsidRPr="00F6575A">
              <w:rPr>
                <w:rFonts w:cs="Arial"/>
                <w:szCs w:val="20"/>
              </w:rPr>
              <w:t>P_export_limit</w:t>
            </w:r>
            <w:proofErr w:type="spellEnd"/>
            <w:r w:rsidRPr="00F6575A">
              <w:rPr>
                <w:rFonts w:cs="Arial"/>
                <w:szCs w:val="20"/>
              </w:rPr>
              <w:t xml:space="preserve"> kW.</w:t>
            </w:r>
          </w:p>
          <w:p w14:paraId="593F52D7" w14:textId="10F4CB06" w:rsidR="003223CE" w:rsidRPr="00F6575A" w:rsidRDefault="003223CE" w:rsidP="003223CE">
            <w:pPr>
              <w:pStyle w:val="Listenabsatz"/>
              <w:numPr>
                <w:ilvl w:val="0"/>
                <w:numId w:val="28"/>
              </w:numPr>
              <w:rPr>
                <w:rFonts w:cs="Arial"/>
                <w:szCs w:val="20"/>
              </w:rPr>
            </w:pPr>
            <w:r w:rsidRPr="00F6575A">
              <w:rPr>
                <w:rFonts w:cs="Arial"/>
                <w:szCs w:val="20"/>
              </w:rPr>
              <w:t xml:space="preserve">for 17:00 to 19:00, keep district electrical consumption below </w:t>
            </w:r>
            <w:proofErr w:type="spellStart"/>
            <w:r w:rsidRPr="00F6575A">
              <w:rPr>
                <w:rFonts w:cs="Arial"/>
                <w:szCs w:val="20"/>
              </w:rPr>
              <w:t>P_import_limit</w:t>
            </w:r>
            <w:proofErr w:type="spellEnd"/>
            <w:r w:rsidRPr="00F6575A">
              <w:rPr>
                <w:rFonts w:cs="Arial"/>
                <w:szCs w:val="20"/>
              </w:rPr>
              <w:t xml:space="preserve"> kW</w:t>
            </w:r>
          </w:p>
          <w:p w14:paraId="6D59D98B" w14:textId="77777777" w:rsidR="003223CE" w:rsidRPr="00F6575A" w:rsidRDefault="003223CE" w:rsidP="003223CE">
            <w:pPr>
              <w:rPr>
                <w:rFonts w:cs="Arial"/>
                <w:sz w:val="20"/>
                <w:szCs w:val="20"/>
                <w:lang w:val="en-US"/>
              </w:rPr>
            </w:pPr>
            <w:r w:rsidRPr="00F6575A">
              <w:rPr>
                <w:rFonts w:cs="Arial"/>
                <w:sz w:val="20"/>
                <w:szCs w:val="20"/>
                <w:lang w:val="en-US"/>
              </w:rPr>
              <w:t>where these limits are defined as below.</w:t>
            </w:r>
          </w:p>
          <w:p w14:paraId="44D6F75E" w14:textId="77777777" w:rsidR="003223CE" w:rsidRPr="00F6575A" w:rsidRDefault="003223CE" w:rsidP="003223CE">
            <w:pPr>
              <w:rPr>
                <w:rFonts w:cs="Arial"/>
                <w:sz w:val="20"/>
                <w:szCs w:val="20"/>
                <w:lang w:val="en-US"/>
              </w:rPr>
            </w:pPr>
          </w:p>
          <w:p w14:paraId="2AFBA8BA" w14:textId="668298D6" w:rsidR="003223CE" w:rsidRPr="00F6575A" w:rsidRDefault="003223CE" w:rsidP="003223CE">
            <w:pPr>
              <w:rPr>
                <w:rFonts w:cs="Arial"/>
                <w:sz w:val="20"/>
                <w:szCs w:val="20"/>
                <w:lang w:val="en-US"/>
              </w:rPr>
            </w:pPr>
            <w:r w:rsidRPr="00F6575A">
              <w:rPr>
                <w:rFonts w:cs="Arial"/>
                <w:sz w:val="20"/>
                <w:szCs w:val="20"/>
                <w:lang w:val="en-US"/>
              </w:rPr>
              <w:t>The test consists of several runs:</w:t>
            </w:r>
          </w:p>
          <w:p w14:paraId="1384AB89" w14:textId="1739E8A3" w:rsidR="003223CE" w:rsidRPr="00F6575A" w:rsidRDefault="003223CE" w:rsidP="003223CE">
            <w:pPr>
              <w:pStyle w:val="Listenabsatz"/>
              <w:numPr>
                <w:ilvl w:val="0"/>
                <w:numId w:val="29"/>
              </w:numPr>
              <w:rPr>
                <w:rFonts w:cs="Arial"/>
                <w:szCs w:val="20"/>
              </w:rPr>
            </w:pPr>
            <w:r w:rsidRPr="00F6575A">
              <w:rPr>
                <w:rFonts w:cs="Arial"/>
                <w:szCs w:val="20"/>
              </w:rPr>
              <w:t>no service signal sent</w:t>
            </w:r>
          </w:p>
          <w:p w14:paraId="63B55094" w14:textId="656E485B" w:rsidR="003223CE" w:rsidRPr="00F6575A" w:rsidRDefault="003223CE" w:rsidP="053AB39C">
            <w:pPr>
              <w:pStyle w:val="Listenabsatz"/>
              <w:numPr>
                <w:ilvl w:val="0"/>
                <w:numId w:val="29"/>
              </w:numPr>
              <w:rPr>
                <w:rFonts w:cs="Arial"/>
              </w:rPr>
            </w:pPr>
            <w:r w:rsidRPr="2432C7F0">
              <w:rPr>
                <w:rFonts w:cs="Arial"/>
              </w:rPr>
              <w:t>service signals sent</w:t>
            </w:r>
            <w:r w:rsidR="429CDFA8" w:rsidRPr="2432C7F0">
              <w:rPr>
                <w:rFonts w:cs="Arial"/>
              </w:rPr>
              <w:t xml:space="preserve"> (</w:t>
            </w:r>
            <w:r w:rsidR="429CDFA8" w:rsidRPr="2432C7F0">
              <w:rPr>
                <w:rFonts w:cs="Arial"/>
                <w:i/>
                <w:iCs/>
              </w:rPr>
              <w:t>gamma</w:t>
            </w:r>
            <w:r w:rsidR="429CDFA8" w:rsidRPr="2432C7F0">
              <w:rPr>
                <w:rFonts w:cs="Arial"/>
              </w:rPr>
              <w:t xml:space="preserve"> indicates the level of service requested – lower gamma = more service requested)</w:t>
            </w:r>
          </w:p>
          <w:p w14:paraId="3DE1253E" w14:textId="10F6BD7D" w:rsidR="003223CE" w:rsidRPr="00F6575A" w:rsidRDefault="003223CE" w:rsidP="003223CE">
            <w:pPr>
              <w:pStyle w:val="Listenabsatz"/>
              <w:numPr>
                <w:ilvl w:val="0"/>
                <w:numId w:val="30"/>
              </w:numPr>
              <w:rPr>
                <w:rFonts w:cs="Arial"/>
                <w:szCs w:val="20"/>
                <w:lang w:val="de-AT"/>
              </w:rPr>
            </w:pPr>
            <w:proofErr w:type="spellStart"/>
            <w:r w:rsidRPr="00F6575A">
              <w:rPr>
                <w:rFonts w:cs="Arial"/>
                <w:szCs w:val="20"/>
                <w:lang w:val="de-AT"/>
              </w:rPr>
              <w:t>gamma</w:t>
            </w:r>
            <w:proofErr w:type="spellEnd"/>
            <w:r w:rsidRPr="00F6575A">
              <w:rPr>
                <w:rFonts w:cs="Arial"/>
                <w:szCs w:val="20"/>
                <w:lang w:val="de-AT"/>
              </w:rPr>
              <w:t xml:space="preserve"> = 1.0</w:t>
            </w:r>
          </w:p>
          <w:p w14:paraId="015E8F73" w14:textId="73D75F46" w:rsidR="003223CE" w:rsidRPr="00F6575A" w:rsidRDefault="003223CE" w:rsidP="003223CE">
            <w:pPr>
              <w:pStyle w:val="Listenabsatz"/>
              <w:numPr>
                <w:ilvl w:val="0"/>
                <w:numId w:val="30"/>
              </w:numPr>
              <w:rPr>
                <w:rFonts w:cs="Arial"/>
                <w:szCs w:val="20"/>
                <w:lang w:val="de-AT"/>
              </w:rPr>
            </w:pPr>
            <w:proofErr w:type="spellStart"/>
            <w:r w:rsidRPr="00F6575A">
              <w:rPr>
                <w:rFonts w:cs="Arial"/>
                <w:szCs w:val="20"/>
                <w:lang w:val="de-AT"/>
              </w:rPr>
              <w:t>gamma</w:t>
            </w:r>
            <w:proofErr w:type="spellEnd"/>
            <w:r w:rsidRPr="00F6575A">
              <w:rPr>
                <w:rFonts w:cs="Arial"/>
                <w:szCs w:val="20"/>
                <w:lang w:val="de-AT"/>
              </w:rPr>
              <w:t xml:space="preserve"> = 0.95</w:t>
            </w:r>
          </w:p>
          <w:p w14:paraId="23B1CCAD" w14:textId="48D4CBC1" w:rsidR="003223CE" w:rsidRPr="00F6575A" w:rsidRDefault="003223CE" w:rsidP="003223CE">
            <w:pPr>
              <w:pStyle w:val="Listenabsatz"/>
              <w:numPr>
                <w:ilvl w:val="0"/>
                <w:numId w:val="30"/>
              </w:numPr>
              <w:rPr>
                <w:rFonts w:cs="Arial"/>
                <w:szCs w:val="20"/>
                <w:lang w:val="de-AT"/>
              </w:rPr>
            </w:pPr>
            <w:proofErr w:type="spellStart"/>
            <w:r w:rsidRPr="00F6575A">
              <w:rPr>
                <w:rFonts w:cs="Arial"/>
                <w:szCs w:val="20"/>
                <w:lang w:val="de-AT"/>
              </w:rPr>
              <w:t>gamma</w:t>
            </w:r>
            <w:proofErr w:type="spellEnd"/>
            <w:r w:rsidRPr="00F6575A">
              <w:rPr>
                <w:rFonts w:cs="Arial"/>
                <w:szCs w:val="20"/>
                <w:lang w:val="de-AT"/>
              </w:rPr>
              <w:t xml:space="preserve"> = 0.90</w:t>
            </w:r>
          </w:p>
          <w:p w14:paraId="7705CE87" w14:textId="0F50947B" w:rsidR="003223CE" w:rsidRPr="00F6575A" w:rsidRDefault="003223CE" w:rsidP="003223CE">
            <w:pPr>
              <w:pStyle w:val="Listenabsatz"/>
              <w:numPr>
                <w:ilvl w:val="0"/>
                <w:numId w:val="30"/>
              </w:numPr>
              <w:rPr>
                <w:rFonts w:cs="Arial"/>
                <w:szCs w:val="20"/>
                <w:lang w:val="de-AT"/>
              </w:rPr>
            </w:pPr>
            <w:proofErr w:type="spellStart"/>
            <w:r w:rsidRPr="00F6575A">
              <w:rPr>
                <w:rFonts w:cs="Arial"/>
                <w:szCs w:val="20"/>
                <w:lang w:val="de-AT"/>
              </w:rPr>
              <w:t>gamma</w:t>
            </w:r>
            <w:proofErr w:type="spellEnd"/>
            <w:r w:rsidRPr="00F6575A">
              <w:rPr>
                <w:rFonts w:cs="Arial"/>
                <w:szCs w:val="20"/>
                <w:lang w:val="de-AT"/>
              </w:rPr>
              <w:t xml:space="preserve"> = 0.85</w:t>
            </w:r>
          </w:p>
          <w:p w14:paraId="34D119E7" w14:textId="0D067B31" w:rsidR="003223CE" w:rsidRPr="00F6575A" w:rsidRDefault="003223CE" w:rsidP="003223CE">
            <w:pPr>
              <w:pStyle w:val="Listenabsatz"/>
              <w:numPr>
                <w:ilvl w:val="0"/>
                <w:numId w:val="30"/>
              </w:numPr>
              <w:rPr>
                <w:rFonts w:cs="Arial"/>
                <w:szCs w:val="20"/>
                <w:lang w:val="de-AT"/>
              </w:rPr>
            </w:pPr>
            <w:proofErr w:type="spellStart"/>
            <w:r w:rsidRPr="00F6575A">
              <w:rPr>
                <w:rFonts w:cs="Arial"/>
                <w:szCs w:val="20"/>
                <w:lang w:val="de-AT"/>
              </w:rPr>
              <w:t>gamma</w:t>
            </w:r>
            <w:proofErr w:type="spellEnd"/>
            <w:r w:rsidRPr="00F6575A">
              <w:rPr>
                <w:rFonts w:cs="Arial"/>
                <w:szCs w:val="20"/>
                <w:lang w:val="de-AT"/>
              </w:rPr>
              <w:t xml:space="preserve"> = 0.80</w:t>
            </w:r>
          </w:p>
          <w:p w14:paraId="31D313E2" w14:textId="77777777" w:rsidR="003223CE" w:rsidRPr="00F6575A" w:rsidRDefault="003223CE" w:rsidP="003223CE">
            <w:pPr>
              <w:ind w:left="360"/>
              <w:rPr>
                <w:rFonts w:cs="Arial"/>
                <w:sz w:val="20"/>
                <w:szCs w:val="20"/>
                <w:lang w:val="de-AT"/>
              </w:rPr>
            </w:pPr>
          </w:p>
          <w:p w14:paraId="54DB70BC" w14:textId="3B2E49DF" w:rsidR="003223CE" w:rsidRPr="00F6575A" w:rsidRDefault="003223CE" w:rsidP="003223CE">
            <w:pPr>
              <w:rPr>
                <w:rFonts w:cs="Arial"/>
                <w:sz w:val="20"/>
                <w:szCs w:val="20"/>
                <w:lang w:val="en-US"/>
              </w:rPr>
            </w:pPr>
            <w:r w:rsidRPr="00F6575A">
              <w:rPr>
                <w:rFonts w:cs="Arial"/>
                <w:sz w:val="20"/>
                <w:szCs w:val="20"/>
                <w:lang w:val="en-US"/>
              </w:rPr>
              <w:t>By comparing these runs, whether the controllers respond to service requests can be established.</w:t>
            </w:r>
          </w:p>
          <w:p w14:paraId="710BDBFD" w14:textId="77777777" w:rsidR="003223CE" w:rsidRPr="00F6575A" w:rsidRDefault="003223CE" w:rsidP="003223CE">
            <w:pPr>
              <w:rPr>
                <w:rFonts w:cs="Arial"/>
                <w:sz w:val="20"/>
                <w:szCs w:val="20"/>
                <w:lang w:val="en-US"/>
              </w:rPr>
            </w:pPr>
          </w:p>
          <w:p w14:paraId="0180B085" w14:textId="6F036D1F" w:rsidR="003223CE" w:rsidRPr="00F6575A" w:rsidRDefault="003223CE" w:rsidP="003223CE">
            <w:pPr>
              <w:rPr>
                <w:rFonts w:cs="Arial"/>
                <w:sz w:val="20"/>
                <w:szCs w:val="20"/>
                <w:lang w:val="en-US"/>
              </w:rPr>
            </w:pPr>
            <w:r w:rsidRPr="00F6575A">
              <w:rPr>
                <w:rFonts w:cs="Arial"/>
                <w:sz w:val="20"/>
                <w:szCs w:val="20"/>
                <w:lang w:val="en-US"/>
              </w:rPr>
              <w:t>For run 1, set:</w:t>
            </w:r>
          </w:p>
          <w:p w14:paraId="41009816" w14:textId="77777777" w:rsidR="003223CE" w:rsidRPr="00F6575A" w:rsidRDefault="003223CE" w:rsidP="003223CE">
            <w:pPr>
              <w:pStyle w:val="Listenabsatz"/>
              <w:numPr>
                <w:ilvl w:val="0"/>
                <w:numId w:val="31"/>
              </w:numPr>
              <w:rPr>
                <w:rFonts w:cs="Arial"/>
                <w:szCs w:val="20"/>
              </w:rPr>
            </w:pPr>
            <w:proofErr w:type="spellStart"/>
            <w:r w:rsidRPr="00F6575A">
              <w:rPr>
                <w:rFonts w:cs="Arial"/>
                <w:szCs w:val="20"/>
              </w:rPr>
              <w:t>P_import_limit</w:t>
            </w:r>
            <w:proofErr w:type="spellEnd"/>
            <w:r w:rsidRPr="00F6575A">
              <w:rPr>
                <w:rFonts w:cs="Arial"/>
                <w:szCs w:val="20"/>
              </w:rPr>
              <w:t xml:space="preserve"> = inf,</w:t>
            </w:r>
          </w:p>
          <w:p w14:paraId="4ED75F8E" w14:textId="40C620E8" w:rsidR="003223CE" w:rsidRPr="00F6575A" w:rsidRDefault="003223CE" w:rsidP="053AB39C">
            <w:pPr>
              <w:pStyle w:val="Listenabsatz"/>
              <w:numPr>
                <w:ilvl w:val="0"/>
                <w:numId w:val="31"/>
              </w:numPr>
              <w:rPr>
                <w:rFonts w:cs="Arial"/>
              </w:rPr>
            </w:pPr>
            <w:proofErr w:type="spellStart"/>
            <w:r w:rsidRPr="053AB39C">
              <w:rPr>
                <w:rFonts w:cs="Arial"/>
              </w:rPr>
              <w:t>P_export_limit</w:t>
            </w:r>
            <w:proofErr w:type="spellEnd"/>
            <w:r w:rsidRPr="053AB39C">
              <w:rPr>
                <w:rFonts w:cs="Arial"/>
              </w:rPr>
              <w:t xml:space="preserve"> = </w:t>
            </w:r>
            <w:r w:rsidR="00D9EE31" w:rsidRPr="053AB39C">
              <w:rPr>
                <w:rFonts w:cs="Arial"/>
              </w:rPr>
              <w:t>-</w:t>
            </w:r>
            <w:r w:rsidRPr="053AB39C">
              <w:rPr>
                <w:rFonts w:cs="Arial"/>
              </w:rPr>
              <w:t>inf</w:t>
            </w:r>
          </w:p>
          <w:p w14:paraId="3779AE8B" w14:textId="77777777" w:rsidR="003223CE" w:rsidRPr="00F6575A" w:rsidRDefault="003223CE" w:rsidP="003223CE">
            <w:pPr>
              <w:pStyle w:val="Listenabsatz"/>
              <w:numPr>
                <w:ilvl w:val="0"/>
                <w:numId w:val="31"/>
              </w:numPr>
              <w:rPr>
                <w:rFonts w:cs="Arial"/>
                <w:szCs w:val="20"/>
              </w:rPr>
            </w:pPr>
            <w:r w:rsidRPr="00F6575A">
              <w:rPr>
                <w:rFonts w:cs="Arial"/>
                <w:szCs w:val="20"/>
              </w:rPr>
              <w:t>gamma=1.0.</w:t>
            </w:r>
          </w:p>
          <w:p w14:paraId="067441BD" w14:textId="77777777" w:rsidR="003223CE" w:rsidRPr="00F6575A" w:rsidRDefault="003223CE" w:rsidP="003223CE">
            <w:pPr>
              <w:rPr>
                <w:rFonts w:cs="Arial"/>
                <w:sz w:val="20"/>
                <w:szCs w:val="20"/>
                <w:lang w:val="en-US"/>
              </w:rPr>
            </w:pPr>
          </w:p>
          <w:p w14:paraId="5229C9CF" w14:textId="14948A9E" w:rsidR="003223CE" w:rsidRPr="00F6575A" w:rsidRDefault="003223CE" w:rsidP="003223CE">
            <w:pPr>
              <w:rPr>
                <w:rFonts w:cs="Arial"/>
                <w:sz w:val="20"/>
                <w:szCs w:val="20"/>
                <w:lang w:val="en-US"/>
              </w:rPr>
            </w:pPr>
            <w:r w:rsidRPr="00F6575A">
              <w:rPr>
                <w:rFonts w:cs="Arial"/>
                <w:sz w:val="20"/>
                <w:szCs w:val="20"/>
                <w:lang w:val="en-US"/>
              </w:rPr>
              <w:lastRenderedPageBreak/>
              <w:t>For subsequent runs (given the 99% quantile of district electrical import P_i_99 and the 1% quantile of district electrical import, P_i_1), the system is asked to restrict its import relative to the uncontrolled base case:</w:t>
            </w:r>
          </w:p>
          <w:p w14:paraId="282FF6B2" w14:textId="77777777" w:rsidR="003223CE" w:rsidRPr="00EE7DC0" w:rsidRDefault="003223CE" w:rsidP="003223CE">
            <w:pPr>
              <w:pStyle w:val="Listenabsatz"/>
              <w:numPr>
                <w:ilvl w:val="0"/>
                <w:numId w:val="32"/>
              </w:numPr>
              <w:rPr>
                <w:rFonts w:cs="Arial"/>
                <w:szCs w:val="20"/>
                <w:lang w:val="sv-SE"/>
                <w:rPrChange w:id="63" w:author="Pröstl Andren Filip" w:date="2021-10-21T12:16:00Z">
                  <w:rPr>
                    <w:rFonts w:cs="Arial"/>
                    <w:szCs w:val="20"/>
                  </w:rPr>
                </w:rPrChange>
              </w:rPr>
            </w:pPr>
            <w:proofErr w:type="spellStart"/>
            <w:r w:rsidRPr="00EE7DC0">
              <w:rPr>
                <w:rFonts w:cs="Arial"/>
                <w:szCs w:val="20"/>
                <w:lang w:val="sv-SE"/>
                <w:rPrChange w:id="64" w:author="Pröstl Andren Filip" w:date="2021-10-21T12:16:00Z">
                  <w:rPr>
                    <w:rFonts w:cs="Arial"/>
                    <w:szCs w:val="20"/>
                  </w:rPr>
                </w:rPrChange>
              </w:rPr>
              <w:t>P_export_limit</w:t>
            </w:r>
            <w:proofErr w:type="spellEnd"/>
            <w:r w:rsidRPr="00EE7DC0">
              <w:rPr>
                <w:rFonts w:cs="Arial"/>
                <w:szCs w:val="20"/>
                <w:lang w:val="sv-SE"/>
                <w:rPrChange w:id="65" w:author="Pröstl Andren Filip" w:date="2021-10-21T12:16:00Z">
                  <w:rPr>
                    <w:rFonts w:cs="Arial"/>
                    <w:szCs w:val="20"/>
                  </w:rPr>
                </w:rPrChange>
              </w:rPr>
              <w:t xml:space="preserve">= gamma * P_i_1 </w:t>
            </w:r>
            <w:proofErr w:type="spellStart"/>
            <w:r w:rsidRPr="00EE7DC0">
              <w:rPr>
                <w:rFonts w:cs="Arial"/>
                <w:szCs w:val="20"/>
                <w:lang w:val="sv-SE"/>
                <w:rPrChange w:id="66" w:author="Pröstl Andren Filip" w:date="2021-10-21T12:16:00Z">
                  <w:rPr>
                    <w:rFonts w:cs="Arial"/>
                    <w:szCs w:val="20"/>
                  </w:rPr>
                </w:rPrChange>
              </w:rPr>
              <w:t>kWe</w:t>
            </w:r>
            <w:proofErr w:type="spellEnd"/>
          </w:p>
          <w:p w14:paraId="3B255655" w14:textId="23A6AE1C" w:rsidR="00316F83" w:rsidRPr="00EE7DC0" w:rsidRDefault="003223CE" w:rsidP="003223CE">
            <w:pPr>
              <w:pStyle w:val="Listenabsatz"/>
              <w:numPr>
                <w:ilvl w:val="0"/>
                <w:numId w:val="32"/>
              </w:numPr>
              <w:rPr>
                <w:rFonts w:cs="Arial"/>
                <w:szCs w:val="20"/>
                <w:lang w:val="sv-SE"/>
                <w:rPrChange w:id="67" w:author="Pröstl Andren Filip" w:date="2021-10-21T12:16:00Z">
                  <w:rPr>
                    <w:rFonts w:cs="Arial"/>
                    <w:szCs w:val="20"/>
                  </w:rPr>
                </w:rPrChange>
              </w:rPr>
            </w:pPr>
            <w:proofErr w:type="spellStart"/>
            <w:r w:rsidRPr="00EE7DC0">
              <w:rPr>
                <w:rFonts w:cs="Arial"/>
                <w:szCs w:val="20"/>
                <w:lang w:val="sv-SE"/>
                <w:rPrChange w:id="68" w:author="Pröstl Andren Filip" w:date="2021-10-21T12:16:00Z">
                  <w:rPr>
                    <w:rFonts w:cs="Arial"/>
                    <w:szCs w:val="20"/>
                  </w:rPr>
                </w:rPrChange>
              </w:rPr>
              <w:t>P_import_limit</w:t>
            </w:r>
            <w:proofErr w:type="spellEnd"/>
            <w:r w:rsidRPr="00EE7DC0">
              <w:rPr>
                <w:rFonts w:cs="Arial"/>
                <w:szCs w:val="20"/>
                <w:lang w:val="sv-SE"/>
                <w:rPrChange w:id="69" w:author="Pröstl Andren Filip" w:date="2021-10-21T12:16:00Z">
                  <w:rPr>
                    <w:rFonts w:cs="Arial"/>
                    <w:szCs w:val="20"/>
                  </w:rPr>
                </w:rPrChange>
              </w:rPr>
              <w:t xml:space="preserve"> = gamma* P_i_99 </w:t>
            </w:r>
            <w:proofErr w:type="spellStart"/>
            <w:r w:rsidRPr="00EE7DC0">
              <w:rPr>
                <w:rFonts w:cs="Arial"/>
                <w:szCs w:val="20"/>
                <w:lang w:val="sv-SE"/>
                <w:rPrChange w:id="70" w:author="Pröstl Andren Filip" w:date="2021-10-21T12:16:00Z">
                  <w:rPr>
                    <w:rFonts w:cs="Arial"/>
                    <w:szCs w:val="20"/>
                  </w:rPr>
                </w:rPrChange>
              </w:rPr>
              <w:t>kWe</w:t>
            </w:r>
            <w:proofErr w:type="spellEnd"/>
            <w:r w:rsidRPr="00EE7DC0">
              <w:rPr>
                <w:rFonts w:cs="Arial"/>
                <w:szCs w:val="20"/>
                <w:lang w:val="sv-SE"/>
                <w:rPrChange w:id="71" w:author="Pröstl Andren Filip" w:date="2021-10-21T12:16:00Z">
                  <w:rPr>
                    <w:rFonts w:cs="Arial"/>
                    <w:szCs w:val="20"/>
                  </w:rPr>
                </w:rPrChange>
              </w:rPr>
              <w:t>,</w:t>
            </w:r>
          </w:p>
        </w:tc>
      </w:tr>
      <w:tr w:rsidR="00316F83" w:rsidRPr="004D314E" w14:paraId="3B255659" w14:textId="77777777" w:rsidTr="57CE34EC">
        <w:trPr>
          <w:jc w:val="center"/>
        </w:trPr>
        <w:tc>
          <w:tcPr>
            <w:tcW w:w="3369" w:type="dxa"/>
            <w:shd w:val="clear" w:color="auto" w:fill="FFFFFF" w:themeFill="background1"/>
          </w:tcPr>
          <w:p w14:paraId="3B255657" w14:textId="77777777" w:rsidR="00316F83" w:rsidRPr="004D314E" w:rsidRDefault="00316F83" w:rsidP="00316F83">
            <w:pPr>
              <w:rPr>
                <w:sz w:val="20"/>
                <w:szCs w:val="20"/>
              </w:rPr>
            </w:pPr>
            <w:r w:rsidRPr="004D314E">
              <w:rPr>
                <w:b/>
                <w:sz w:val="20"/>
                <w:szCs w:val="20"/>
              </w:rPr>
              <w:lastRenderedPageBreak/>
              <w:t>Initial system state</w:t>
            </w:r>
          </w:p>
        </w:tc>
        <w:tc>
          <w:tcPr>
            <w:tcW w:w="6113" w:type="dxa"/>
            <w:shd w:val="clear" w:color="auto" w:fill="FFFFFF" w:themeFill="background1"/>
          </w:tcPr>
          <w:p w14:paraId="3E2249AB" w14:textId="142CFCE2" w:rsidR="003223CE" w:rsidRPr="00F6575A" w:rsidRDefault="003223CE" w:rsidP="003223CE">
            <w:pPr>
              <w:pStyle w:val="Listenabsatz"/>
              <w:numPr>
                <w:ilvl w:val="0"/>
                <w:numId w:val="33"/>
              </w:numPr>
              <w:rPr>
                <w:rFonts w:cs="Arial"/>
                <w:szCs w:val="20"/>
              </w:rPr>
            </w:pPr>
            <w:r w:rsidRPr="00F6575A">
              <w:rPr>
                <w:rFonts w:cs="Arial"/>
                <w:szCs w:val="20"/>
              </w:rPr>
              <w:t>each component is initialized to the state given in the associated dataset</w:t>
            </w:r>
          </w:p>
          <w:p w14:paraId="4470EE2D" w14:textId="092BB2D0" w:rsidR="003223CE" w:rsidRPr="00F6575A" w:rsidRDefault="003223CE" w:rsidP="003223CE">
            <w:pPr>
              <w:pStyle w:val="Listenabsatz"/>
              <w:numPr>
                <w:ilvl w:val="0"/>
                <w:numId w:val="33"/>
              </w:numPr>
              <w:rPr>
                <w:rFonts w:cs="Arial"/>
                <w:szCs w:val="20"/>
              </w:rPr>
            </w:pPr>
            <w:r w:rsidRPr="00F6575A">
              <w:rPr>
                <w:rFonts w:cs="Arial"/>
                <w:szCs w:val="20"/>
              </w:rPr>
              <w:t xml:space="preserve">the battery state of charge is set to 50% of </w:t>
            </w:r>
            <w:proofErr w:type="spellStart"/>
            <w:r w:rsidRPr="00F6575A">
              <w:rPr>
                <w:rFonts w:cs="Arial"/>
                <w:szCs w:val="20"/>
              </w:rPr>
              <w:t>nomimal</w:t>
            </w:r>
            <w:proofErr w:type="spellEnd"/>
            <w:r w:rsidRPr="00F6575A">
              <w:rPr>
                <w:rFonts w:cs="Arial"/>
                <w:szCs w:val="20"/>
              </w:rPr>
              <w:t xml:space="preserve"> energy</w:t>
            </w:r>
          </w:p>
          <w:p w14:paraId="3B255658" w14:textId="20217E83" w:rsidR="00316F83" w:rsidRPr="00F6575A" w:rsidRDefault="003223CE" w:rsidP="003223CE">
            <w:pPr>
              <w:pStyle w:val="Listenabsatz"/>
              <w:numPr>
                <w:ilvl w:val="0"/>
                <w:numId w:val="33"/>
              </w:numPr>
              <w:rPr>
                <w:rFonts w:cs="Arial"/>
                <w:szCs w:val="20"/>
              </w:rPr>
            </w:pPr>
            <w:r w:rsidRPr="00F6575A">
              <w:rPr>
                <w:rFonts w:cs="Arial"/>
                <w:szCs w:val="20"/>
              </w:rPr>
              <w:t xml:space="preserve">the district heating system </w:t>
            </w:r>
            <w:proofErr w:type="gramStart"/>
            <w:r w:rsidRPr="00F6575A">
              <w:rPr>
                <w:rFonts w:cs="Arial"/>
                <w:szCs w:val="20"/>
              </w:rPr>
              <w:t>is allowed to</w:t>
            </w:r>
            <w:proofErr w:type="gramEnd"/>
            <w:r w:rsidRPr="00F6575A">
              <w:rPr>
                <w:rFonts w:cs="Arial"/>
                <w:szCs w:val="20"/>
              </w:rPr>
              <w:t xml:space="preserve"> relax to a steady state with the heat pump turned off</w:t>
            </w:r>
          </w:p>
        </w:tc>
      </w:tr>
      <w:tr w:rsidR="00316F83" w:rsidRPr="004D314E" w14:paraId="3B25565C" w14:textId="77777777" w:rsidTr="57CE34EC">
        <w:trPr>
          <w:jc w:val="center"/>
        </w:trPr>
        <w:tc>
          <w:tcPr>
            <w:tcW w:w="3369" w:type="dxa"/>
            <w:shd w:val="clear" w:color="auto" w:fill="FFFFFF" w:themeFill="background1"/>
          </w:tcPr>
          <w:p w14:paraId="3B25565A"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6E8F5B2D" w14:textId="77777777" w:rsidR="00316F83" w:rsidRPr="00F6575A" w:rsidRDefault="003223CE" w:rsidP="00316F83">
            <w:pPr>
              <w:rPr>
                <w:rFonts w:cs="Arial"/>
                <w:sz w:val="20"/>
                <w:szCs w:val="20"/>
                <w:lang w:val="en-US"/>
              </w:rPr>
            </w:pPr>
            <w:r w:rsidRPr="00F6575A">
              <w:rPr>
                <w:rFonts w:cs="Arial"/>
                <w:sz w:val="20"/>
                <w:szCs w:val="20"/>
                <w:lang w:val="en-US"/>
              </w:rPr>
              <w:t>Test signals:</w:t>
            </w:r>
          </w:p>
          <w:p w14:paraId="0CA9CBFB" w14:textId="77777777" w:rsidR="003223CE" w:rsidRPr="00F6575A" w:rsidRDefault="003223CE" w:rsidP="003223CE">
            <w:pPr>
              <w:pStyle w:val="Listenabsatz"/>
              <w:numPr>
                <w:ilvl w:val="0"/>
                <w:numId w:val="20"/>
              </w:numPr>
              <w:rPr>
                <w:rFonts w:cs="Arial"/>
                <w:szCs w:val="20"/>
              </w:rPr>
            </w:pPr>
            <w:proofErr w:type="spellStart"/>
            <w:r w:rsidRPr="00F6575A">
              <w:rPr>
                <w:rFonts w:cs="Arial"/>
                <w:szCs w:val="20"/>
              </w:rPr>
              <w:t>P_import_limit</w:t>
            </w:r>
            <w:proofErr w:type="spellEnd"/>
            <w:r w:rsidRPr="00F6575A">
              <w:rPr>
                <w:rFonts w:cs="Arial"/>
                <w:szCs w:val="20"/>
              </w:rPr>
              <w:t>: District electrical consumption bound requested from battery/EV units [</w:t>
            </w:r>
            <w:proofErr w:type="spellStart"/>
            <w:r w:rsidRPr="00F6575A">
              <w:rPr>
                <w:rFonts w:cs="Arial"/>
                <w:szCs w:val="20"/>
              </w:rPr>
              <w:t>kWe</w:t>
            </w:r>
            <w:proofErr w:type="spellEnd"/>
            <w:r w:rsidRPr="00F6575A">
              <w:rPr>
                <w:rFonts w:cs="Arial"/>
                <w:szCs w:val="20"/>
              </w:rPr>
              <w:t>]</w:t>
            </w:r>
          </w:p>
          <w:p w14:paraId="69030EC2" w14:textId="77777777" w:rsidR="003223CE" w:rsidRPr="00F6575A" w:rsidRDefault="003223CE" w:rsidP="003223CE">
            <w:pPr>
              <w:pStyle w:val="Listenabsatz"/>
              <w:numPr>
                <w:ilvl w:val="0"/>
                <w:numId w:val="20"/>
              </w:numPr>
              <w:rPr>
                <w:rFonts w:cs="Arial"/>
                <w:szCs w:val="20"/>
              </w:rPr>
            </w:pPr>
            <w:proofErr w:type="spellStart"/>
            <w:r w:rsidRPr="00F6575A">
              <w:rPr>
                <w:rFonts w:cs="Arial"/>
                <w:szCs w:val="20"/>
              </w:rPr>
              <w:t>P_export_limit</w:t>
            </w:r>
            <w:proofErr w:type="spellEnd"/>
            <w:r w:rsidRPr="00F6575A">
              <w:rPr>
                <w:rFonts w:cs="Arial"/>
                <w:szCs w:val="20"/>
              </w:rPr>
              <w:t>: District electrical export bound requested from heating units [</w:t>
            </w:r>
            <w:proofErr w:type="spellStart"/>
            <w:r w:rsidRPr="00F6575A">
              <w:rPr>
                <w:rFonts w:cs="Arial"/>
                <w:szCs w:val="20"/>
              </w:rPr>
              <w:t>kWe</w:t>
            </w:r>
            <w:proofErr w:type="spellEnd"/>
            <w:r w:rsidRPr="00F6575A">
              <w:rPr>
                <w:rFonts w:cs="Arial"/>
                <w:szCs w:val="20"/>
              </w:rPr>
              <w:t>]</w:t>
            </w:r>
          </w:p>
          <w:p w14:paraId="3B25565B" w14:textId="355A199F" w:rsidR="003223CE" w:rsidRPr="00F6575A" w:rsidRDefault="003223CE" w:rsidP="003223CE">
            <w:pPr>
              <w:pStyle w:val="Listenabsatz"/>
              <w:numPr>
                <w:ilvl w:val="0"/>
                <w:numId w:val="20"/>
              </w:numPr>
              <w:rPr>
                <w:rFonts w:cs="Arial"/>
                <w:szCs w:val="20"/>
              </w:rPr>
            </w:pPr>
            <w:r w:rsidRPr="00F6575A">
              <w:rPr>
                <w:rFonts w:cs="Arial"/>
                <w:szCs w:val="20"/>
              </w:rPr>
              <w:t>gamma: Scaling factor for district import and export [</w:t>
            </w:r>
            <w:proofErr w:type="spellStart"/>
            <w:r w:rsidRPr="00F6575A">
              <w:rPr>
                <w:rFonts w:cs="Arial"/>
                <w:szCs w:val="20"/>
              </w:rPr>
              <w:t>n.u</w:t>
            </w:r>
            <w:proofErr w:type="spellEnd"/>
            <w:r w:rsidRPr="00F6575A">
              <w:rPr>
                <w:rFonts w:cs="Arial"/>
                <w:szCs w:val="20"/>
              </w:rPr>
              <w:t>.]</w:t>
            </w:r>
          </w:p>
        </w:tc>
      </w:tr>
      <w:tr w:rsidR="00316F83" w:rsidRPr="004D314E" w14:paraId="3B25565F" w14:textId="77777777" w:rsidTr="57CE34EC">
        <w:trPr>
          <w:jc w:val="center"/>
        </w:trPr>
        <w:tc>
          <w:tcPr>
            <w:tcW w:w="3369" w:type="dxa"/>
            <w:shd w:val="clear" w:color="auto" w:fill="FFFFFF" w:themeFill="background1"/>
          </w:tcPr>
          <w:p w14:paraId="3B25565D"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hemeFill="background1"/>
          </w:tcPr>
          <w:p w14:paraId="3B25565E" w14:textId="7E625C38" w:rsidR="00316F83" w:rsidRPr="00F6575A" w:rsidRDefault="00F6575A" w:rsidP="003223CE">
            <w:pPr>
              <w:rPr>
                <w:rFonts w:cs="Arial"/>
                <w:sz w:val="20"/>
                <w:szCs w:val="20"/>
              </w:rPr>
            </w:pPr>
            <w:r>
              <w:rPr>
                <w:rFonts w:cs="Arial"/>
                <w:sz w:val="20"/>
                <w:szCs w:val="20"/>
              </w:rPr>
              <w:t>N/A</w:t>
            </w:r>
          </w:p>
        </w:tc>
      </w:tr>
      <w:tr w:rsidR="00316F83" w:rsidRPr="004D314E" w14:paraId="3B255662" w14:textId="77777777" w:rsidTr="57CE34EC">
        <w:trPr>
          <w:jc w:val="center"/>
        </w:trPr>
        <w:tc>
          <w:tcPr>
            <w:tcW w:w="3369" w:type="dxa"/>
            <w:shd w:val="clear" w:color="auto" w:fill="FFFFFF" w:themeFill="background1"/>
          </w:tcPr>
          <w:p w14:paraId="3B255660"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3B255661" w14:textId="7221269B" w:rsidR="00316F83" w:rsidRPr="00F6575A" w:rsidRDefault="00F6575A" w:rsidP="00316F83">
            <w:pPr>
              <w:rPr>
                <w:rFonts w:cs="Arial"/>
                <w:sz w:val="20"/>
                <w:szCs w:val="20"/>
                <w:lang w:val="en-US"/>
              </w:rPr>
            </w:pPr>
            <w:r w:rsidRPr="2432C7F0">
              <w:rPr>
                <w:rFonts w:cs="Arial"/>
                <w:sz w:val="20"/>
                <w:szCs w:val="20"/>
                <w:lang w:val="en-US"/>
              </w:rPr>
              <w:t xml:space="preserve">The test is run at a fixed time step of </w:t>
            </w:r>
            <w:commentRangeStart w:id="72"/>
            <w:commentRangeStart w:id="73"/>
            <w:r w:rsidRPr="2432C7F0">
              <w:rPr>
                <w:rFonts w:cs="Arial"/>
                <w:sz w:val="20"/>
                <w:szCs w:val="20"/>
                <w:lang w:val="en-US"/>
              </w:rPr>
              <w:t>10 seconds</w:t>
            </w:r>
            <w:commentRangeEnd w:id="72"/>
            <w:r>
              <w:rPr>
                <w:rStyle w:val="Kommentarzeichen"/>
              </w:rPr>
              <w:commentReference w:id="72"/>
            </w:r>
            <w:commentRangeEnd w:id="73"/>
            <w:r>
              <w:rPr>
                <w:rStyle w:val="Kommentarzeichen"/>
              </w:rPr>
              <w:commentReference w:id="73"/>
            </w:r>
            <w:r w:rsidRPr="2432C7F0">
              <w:rPr>
                <w:rFonts w:cs="Arial"/>
                <w:sz w:val="20"/>
                <w:szCs w:val="20"/>
                <w:lang w:val="en-US"/>
              </w:rPr>
              <w:t>.</w:t>
            </w:r>
          </w:p>
        </w:tc>
      </w:tr>
      <w:tr w:rsidR="00316F83" w:rsidRPr="004D314E" w14:paraId="3B255665" w14:textId="77777777" w:rsidTr="57CE34EC">
        <w:trPr>
          <w:jc w:val="center"/>
        </w:trPr>
        <w:tc>
          <w:tcPr>
            <w:tcW w:w="3369" w:type="dxa"/>
            <w:shd w:val="clear" w:color="auto" w:fill="FFFFFF" w:themeFill="background1"/>
          </w:tcPr>
          <w:p w14:paraId="3B255663"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3B255664" w14:textId="17ADA2C9" w:rsidR="00316F83" w:rsidRPr="00F6575A" w:rsidRDefault="00F6575A" w:rsidP="00316F83">
            <w:pPr>
              <w:rPr>
                <w:rFonts w:cs="Arial"/>
                <w:sz w:val="20"/>
                <w:szCs w:val="20"/>
                <w:lang w:val="en-US"/>
              </w:rPr>
            </w:pPr>
            <w:r w:rsidRPr="00F6575A">
              <w:rPr>
                <w:rFonts w:cs="Arial"/>
                <w:sz w:val="20"/>
                <w:szCs w:val="20"/>
                <w:lang w:val="en-US"/>
              </w:rPr>
              <w:t>Since the exact electrical demand signal consists of a deterministic trend and a randomized factor, each “run” above should be repeated 10 times, with the mean and standard deviation of each target metric recorded.</w:t>
            </w:r>
          </w:p>
        </w:tc>
      </w:tr>
      <w:tr w:rsidR="00316F83" w:rsidRPr="004D314E" w14:paraId="3B255668" w14:textId="77777777" w:rsidTr="57CE34EC">
        <w:trPr>
          <w:jc w:val="center"/>
        </w:trPr>
        <w:tc>
          <w:tcPr>
            <w:tcW w:w="3369" w:type="dxa"/>
            <w:shd w:val="clear" w:color="auto" w:fill="FFFFFF" w:themeFill="background1"/>
          </w:tcPr>
          <w:p w14:paraId="3B255666"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hemeFill="background1"/>
          </w:tcPr>
          <w:p w14:paraId="3B255667" w14:textId="315F137E" w:rsidR="00316F83" w:rsidRPr="00F6575A" w:rsidRDefault="00F6575A" w:rsidP="00316F83">
            <w:pPr>
              <w:rPr>
                <w:rFonts w:cs="Arial"/>
                <w:sz w:val="20"/>
                <w:szCs w:val="20"/>
                <w:lang w:val="en-US"/>
              </w:rPr>
            </w:pPr>
            <w:r>
              <w:rPr>
                <w:rFonts w:cs="Arial"/>
                <w:sz w:val="20"/>
                <w:szCs w:val="20"/>
                <w:lang w:val="en-US"/>
              </w:rPr>
              <w:t>N/A</w:t>
            </w:r>
          </w:p>
        </w:tc>
      </w:tr>
    </w:tbl>
    <w:p w14:paraId="3B255669" w14:textId="77777777" w:rsidR="005F33F1" w:rsidRDefault="005F33F1" w:rsidP="005F33F1">
      <w:pPr>
        <w:rPr>
          <w:sz w:val="20"/>
          <w:szCs w:val="20"/>
        </w:rPr>
      </w:pPr>
    </w:p>
    <w:p w14:paraId="08668807" w14:textId="77777777" w:rsidR="005F33F1" w:rsidRDefault="005F33F1" w:rsidP="053AB39C">
      <w:pPr>
        <w:jc w:val="center"/>
        <w:rPr>
          <w:b/>
          <w:bCs/>
          <w:sz w:val="24"/>
          <w:lang w:val="en-US"/>
        </w:rPr>
      </w:pPr>
    </w:p>
    <w:p w14:paraId="756FB687" w14:textId="1E36BF4E" w:rsidR="005F33F1" w:rsidRDefault="679CC5B5" w:rsidP="053AB39C">
      <w:pPr>
        <w:jc w:val="center"/>
        <w:rPr>
          <w:b/>
          <w:bCs/>
          <w:sz w:val="24"/>
          <w:lang w:val="en-US"/>
        </w:rPr>
      </w:pPr>
      <w:r w:rsidRPr="053AB39C">
        <w:rPr>
          <w:b/>
          <w:bCs/>
          <w:sz w:val="24"/>
          <w:lang w:val="en-US"/>
        </w:rPr>
        <w:t>Test Specification TC</w:t>
      </w:r>
      <w:del w:id="74" w:author="Opas Mikael" w:date="2021-08-17T15:39:00Z">
        <w:r w:rsidRPr="053AB39C" w:rsidDel="001C0847">
          <w:rPr>
            <w:b/>
            <w:bCs/>
            <w:sz w:val="24"/>
            <w:lang w:val="en-US"/>
          </w:rPr>
          <w:delText>08</w:delText>
        </w:r>
      </w:del>
      <w:ins w:id="75" w:author="Opas Mikael" w:date="2021-08-17T15:39:00Z">
        <w:r w:rsidR="001C0847">
          <w:rPr>
            <w:b/>
            <w:bCs/>
            <w:sz w:val="24"/>
            <w:lang w:val="en-US"/>
          </w:rPr>
          <w:t>11</w:t>
        </w:r>
      </w:ins>
      <w:r w:rsidRPr="053AB39C">
        <w:rPr>
          <w:b/>
          <w:bCs/>
          <w:sz w:val="24"/>
          <w:lang w:val="en-US"/>
        </w:rPr>
        <w:t>.TS02</w:t>
      </w:r>
    </w:p>
    <w:p w14:paraId="76BC58D1" w14:textId="77777777" w:rsidR="005F33F1" w:rsidRDefault="005F33F1" w:rsidP="053AB39C">
      <w:pPr>
        <w:rPr>
          <w:sz w:val="20"/>
          <w:szCs w:val="20"/>
        </w:rPr>
      </w:pP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369"/>
        <w:gridCol w:w="6113"/>
      </w:tblGrid>
      <w:tr w:rsidR="053AB39C" w14:paraId="7FAF1D3D" w14:textId="77777777" w:rsidTr="57CE34EC">
        <w:trPr>
          <w:jc w:val="center"/>
        </w:trPr>
        <w:tc>
          <w:tcPr>
            <w:tcW w:w="3369" w:type="dxa"/>
            <w:shd w:val="clear" w:color="auto" w:fill="FFFFFF" w:themeFill="background1"/>
          </w:tcPr>
          <w:p w14:paraId="16C0C382" w14:textId="77777777" w:rsidR="053AB39C" w:rsidRDefault="053AB39C" w:rsidP="053AB39C">
            <w:pPr>
              <w:rPr>
                <w:sz w:val="20"/>
                <w:szCs w:val="20"/>
              </w:rPr>
            </w:pPr>
            <w:r w:rsidRPr="053AB39C">
              <w:rPr>
                <w:b/>
                <w:bCs/>
                <w:sz w:val="20"/>
                <w:szCs w:val="20"/>
              </w:rPr>
              <w:t>Reference to Test Case</w:t>
            </w:r>
          </w:p>
        </w:tc>
        <w:tc>
          <w:tcPr>
            <w:tcW w:w="6113" w:type="dxa"/>
            <w:shd w:val="clear" w:color="auto" w:fill="FFFFFF" w:themeFill="background1"/>
          </w:tcPr>
          <w:p w14:paraId="656FF89A" w14:textId="3B0E7951" w:rsidR="053AB39C" w:rsidRDefault="053AB39C" w:rsidP="053AB39C">
            <w:pPr>
              <w:rPr>
                <w:rFonts w:cs="Arial"/>
                <w:sz w:val="20"/>
                <w:szCs w:val="20"/>
              </w:rPr>
            </w:pPr>
            <w:r w:rsidRPr="053AB39C">
              <w:rPr>
                <w:rFonts w:cs="Arial"/>
                <w:sz w:val="20"/>
                <w:szCs w:val="20"/>
              </w:rPr>
              <w:t>TC</w:t>
            </w:r>
            <w:del w:id="76" w:author="Opas Mikael" w:date="2021-08-17T15:39:00Z">
              <w:r w:rsidRPr="053AB39C" w:rsidDel="001C0847">
                <w:rPr>
                  <w:rFonts w:cs="Arial"/>
                  <w:sz w:val="20"/>
                  <w:szCs w:val="20"/>
                </w:rPr>
                <w:delText>08</w:delText>
              </w:r>
            </w:del>
            <w:ins w:id="77" w:author="Opas Mikael" w:date="2021-08-17T15:39:00Z">
              <w:r w:rsidR="001C0847">
                <w:rPr>
                  <w:rFonts w:cs="Arial"/>
                  <w:sz w:val="20"/>
                  <w:szCs w:val="20"/>
                </w:rPr>
                <w:t>11</w:t>
              </w:r>
            </w:ins>
          </w:p>
        </w:tc>
      </w:tr>
      <w:tr w:rsidR="053AB39C" w14:paraId="5C784A3F" w14:textId="77777777" w:rsidTr="57CE34EC">
        <w:trPr>
          <w:jc w:val="center"/>
        </w:trPr>
        <w:tc>
          <w:tcPr>
            <w:tcW w:w="3369" w:type="dxa"/>
            <w:shd w:val="clear" w:color="auto" w:fill="FFFFFF" w:themeFill="background1"/>
          </w:tcPr>
          <w:p w14:paraId="09ECDCC7" w14:textId="77777777" w:rsidR="053AB39C" w:rsidRDefault="053AB39C" w:rsidP="053AB39C">
            <w:pPr>
              <w:rPr>
                <w:sz w:val="20"/>
                <w:szCs w:val="20"/>
              </w:rPr>
            </w:pPr>
            <w:r w:rsidRPr="053AB39C">
              <w:rPr>
                <w:b/>
                <w:bCs/>
                <w:sz w:val="20"/>
                <w:szCs w:val="20"/>
              </w:rPr>
              <w:t xml:space="preserve">Title of Test </w:t>
            </w:r>
          </w:p>
        </w:tc>
        <w:tc>
          <w:tcPr>
            <w:tcW w:w="6113" w:type="dxa"/>
            <w:shd w:val="clear" w:color="auto" w:fill="FFFFFF" w:themeFill="background1"/>
          </w:tcPr>
          <w:p w14:paraId="2654F17F" w14:textId="68A567B1" w:rsidR="053AB39C" w:rsidRDefault="053AB39C" w:rsidP="053AB39C">
            <w:pPr>
              <w:rPr>
                <w:rFonts w:cs="Arial"/>
                <w:sz w:val="20"/>
                <w:szCs w:val="20"/>
              </w:rPr>
            </w:pPr>
            <w:r w:rsidRPr="053AB39C">
              <w:rPr>
                <w:rFonts w:cs="Arial"/>
                <w:sz w:val="20"/>
                <w:szCs w:val="20"/>
              </w:rPr>
              <w:t xml:space="preserve">Local controller </w:t>
            </w:r>
            <w:del w:id="78" w:author="Calin Mihai" w:date="2021-04-07T13:02:00Z">
              <w:r w:rsidRPr="053AB39C" w:rsidDel="005F2584">
                <w:rPr>
                  <w:rFonts w:cs="Arial"/>
                  <w:sz w:val="20"/>
                  <w:szCs w:val="20"/>
                </w:rPr>
                <w:delText>respond</w:delText>
              </w:r>
            </w:del>
            <w:ins w:id="79" w:author="Calin Mihai" w:date="2021-04-07T13:02:00Z">
              <w:r w:rsidR="005F2584" w:rsidRPr="053AB39C">
                <w:rPr>
                  <w:rFonts w:cs="Arial"/>
                  <w:sz w:val="20"/>
                  <w:szCs w:val="20"/>
                </w:rPr>
                <w:t>responds</w:t>
              </w:r>
            </w:ins>
            <w:r w:rsidRPr="053AB39C">
              <w:rPr>
                <w:rFonts w:cs="Arial"/>
                <w:sz w:val="20"/>
                <w:szCs w:val="20"/>
              </w:rPr>
              <w:t xml:space="preserve"> to service requests from aggregator controller</w:t>
            </w:r>
          </w:p>
        </w:tc>
      </w:tr>
      <w:tr w:rsidR="053AB39C" w14:paraId="35D9DB6C" w14:textId="77777777" w:rsidTr="57CE34EC">
        <w:trPr>
          <w:jc w:val="center"/>
        </w:trPr>
        <w:tc>
          <w:tcPr>
            <w:tcW w:w="3369" w:type="dxa"/>
            <w:shd w:val="clear" w:color="auto" w:fill="FFFFFF" w:themeFill="background1"/>
          </w:tcPr>
          <w:p w14:paraId="24194D38" w14:textId="77777777" w:rsidR="053AB39C" w:rsidRDefault="053AB39C" w:rsidP="053AB39C">
            <w:pPr>
              <w:jc w:val="left"/>
              <w:rPr>
                <w:b/>
                <w:bCs/>
                <w:sz w:val="20"/>
                <w:szCs w:val="20"/>
              </w:rPr>
            </w:pPr>
            <w:r w:rsidRPr="053AB39C">
              <w:rPr>
                <w:b/>
                <w:bCs/>
                <w:sz w:val="20"/>
                <w:szCs w:val="20"/>
              </w:rPr>
              <w:t>Test Rationale</w:t>
            </w:r>
          </w:p>
        </w:tc>
        <w:tc>
          <w:tcPr>
            <w:tcW w:w="6113" w:type="dxa"/>
            <w:shd w:val="clear" w:color="auto" w:fill="FFFFFF" w:themeFill="background1"/>
          </w:tcPr>
          <w:p w14:paraId="7551A64D" w14:textId="7D1FA3A6" w:rsidR="053AB39C" w:rsidRDefault="053AB39C" w:rsidP="053AB39C">
            <w:pPr>
              <w:rPr>
                <w:rFonts w:cs="Arial"/>
                <w:sz w:val="20"/>
                <w:szCs w:val="20"/>
                <w:lang w:val="en-US"/>
              </w:rPr>
            </w:pPr>
            <w:r w:rsidRPr="053AB39C">
              <w:rPr>
                <w:rFonts w:cs="Arial"/>
                <w:sz w:val="20"/>
                <w:szCs w:val="20"/>
                <w:lang w:val="en-US"/>
              </w:rPr>
              <w:t>This test characterizes district operation with and without Booster Heater Controller and Electric Storage Controller active, seeking to demonstrate that the local controllers respond to service requests from the aggregator controller.</w:t>
            </w:r>
          </w:p>
        </w:tc>
      </w:tr>
      <w:tr w:rsidR="053AB39C" w14:paraId="1C258E7D" w14:textId="77777777" w:rsidTr="57CE34EC">
        <w:trPr>
          <w:jc w:val="center"/>
        </w:trPr>
        <w:tc>
          <w:tcPr>
            <w:tcW w:w="3369" w:type="dxa"/>
            <w:shd w:val="clear" w:color="auto" w:fill="FFFFFF" w:themeFill="background1"/>
          </w:tcPr>
          <w:p w14:paraId="0C2FB51A" w14:textId="77777777" w:rsidR="053AB39C" w:rsidRDefault="053AB39C" w:rsidP="053AB39C">
            <w:pPr>
              <w:jc w:val="left"/>
              <w:rPr>
                <w:sz w:val="20"/>
                <w:szCs w:val="20"/>
                <w:lang w:val="en-US"/>
              </w:rPr>
            </w:pPr>
            <w:r w:rsidRPr="053AB39C">
              <w:rPr>
                <w:b/>
                <w:bCs/>
                <w:sz w:val="20"/>
                <w:szCs w:val="20"/>
                <w:lang w:val="en-US"/>
              </w:rPr>
              <w:t xml:space="preserve">Specific Test System  </w:t>
            </w:r>
            <w:r>
              <w:br/>
            </w:r>
            <w:r w:rsidRPr="053AB39C">
              <w:rPr>
                <w:sz w:val="20"/>
                <w:szCs w:val="20"/>
                <w:lang w:val="en-US"/>
              </w:rPr>
              <w:t>(graphical)</w:t>
            </w:r>
          </w:p>
        </w:tc>
        <w:tc>
          <w:tcPr>
            <w:tcW w:w="6113" w:type="dxa"/>
            <w:shd w:val="clear" w:color="auto" w:fill="FFFFFF" w:themeFill="background1"/>
          </w:tcPr>
          <w:p w14:paraId="67A504C3" w14:textId="77777777" w:rsidR="053AB39C" w:rsidRDefault="053AB39C" w:rsidP="053AB39C">
            <w:pPr>
              <w:rPr>
                <w:rFonts w:cs="Arial"/>
                <w:sz w:val="20"/>
                <w:szCs w:val="20"/>
                <w:lang w:val="en-US"/>
              </w:rPr>
            </w:pPr>
            <w:r w:rsidRPr="053AB39C">
              <w:rPr>
                <w:rFonts w:cs="Arial"/>
                <w:sz w:val="20"/>
                <w:szCs w:val="20"/>
                <w:lang w:val="en-US"/>
              </w:rPr>
              <w:t xml:space="preserve">The system under test includes an electrical system, a district heating </w:t>
            </w:r>
            <w:proofErr w:type="gramStart"/>
            <w:r w:rsidRPr="053AB39C">
              <w:rPr>
                <w:rFonts w:cs="Arial"/>
                <w:sz w:val="20"/>
                <w:szCs w:val="20"/>
                <w:lang w:val="en-US"/>
              </w:rPr>
              <w:t>system</w:t>
            </w:r>
            <w:proofErr w:type="gramEnd"/>
            <w:r w:rsidRPr="053AB39C">
              <w:rPr>
                <w:rFonts w:cs="Arial"/>
                <w:sz w:val="20"/>
                <w:szCs w:val="20"/>
                <w:lang w:val="en-US"/>
              </w:rPr>
              <w:t xml:space="preserve"> and a control system. Each is sketched below.</w:t>
            </w:r>
          </w:p>
          <w:p w14:paraId="6EC82EA2" w14:textId="77777777" w:rsidR="053AB39C" w:rsidRDefault="053AB39C" w:rsidP="053AB39C">
            <w:pPr>
              <w:rPr>
                <w:rFonts w:cs="Arial"/>
                <w:sz w:val="20"/>
                <w:szCs w:val="20"/>
                <w:lang w:val="en-US"/>
              </w:rPr>
            </w:pPr>
          </w:p>
          <w:p w14:paraId="1AF4F4BF" w14:textId="1EBD8664" w:rsidR="053AB39C" w:rsidRDefault="053AB39C" w:rsidP="053AB39C">
            <w:pPr>
              <w:rPr>
                <w:rFonts w:cs="Arial"/>
                <w:sz w:val="20"/>
                <w:szCs w:val="20"/>
                <w:u w:val="single"/>
                <w:lang w:val="en-US"/>
              </w:rPr>
            </w:pPr>
            <w:r w:rsidRPr="053AB39C">
              <w:rPr>
                <w:rFonts w:cs="Arial"/>
                <w:sz w:val="20"/>
                <w:szCs w:val="20"/>
                <w:u w:val="single"/>
                <w:lang w:val="en-US"/>
              </w:rPr>
              <w:t>Thermal system</w:t>
            </w:r>
          </w:p>
          <w:p w14:paraId="75F6407E" w14:textId="77777777" w:rsidR="053AB39C" w:rsidRDefault="053AB39C" w:rsidP="053AB39C">
            <w:pPr>
              <w:rPr>
                <w:rFonts w:cs="Arial"/>
                <w:sz w:val="20"/>
                <w:szCs w:val="20"/>
                <w:lang w:val="en-US"/>
              </w:rPr>
            </w:pPr>
          </w:p>
          <w:p w14:paraId="4F45D0F1" w14:textId="03BF4C3C" w:rsidR="053AB39C" w:rsidRDefault="053AB39C" w:rsidP="053AB39C">
            <w:pPr>
              <w:rPr>
                <w:rFonts w:cs="Arial"/>
                <w:sz w:val="20"/>
                <w:szCs w:val="20"/>
                <w:lang w:val="en-US"/>
              </w:rPr>
            </w:pPr>
            <w:r w:rsidRPr="053AB39C">
              <w:rPr>
                <w:rFonts w:cs="Arial"/>
                <w:sz w:val="20"/>
                <w:szCs w:val="20"/>
                <w:lang w:val="en-US"/>
              </w:rPr>
              <w:t>The block called “Row Houses” consists of multiple small loads which are aggregated into a single, larger load.</w:t>
            </w:r>
          </w:p>
          <w:p w14:paraId="597C4D32" w14:textId="7E97C069" w:rsidR="053AB39C" w:rsidRDefault="053AB39C" w:rsidP="053AB39C">
            <w:pPr>
              <w:jc w:val="center"/>
              <w:rPr>
                <w:rFonts w:cs="Arial"/>
                <w:sz w:val="20"/>
                <w:szCs w:val="20"/>
                <w:lang w:val="en-US"/>
              </w:rPr>
            </w:pPr>
            <w:r>
              <w:rPr>
                <w:noProof/>
              </w:rPr>
              <w:lastRenderedPageBreak/>
              <w:drawing>
                <wp:inline distT="0" distB="0" distL="0" distR="0" wp14:anchorId="65D6329E" wp14:editId="50EFD396">
                  <wp:extent cx="3183368" cy="2782957"/>
                  <wp:effectExtent l="0" t="0" r="0" b="0"/>
                  <wp:docPr id="16345021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0">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a:blip>
                          <a:srcRect t="-3086" b="-3086"/>
                          <a:stretch>
                            <a:fillRect/>
                          </a:stretch>
                        </pic:blipFill>
                        <pic:spPr bwMode="auto">
                          <a:xfrm>
                            <a:off x="0" y="0"/>
                            <a:ext cx="3183368" cy="2782957"/>
                          </a:xfrm>
                          <a:prstGeom prst="rect">
                            <a:avLst/>
                          </a:prstGeom>
                          <a:noFill/>
                          <a:ln>
                            <a:noFill/>
                          </a:ln>
                          <a:extLst>
                            <a:ext uri="{53640926-AAD7-44D8-BBD7-CCE9431645EC}">
                              <a14:shadowObscured xmlns:a14="http://schemas.microsoft.com/office/drawing/2010/main"/>
                            </a:ext>
                          </a:extLst>
                        </pic:spPr>
                      </pic:pic>
                    </a:graphicData>
                  </a:graphic>
                </wp:inline>
              </w:drawing>
            </w:r>
            <w:commentRangeStart w:id="80"/>
            <w:commentRangeEnd w:id="80"/>
            <w:r>
              <w:rPr>
                <w:rStyle w:val="Kommentarzeichen"/>
              </w:rPr>
              <w:commentReference w:id="80"/>
            </w:r>
          </w:p>
          <w:p w14:paraId="2975A51A" w14:textId="4140BBE2" w:rsidR="053AB39C" w:rsidRDefault="053AB39C" w:rsidP="053AB39C">
            <w:pPr>
              <w:rPr>
                <w:rFonts w:cs="Arial"/>
                <w:sz w:val="20"/>
                <w:szCs w:val="20"/>
                <w:u w:val="single"/>
                <w:lang w:val="en-US"/>
              </w:rPr>
            </w:pPr>
            <w:r w:rsidRPr="053AB39C">
              <w:rPr>
                <w:rFonts w:cs="Arial"/>
                <w:sz w:val="20"/>
                <w:szCs w:val="20"/>
                <w:u w:val="single"/>
                <w:lang w:val="en-US"/>
              </w:rPr>
              <w:t>Electrical system</w:t>
            </w:r>
          </w:p>
          <w:p w14:paraId="5BD876D5" w14:textId="77777777" w:rsidR="053AB39C" w:rsidRDefault="053AB39C" w:rsidP="053AB39C">
            <w:pPr>
              <w:rPr>
                <w:rFonts w:cs="Arial"/>
                <w:sz w:val="20"/>
                <w:szCs w:val="20"/>
                <w:lang w:val="en-US"/>
              </w:rPr>
            </w:pPr>
          </w:p>
          <w:p w14:paraId="67198734" w14:textId="5AB30054" w:rsidR="053AB39C" w:rsidRDefault="053AB39C" w:rsidP="053AB39C">
            <w:pPr>
              <w:rPr>
                <w:rFonts w:cs="Arial"/>
                <w:sz w:val="20"/>
                <w:szCs w:val="20"/>
                <w:lang w:val="en-US"/>
              </w:rPr>
            </w:pPr>
            <w:r w:rsidRPr="053AB39C">
              <w:rPr>
                <w:rFonts w:cs="Arial"/>
                <w:sz w:val="20"/>
                <w:szCs w:val="20"/>
                <w:lang w:val="en-US"/>
              </w:rPr>
              <w:t>Note, that only loads which are marked in red are inside the quarter under control. All buses are taken to be P-Q buses, with the grid acting as the slack bus. Rings 3-5 are summarized, as no buses are inside the district.</w:t>
            </w:r>
          </w:p>
          <w:p w14:paraId="026803B5" w14:textId="15F8D1A5" w:rsidR="053AB39C" w:rsidRDefault="053AB39C" w:rsidP="053AB39C">
            <w:pPr>
              <w:jc w:val="center"/>
              <w:rPr>
                <w:rFonts w:cs="Arial"/>
                <w:sz w:val="20"/>
                <w:szCs w:val="20"/>
                <w:lang w:val="en-US"/>
              </w:rPr>
            </w:pPr>
            <w:r>
              <w:rPr>
                <w:noProof/>
              </w:rPr>
              <w:drawing>
                <wp:inline distT="0" distB="0" distL="0" distR="0" wp14:anchorId="538DA0B7" wp14:editId="461BB1F2">
                  <wp:extent cx="3297935" cy="3626809"/>
                  <wp:effectExtent l="0" t="0" r="0" b="0"/>
                  <wp:docPr id="1730977916"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21">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a:blip>
                          <a:srcRect t="-1847" b="-1847"/>
                          <a:stretch>
                            <a:fillRect/>
                          </a:stretch>
                        </pic:blipFill>
                        <pic:spPr bwMode="auto">
                          <a:xfrm>
                            <a:off x="0" y="0"/>
                            <a:ext cx="3297935" cy="3626809"/>
                          </a:xfrm>
                          <a:prstGeom prst="rect">
                            <a:avLst/>
                          </a:prstGeom>
                          <a:noFill/>
                          <a:ln>
                            <a:noFill/>
                          </a:ln>
                          <a:extLst>
                            <a:ext uri="{53640926-AAD7-44D8-BBD7-CCE9431645EC}">
                              <a14:shadowObscured xmlns:a14="http://schemas.microsoft.com/office/drawing/2010/main"/>
                            </a:ext>
                          </a:extLst>
                        </pic:spPr>
                      </pic:pic>
                    </a:graphicData>
                  </a:graphic>
                </wp:inline>
              </w:drawing>
            </w:r>
          </w:p>
          <w:p w14:paraId="6247E6E1" w14:textId="3FFEFB9D" w:rsidR="053AB39C" w:rsidRDefault="053AB39C" w:rsidP="053AB39C">
            <w:pPr>
              <w:rPr>
                <w:rFonts w:cs="Arial"/>
                <w:sz w:val="20"/>
                <w:szCs w:val="20"/>
                <w:u w:val="single"/>
                <w:lang w:val="en-US"/>
              </w:rPr>
            </w:pPr>
            <w:r w:rsidRPr="053AB39C">
              <w:rPr>
                <w:rFonts w:cs="Arial"/>
                <w:sz w:val="20"/>
                <w:szCs w:val="20"/>
                <w:u w:val="single"/>
                <w:lang w:val="en-US"/>
              </w:rPr>
              <w:t>Control domain coupling</w:t>
            </w:r>
          </w:p>
          <w:p w14:paraId="0FC80838" w14:textId="05AAC60D" w:rsidR="053AB39C" w:rsidRDefault="053AB39C" w:rsidP="053AB39C">
            <w:pPr>
              <w:jc w:val="center"/>
              <w:rPr>
                <w:rFonts w:cs="Arial"/>
                <w:sz w:val="20"/>
                <w:szCs w:val="20"/>
                <w:lang w:val="en-US"/>
              </w:rPr>
            </w:pPr>
            <w:r>
              <w:rPr>
                <w:noProof/>
              </w:rPr>
              <w:lastRenderedPageBreak/>
              <w:drawing>
                <wp:inline distT="0" distB="0" distL="0" distR="0" wp14:anchorId="09211017" wp14:editId="37C862BF">
                  <wp:extent cx="3396903" cy="4362089"/>
                  <wp:effectExtent l="0" t="0" r="0" b="0"/>
                  <wp:docPr id="1611927241"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22">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a:blip>
                          <a:srcRect t="-2056" b="-2056"/>
                          <a:stretch>
                            <a:fillRect/>
                          </a:stretch>
                        </pic:blipFill>
                        <pic:spPr bwMode="auto">
                          <a:xfrm>
                            <a:off x="0" y="0"/>
                            <a:ext cx="3396903" cy="4362089"/>
                          </a:xfrm>
                          <a:prstGeom prst="rect">
                            <a:avLst/>
                          </a:prstGeom>
                          <a:noFill/>
                          <a:ln>
                            <a:noFill/>
                          </a:ln>
                          <a:extLst>
                            <a:ext uri="{53640926-AAD7-44D8-BBD7-CCE9431645EC}">
                              <a14:shadowObscured xmlns:a14="http://schemas.microsoft.com/office/drawing/2010/main"/>
                            </a:ext>
                          </a:extLst>
                        </pic:spPr>
                      </pic:pic>
                    </a:graphicData>
                  </a:graphic>
                </wp:inline>
              </w:drawing>
            </w:r>
          </w:p>
          <w:p w14:paraId="1E270701" w14:textId="0E7B8717" w:rsidR="053AB39C" w:rsidRDefault="053AB39C" w:rsidP="053AB39C">
            <w:pPr>
              <w:rPr>
                <w:rFonts w:cs="Arial"/>
                <w:sz w:val="20"/>
                <w:szCs w:val="20"/>
                <w:lang w:val="en-US"/>
              </w:rPr>
            </w:pPr>
            <w:r w:rsidRPr="053AB39C">
              <w:rPr>
                <w:rFonts w:cs="Arial"/>
                <w:sz w:val="20"/>
                <w:szCs w:val="20"/>
                <w:lang w:val="en-US"/>
              </w:rPr>
              <w:t xml:space="preserve">The distribution grid management does not form part of the system under </w:t>
            </w:r>
            <w:proofErr w:type="gramStart"/>
            <w:r w:rsidRPr="053AB39C">
              <w:rPr>
                <w:rFonts w:cs="Arial"/>
                <w:sz w:val="20"/>
                <w:szCs w:val="20"/>
                <w:lang w:val="en-US"/>
              </w:rPr>
              <w:t>test, but</w:t>
            </w:r>
            <w:proofErr w:type="gramEnd"/>
            <w:r w:rsidRPr="053AB39C">
              <w:rPr>
                <w:rFonts w:cs="Arial"/>
                <w:sz w:val="20"/>
                <w:szCs w:val="20"/>
                <w:lang w:val="en-US"/>
              </w:rPr>
              <w:t xml:space="preserve"> are taken as exogenous signals.</w:t>
            </w:r>
          </w:p>
        </w:tc>
      </w:tr>
      <w:tr w:rsidR="053AB39C" w14:paraId="6E2F405A" w14:textId="77777777" w:rsidTr="57CE34EC">
        <w:trPr>
          <w:jc w:val="center"/>
        </w:trPr>
        <w:tc>
          <w:tcPr>
            <w:tcW w:w="3369" w:type="dxa"/>
            <w:shd w:val="clear" w:color="auto" w:fill="FFFFFF" w:themeFill="background1"/>
          </w:tcPr>
          <w:p w14:paraId="0439F109" w14:textId="77777777" w:rsidR="053AB39C" w:rsidRDefault="053AB39C" w:rsidP="053AB39C">
            <w:pPr>
              <w:rPr>
                <w:sz w:val="20"/>
                <w:szCs w:val="20"/>
              </w:rPr>
            </w:pPr>
            <w:r w:rsidRPr="053AB39C">
              <w:rPr>
                <w:b/>
                <w:bCs/>
                <w:sz w:val="20"/>
                <w:szCs w:val="20"/>
              </w:rPr>
              <w:lastRenderedPageBreak/>
              <w:t>Target measures</w:t>
            </w:r>
          </w:p>
        </w:tc>
        <w:tc>
          <w:tcPr>
            <w:tcW w:w="6113" w:type="dxa"/>
            <w:shd w:val="clear" w:color="auto" w:fill="FFFFFF" w:themeFill="background1"/>
          </w:tcPr>
          <w:p w14:paraId="628A0468" w14:textId="6A065311" w:rsidR="053AB39C" w:rsidRDefault="053AB39C" w:rsidP="053AB39C">
            <w:pPr>
              <w:rPr>
                <w:rFonts w:cs="Arial"/>
                <w:sz w:val="20"/>
                <w:szCs w:val="20"/>
              </w:rPr>
            </w:pPr>
            <w:r w:rsidRPr="053AB39C">
              <w:rPr>
                <w:rFonts w:cs="Arial"/>
                <w:sz w:val="20"/>
                <w:szCs w:val="20"/>
              </w:rPr>
              <w:t>See Test Design.</w:t>
            </w:r>
          </w:p>
        </w:tc>
      </w:tr>
      <w:tr w:rsidR="053AB39C" w14:paraId="0CA3ACC8" w14:textId="77777777" w:rsidTr="57CE34EC">
        <w:trPr>
          <w:jc w:val="center"/>
        </w:trPr>
        <w:tc>
          <w:tcPr>
            <w:tcW w:w="3369" w:type="dxa"/>
            <w:shd w:val="clear" w:color="auto" w:fill="FFFFFF" w:themeFill="background1"/>
          </w:tcPr>
          <w:p w14:paraId="2CE206A3" w14:textId="77777777" w:rsidR="053AB39C" w:rsidRDefault="053AB39C" w:rsidP="053AB39C">
            <w:pPr>
              <w:rPr>
                <w:sz w:val="20"/>
                <w:szCs w:val="20"/>
              </w:rPr>
            </w:pPr>
            <w:r w:rsidRPr="053AB39C">
              <w:rPr>
                <w:b/>
                <w:bCs/>
                <w:sz w:val="20"/>
                <w:szCs w:val="20"/>
              </w:rPr>
              <w:t>Input and output parameters</w:t>
            </w:r>
          </w:p>
        </w:tc>
        <w:tc>
          <w:tcPr>
            <w:tcW w:w="6113" w:type="dxa"/>
            <w:shd w:val="clear" w:color="auto" w:fill="FFFFFF" w:themeFill="background1"/>
          </w:tcPr>
          <w:p w14:paraId="70B4623F" w14:textId="77777777" w:rsidR="053AB39C" w:rsidRDefault="053AB39C" w:rsidP="053AB39C">
            <w:pPr>
              <w:pStyle w:val="Listenabsatz"/>
              <w:numPr>
                <w:ilvl w:val="0"/>
                <w:numId w:val="21"/>
              </w:numPr>
              <w:rPr>
                <w:rFonts w:cs="Arial"/>
              </w:rPr>
            </w:pPr>
            <w:r w:rsidRPr="053AB39C">
              <w:rPr>
                <w:rFonts w:cs="Arial"/>
              </w:rPr>
              <w:t>P_PCC: Measured apparent electrical import at the district electrical network point of common coupling [</w:t>
            </w:r>
            <w:proofErr w:type="spellStart"/>
            <w:r w:rsidRPr="053AB39C">
              <w:rPr>
                <w:rFonts w:cs="Arial"/>
              </w:rPr>
              <w:t>kWe</w:t>
            </w:r>
            <w:proofErr w:type="spellEnd"/>
            <w:r w:rsidRPr="053AB39C">
              <w:rPr>
                <w:rFonts w:cs="Arial"/>
              </w:rPr>
              <w:t>]</w:t>
            </w:r>
          </w:p>
          <w:p w14:paraId="6F8B607B" w14:textId="77777777" w:rsidR="053AB39C" w:rsidRDefault="053AB39C" w:rsidP="053AB39C">
            <w:pPr>
              <w:pStyle w:val="Listenabsatz"/>
              <w:numPr>
                <w:ilvl w:val="0"/>
                <w:numId w:val="21"/>
              </w:numPr>
              <w:rPr>
                <w:rFonts w:cs="Arial"/>
              </w:rPr>
            </w:pPr>
            <w:r w:rsidRPr="053AB39C">
              <w:rPr>
                <w:rFonts w:cs="Arial"/>
              </w:rPr>
              <w:t>Q_PCC: Measured heat import at the district heating network point of common coupling [</w:t>
            </w:r>
            <w:proofErr w:type="spellStart"/>
            <w:r w:rsidRPr="053AB39C">
              <w:rPr>
                <w:rFonts w:cs="Arial"/>
              </w:rPr>
              <w:t>kWq</w:t>
            </w:r>
            <w:proofErr w:type="spellEnd"/>
            <w:r w:rsidRPr="053AB39C">
              <w:rPr>
                <w:rFonts w:cs="Arial"/>
              </w:rPr>
              <w:t>]</w:t>
            </w:r>
          </w:p>
          <w:p w14:paraId="51AE9967" w14:textId="206F1831" w:rsidR="053AB39C" w:rsidRDefault="053AB39C" w:rsidP="053AB39C">
            <w:pPr>
              <w:pStyle w:val="Listenabsatz"/>
              <w:numPr>
                <w:ilvl w:val="0"/>
                <w:numId w:val="21"/>
              </w:numPr>
              <w:rPr>
                <w:rFonts w:cs="Arial"/>
              </w:rPr>
            </w:pPr>
            <w:proofErr w:type="spellStart"/>
            <w:r w:rsidRPr="053AB39C">
              <w:rPr>
                <w:rFonts w:cs="Arial"/>
              </w:rPr>
              <w:t>P_booster</w:t>
            </w:r>
            <w:proofErr w:type="spellEnd"/>
            <w:r w:rsidRPr="053AB39C">
              <w:rPr>
                <w:rFonts w:cs="Arial"/>
              </w:rPr>
              <w:t>: Measured electrical active power consumption of district booster heater [</w:t>
            </w:r>
            <w:proofErr w:type="spellStart"/>
            <w:r w:rsidRPr="053AB39C">
              <w:rPr>
                <w:rFonts w:cs="Arial"/>
              </w:rPr>
              <w:t>kWe</w:t>
            </w:r>
            <w:proofErr w:type="spellEnd"/>
            <w:r w:rsidRPr="053AB39C">
              <w:rPr>
                <w:rFonts w:cs="Arial"/>
              </w:rPr>
              <w:t>]</w:t>
            </w:r>
          </w:p>
        </w:tc>
      </w:tr>
      <w:tr w:rsidR="053AB39C" w:rsidRPr="00507C2C" w14:paraId="61AA1081" w14:textId="77777777" w:rsidTr="57CE34EC">
        <w:trPr>
          <w:jc w:val="center"/>
        </w:trPr>
        <w:tc>
          <w:tcPr>
            <w:tcW w:w="3369" w:type="dxa"/>
            <w:shd w:val="clear" w:color="auto" w:fill="FFFFFF" w:themeFill="background1"/>
          </w:tcPr>
          <w:p w14:paraId="07E204F2" w14:textId="77777777" w:rsidR="053AB39C" w:rsidRDefault="053AB39C" w:rsidP="053AB39C">
            <w:pPr>
              <w:rPr>
                <w:sz w:val="20"/>
                <w:szCs w:val="20"/>
              </w:rPr>
            </w:pPr>
            <w:r w:rsidRPr="053AB39C">
              <w:rPr>
                <w:b/>
                <w:bCs/>
                <w:sz w:val="20"/>
                <w:szCs w:val="20"/>
              </w:rPr>
              <w:t>Test Design</w:t>
            </w:r>
          </w:p>
        </w:tc>
        <w:tc>
          <w:tcPr>
            <w:tcW w:w="6113" w:type="dxa"/>
            <w:shd w:val="clear" w:color="auto" w:fill="FFFFFF" w:themeFill="background1"/>
          </w:tcPr>
          <w:p w14:paraId="7279A7DD" w14:textId="0E5B4EB1" w:rsidR="053AB39C" w:rsidRDefault="053AB39C" w:rsidP="053AB39C">
            <w:pPr>
              <w:rPr>
                <w:rFonts w:cs="Arial"/>
                <w:sz w:val="20"/>
                <w:szCs w:val="20"/>
                <w:lang w:val="en-US"/>
              </w:rPr>
            </w:pPr>
            <w:r w:rsidRPr="053AB39C">
              <w:rPr>
                <w:rFonts w:cs="Arial"/>
                <w:sz w:val="20"/>
                <w:szCs w:val="20"/>
                <w:lang w:val="en-US"/>
              </w:rPr>
              <w:t>The test comprises 24 hours of district operation. During these 24 hours, the heat pump controller is asked to keep the forward temperature of the connected pipe above 70ºC.</w:t>
            </w:r>
          </w:p>
          <w:p w14:paraId="5CC0324D" w14:textId="77777777" w:rsidR="053AB39C" w:rsidRDefault="053AB39C" w:rsidP="053AB39C">
            <w:pPr>
              <w:rPr>
                <w:rFonts w:cs="Arial"/>
                <w:sz w:val="20"/>
                <w:szCs w:val="20"/>
                <w:lang w:val="en-US"/>
              </w:rPr>
            </w:pPr>
          </w:p>
          <w:p w14:paraId="2FCDAC47" w14:textId="7C707801" w:rsidR="053AB39C" w:rsidRDefault="053AB39C" w:rsidP="053AB39C">
            <w:pPr>
              <w:rPr>
                <w:rFonts w:cs="Arial"/>
                <w:sz w:val="20"/>
                <w:szCs w:val="20"/>
                <w:lang w:val="en-US"/>
              </w:rPr>
            </w:pPr>
            <w:r w:rsidRPr="053AB39C">
              <w:rPr>
                <w:rFonts w:cs="Arial"/>
                <w:sz w:val="20"/>
                <w:szCs w:val="20"/>
                <w:lang w:val="en-US"/>
              </w:rPr>
              <w:t>Further, these services are requested of the Aggregator by the Distribution Grid Management:</w:t>
            </w:r>
          </w:p>
          <w:p w14:paraId="01E2014B" w14:textId="15E933CA" w:rsidR="053AB39C" w:rsidRDefault="053AB39C" w:rsidP="053AB39C">
            <w:pPr>
              <w:pStyle w:val="Listenabsatz"/>
              <w:numPr>
                <w:ilvl w:val="0"/>
                <w:numId w:val="28"/>
              </w:numPr>
              <w:rPr>
                <w:rFonts w:cs="Arial"/>
              </w:rPr>
            </w:pPr>
            <w:r w:rsidRPr="053AB39C">
              <w:rPr>
                <w:rFonts w:cs="Arial"/>
              </w:rPr>
              <w:t xml:space="preserve">for 07:00 to 09:00, keep district electrical consumption below </w:t>
            </w:r>
            <w:proofErr w:type="spellStart"/>
            <w:r w:rsidRPr="053AB39C">
              <w:rPr>
                <w:rFonts w:cs="Arial"/>
              </w:rPr>
              <w:t>P_import_limit</w:t>
            </w:r>
            <w:proofErr w:type="spellEnd"/>
            <w:r w:rsidRPr="053AB39C">
              <w:rPr>
                <w:rFonts w:cs="Arial"/>
              </w:rPr>
              <w:t xml:space="preserve"> </w:t>
            </w:r>
            <w:proofErr w:type="gramStart"/>
            <w:r w:rsidRPr="053AB39C">
              <w:rPr>
                <w:rFonts w:cs="Arial"/>
              </w:rPr>
              <w:t>kW..</w:t>
            </w:r>
            <w:proofErr w:type="gramEnd"/>
          </w:p>
          <w:p w14:paraId="46CDBF45" w14:textId="763D4FE7" w:rsidR="053AB39C" w:rsidRDefault="053AB39C" w:rsidP="053AB39C">
            <w:pPr>
              <w:pStyle w:val="Listenabsatz"/>
              <w:numPr>
                <w:ilvl w:val="0"/>
                <w:numId w:val="28"/>
              </w:numPr>
              <w:rPr>
                <w:rFonts w:cs="Arial"/>
              </w:rPr>
            </w:pPr>
            <w:r w:rsidRPr="053AB39C">
              <w:rPr>
                <w:rFonts w:cs="Arial"/>
              </w:rPr>
              <w:t xml:space="preserve">for 11:00 to 14:00, keep district electrical consumption above </w:t>
            </w:r>
            <w:proofErr w:type="spellStart"/>
            <w:r w:rsidRPr="053AB39C">
              <w:rPr>
                <w:rFonts w:cs="Arial"/>
              </w:rPr>
              <w:t>P_export_limit</w:t>
            </w:r>
            <w:proofErr w:type="spellEnd"/>
            <w:r w:rsidRPr="053AB39C">
              <w:rPr>
                <w:rFonts w:cs="Arial"/>
              </w:rPr>
              <w:t xml:space="preserve"> kW.</w:t>
            </w:r>
          </w:p>
          <w:p w14:paraId="217BD0E5" w14:textId="10F4CB06" w:rsidR="053AB39C" w:rsidRDefault="053AB39C" w:rsidP="053AB39C">
            <w:pPr>
              <w:pStyle w:val="Listenabsatz"/>
              <w:numPr>
                <w:ilvl w:val="0"/>
                <w:numId w:val="28"/>
              </w:numPr>
              <w:rPr>
                <w:rFonts w:cs="Arial"/>
              </w:rPr>
            </w:pPr>
            <w:r w:rsidRPr="053AB39C">
              <w:rPr>
                <w:rFonts w:cs="Arial"/>
              </w:rPr>
              <w:t xml:space="preserve">for 17:00 to 19:00, keep district electrical consumption below </w:t>
            </w:r>
            <w:proofErr w:type="spellStart"/>
            <w:r w:rsidRPr="053AB39C">
              <w:rPr>
                <w:rFonts w:cs="Arial"/>
              </w:rPr>
              <w:t>P_import_limit</w:t>
            </w:r>
            <w:proofErr w:type="spellEnd"/>
            <w:r w:rsidRPr="053AB39C">
              <w:rPr>
                <w:rFonts w:cs="Arial"/>
              </w:rPr>
              <w:t xml:space="preserve"> kW</w:t>
            </w:r>
          </w:p>
          <w:p w14:paraId="553D49B1" w14:textId="77777777" w:rsidR="053AB39C" w:rsidRDefault="053AB39C" w:rsidP="053AB39C">
            <w:pPr>
              <w:rPr>
                <w:rFonts w:cs="Arial"/>
                <w:sz w:val="20"/>
                <w:szCs w:val="20"/>
                <w:lang w:val="en-US"/>
              </w:rPr>
            </w:pPr>
            <w:r w:rsidRPr="053AB39C">
              <w:rPr>
                <w:rFonts w:cs="Arial"/>
                <w:sz w:val="20"/>
                <w:szCs w:val="20"/>
                <w:lang w:val="en-US"/>
              </w:rPr>
              <w:t>where these limits are defined as below.</w:t>
            </w:r>
          </w:p>
          <w:p w14:paraId="6CBC89F9" w14:textId="77777777" w:rsidR="053AB39C" w:rsidRDefault="053AB39C" w:rsidP="053AB39C">
            <w:pPr>
              <w:rPr>
                <w:rFonts w:cs="Arial"/>
                <w:sz w:val="20"/>
                <w:szCs w:val="20"/>
                <w:lang w:val="en-US"/>
              </w:rPr>
            </w:pPr>
          </w:p>
          <w:p w14:paraId="385053B6" w14:textId="668298D6" w:rsidR="053AB39C" w:rsidRDefault="053AB39C" w:rsidP="053AB39C">
            <w:pPr>
              <w:rPr>
                <w:rFonts w:cs="Arial"/>
                <w:sz w:val="20"/>
                <w:szCs w:val="20"/>
                <w:lang w:val="en-US"/>
              </w:rPr>
            </w:pPr>
            <w:r w:rsidRPr="053AB39C">
              <w:rPr>
                <w:rFonts w:cs="Arial"/>
                <w:sz w:val="20"/>
                <w:szCs w:val="20"/>
                <w:lang w:val="en-US"/>
              </w:rPr>
              <w:t>The test consists of several runs:</w:t>
            </w:r>
          </w:p>
          <w:p w14:paraId="7C438A94" w14:textId="1739E8A3" w:rsidR="053AB39C" w:rsidRDefault="053AB39C" w:rsidP="053AB39C">
            <w:pPr>
              <w:pStyle w:val="Listenabsatz"/>
              <w:numPr>
                <w:ilvl w:val="0"/>
                <w:numId w:val="29"/>
              </w:numPr>
              <w:rPr>
                <w:rFonts w:cs="Arial"/>
              </w:rPr>
            </w:pPr>
            <w:r w:rsidRPr="053AB39C">
              <w:rPr>
                <w:rFonts w:cs="Arial"/>
              </w:rPr>
              <w:t>no service signal sent</w:t>
            </w:r>
          </w:p>
          <w:p w14:paraId="46C7AE54" w14:textId="1CF8D457" w:rsidR="053AB39C" w:rsidRDefault="053AB39C" w:rsidP="053AB39C">
            <w:pPr>
              <w:pStyle w:val="Listenabsatz"/>
              <w:numPr>
                <w:ilvl w:val="0"/>
                <w:numId w:val="29"/>
              </w:numPr>
              <w:rPr>
                <w:rFonts w:cs="Arial"/>
              </w:rPr>
            </w:pPr>
            <w:r w:rsidRPr="053AB39C">
              <w:rPr>
                <w:rFonts w:cs="Arial"/>
              </w:rPr>
              <w:t>service signals sent</w:t>
            </w:r>
          </w:p>
          <w:p w14:paraId="3E678F19" w14:textId="10F6BD7D" w:rsidR="053AB39C" w:rsidRDefault="053AB39C" w:rsidP="053AB39C">
            <w:pPr>
              <w:pStyle w:val="Listenabsatz"/>
              <w:numPr>
                <w:ilvl w:val="0"/>
                <w:numId w:val="30"/>
              </w:numPr>
              <w:rPr>
                <w:rFonts w:cs="Arial"/>
                <w:lang w:val="de-AT"/>
              </w:rPr>
            </w:pPr>
            <w:proofErr w:type="spellStart"/>
            <w:r w:rsidRPr="053AB39C">
              <w:rPr>
                <w:rFonts w:cs="Arial"/>
                <w:lang w:val="de-AT"/>
              </w:rPr>
              <w:t>gamma</w:t>
            </w:r>
            <w:proofErr w:type="spellEnd"/>
            <w:r w:rsidRPr="053AB39C">
              <w:rPr>
                <w:rFonts w:cs="Arial"/>
                <w:lang w:val="de-AT"/>
              </w:rPr>
              <w:t xml:space="preserve"> = 1.0</w:t>
            </w:r>
          </w:p>
          <w:p w14:paraId="3768E778" w14:textId="73D75F46" w:rsidR="053AB39C" w:rsidRDefault="053AB39C" w:rsidP="053AB39C">
            <w:pPr>
              <w:pStyle w:val="Listenabsatz"/>
              <w:numPr>
                <w:ilvl w:val="0"/>
                <w:numId w:val="30"/>
              </w:numPr>
              <w:rPr>
                <w:rFonts w:cs="Arial"/>
                <w:lang w:val="de-AT"/>
              </w:rPr>
            </w:pPr>
            <w:proofErr w:type="spellStart"/>
            <w:r w:rsidRPr="053AB39C">
              <w:rPr>
                <w:rFonts w:cs="Arial"/>
                <w:lang w:val="de-AT"/>
              </w:rPr>
              <w:t>gamma</w:t>
            </w:r>
            <w:proofErr w:type="spellEnd"/>
            <w:r w:rsidRPr="053AB39C">
              <w:rPr>
                <w:rFonts w:cs="Arial"/>
                <w:lang w:val="de-AT"/>
              </w:rPr>
              <w:t xml:space="preserve"> = 0.95</w:t>
            </w:r>
          </w:p>
          <w:p w14:paraId="5468AD0D" w14:textId="48D4CBC1" w:rsidR="053AB39C" w:rsidRDefault="053AB39C" w:rsidP="053AB39C">
            <w:pPr>
              <w:pStyle w:val="Listenabsatz"/>
              <w:numPr>
                <w:ilvl w:val="0"/>
                <w:numId w:val="30"/>
              </w:numPr>
              <w:rPr>
                <w:rFonts w:cs="Arial"/>
                <w:lang w:val="de-AT"/>
              </w:rPr>
            </w:pPr>
            <w:proofErr w:type="spellStart"/>
            <w:r w:rsidRPr="053AB39C">
              <w:rPr>
                <w:rFonts w:cs="Arial"/>
                <w:lang w:val="de-AT"/>
              </w:rPr>
              <w:t>gamma</w:t>
            </w:r>
            <w:proofErr w:type="spellEnd"/>
            <w:r w:rsidRPr="053AB39C">
              <w:rPr>
                <w:rFonts w:cs="Arial"/>
                <w:lang w:val="de-AT"/>
              </w:rPr>
              <w:t xml:space="preserve"> = 0.90</w:t>
            </w:r>
          </w:p>
          <w:p w14:paraId="01D50F04" w14:textId="0F50947B" w:rsidR="053AB39C" w:rsidRDefault="053AB39C" w:rsidP="053AB39C">
            <w:pPr>
              <w:pStyle w:val="Listenabsatz"/>
              <w:numPr>
                <w:ilvl w:val="0"/>
                <w:numId w:val="30"/>
              </w:numPr>
              <w:rPr>
                <w:rFonts w:cs="Arial"/>
                <w:lang w:val="de-AT"/>
              </w:rPr>
            </w:pPr>
            <w:proofErr w:type="spellStart"/>
            <w:r w:rsidRPr="053AB39C">
              <w:rPr>
                <w:rFonts w:cs="Arial"/>
                <w:lang w:val="de-AT"/>
              </w:rPr>
              <w:t>gamma</w:t>
            </w:r>
            <w:proofErr w:type="spellEnd"/>
            <w:r w:rsidRPr="053AB39C">
              <w:rPr>
                <w:rFonts w:cs="Arial"/>
                <w:lang w:val="de-AT"/>
              </w:rPr>
              <w:t xml:space="preserve"> = 0.85</w:t>
            </w:r>
          </w:p>
          <w:p w14:paraId="4E9D52CE" w14:textId="0D067B31" w:rsidR="053AB39C" w:rsidRDefault="053AB39C" w:rsidP="053AB39C">
            <w:pPr>
              <w:pStyle w:val="Listenabsatz"/>
              <w:numPr>
                <w:ilvl w:val="0"/>
                <w:numId w:val="30"/>
              </w:numPr>
              <w:rPr>
                <w:rFonts w:cs="Arial"/>
                <w:lang w:val="de-AT"/>
              </w:rPr>
            </w:pPr>
            <w:proofErr w:type="spellStart"/>
            <w:r w:rsidRPr="053AB39C">
              <w:rPr>
                <w:rFonts w:cs="Arial"/>
                <w:lang w:val="de-AT"/>
              </w:rPr>
              <w:lastRenderedPageBreak/>
              <w:t>gamma</w:t>
            </w:r>
            <w:proofErr w:type="spellEnd"/>
            <w:r w:rsidRPr="053AB39C">
              <w:rPr>
                <w:rFonts w:cs="Arial"/>
                <w:lang w:val="de-AT"/>
              </w:rPr>
              <w:t xml:space="preserve"> = 0.80</w:t>
            </w:r>
          </w:p>
          <w:p w14:paraId="1698727B" w14:textId="77777777" w:rsidR="053AB39C" w:rsidRDefault="053AB39C" w:rsidP="053AB39C">
            <w:pPr>
              <w:ind w:left="360"/>
              <w:rPr>
                <w:rFonts w:cs="Arial"/>
                <w:sz w:val="20"/>
                <w:szCs w:val="20"/>
                <w:lang w:val="de-AT"/>
              </w:rPr>
            </w:pPr>
          </w:p>
          <w:p w14:paraId="04506C18" w14:textId="3B2E49DF" w:rsidR="053AB39C" w:rsidRDefault="053AB39C" w:rsidP="053AB39C">
            <w:pPr>
              <w:rPr>
                <w:rFonts w:cs="Arial"/>
                <w:sz w:val="20"/>
                <w:szCs w:val="20"/>
                <w:lang w:val="en-US"/>
              </w:rPr>
            </w:pPr>
            <w:r w:rsidRPr="053AB39C">
              <w:rPr>
                <w:rFonts w:cs="Arial"/>
                <w:sz w:val="20"/>
                <w:szCs w:val="20"/>
                <w:lang w:val="en-US"/>
              </w:rPr>
              <w:t>By comparing these runs, whether the controllers respond to service requests can be established.</w:t>
            </w:r>
          </w:p>
          <w:p w14:paraId="7F25D5E2" w14:textId="77777777" w:rsidR="053AB39C" w:rsidRDefault="053AB39C" w:rsidP="053AB39C">
            <w:pPr>
              <w:rPr>
                <w:rFonts w:cs="Arial"/>
                <w:sz w:val="20"/>
                <w:szCs w:val="20"/>
                <w:lang w:val="en-US"/>
              </w:rPr>
            </w:pPr>
          </w:p>
          <w:p w14:paraId="2742904F" w14:textId="6F036D1F" w:rsidR="053AB39C" w:rsidRDefault="053AB39C" w:rsidP="053AB39C">
            <w:pPr>
              <w:rPr>
                <w:rFonts w:cs="Arial"/>
                <w:sz w:val="20"/>
                <w:szCs w:val="20"/>
                <w:lang w:val="en-US"/>
              </w:rPr>
            </w:pPr>
            <w:r w:rsidRPr="053AB39C">
              <w:rPr>
                <w:rFonts w:cs="Arial"/>
                <w:sz w:val="20"/>
                <w:szCs w:val="20"/>
                <w:lang w:val="en-US"/>
              </w:rPr>
              <w:t>For run 1, set:</w:t>
            </w:r>
          </w:p>
          <w:p w14:paraId="7E4DEE0D" w14:textId="77777777" w:rsidR="053AB39C" w:rsidRDefault="053AB39C" w:rsidP="053AB39C">
            <w:pPr>
              <w:pStyle w:val="Listenabsatz"/>
              <w:numPr>
                <w:ilvl w:val="0"/>
                <w:numId w:val="31"/>
              </w:numPr>
              <w:rPr>
                <w:rFonts w:cs="Arial"/>
              </w:rPr>
            </w:pPr>
            <w:proofErr w:type="spellStart"/>
            <w:r w:rsidRPr="053AB39C">
              <w:rPr>
                <w:rFonts w:cs="Arial"/>
              </w:rPr>
              <w:t>P_import_limit</w:t>
            </w:r>
            <w:proofErr w:type="spellEnd"/>
            <w:r w:rsidRPr="053AB39C">
              <w:rPr>
                <w:rFonts w:cs="Arial"/>
              </w:rPr>
              <w:t xml:space="preserve"> = inf,</w:t>
            </w:r>
          </w:p>
          <w:p w14:paraId="51A1AD99" w14:textId="69F6F88A" w:rsidR="053AB39C" w:rsidRDefault="053AB39C" w:rsidP="053AB39C">
            <w:pPr>
              <w:pStyle w:val="Listenabsatz"/>
              <w:numPr>
                <w:ilvl w:val="0"/>
                <w:numId w:val="31"/>
              </w:numPr>
              <w:rPr>
                <w:rFonts w:cs="Arial"/>
              </w:rPr>
            </w:pPr>
            <w:proofErr w:type="spellStart"/>
            <w:r w:rsidRPr="053AB39C">
              <w:rPr>
                <w:rFonts w:cs="Arial"/>
              </w:rPr>
              <w:t>P_export_limit</w:t>
            </w:r>
            <w:proofErr w:type="spellEnd"/>
            <w:r w:rsidRPr="053AB39C">
              <w:rPr>
                <w:rFonts w:cs="Arial"/>
              </w:rPr>
              <w:t xml:space="preserve"> = </w:t>
            </w:r>
            <w:r w:rsidR="5885B8D9" w:rsidRPr="053AB39C">
              <w:rPr>
                <w:rFonts w:cs="Arial"/>
              </w:rPr>
              <w:t>-</w:t>
            </w:r>
            <w:r w:rsidRPr="053AB39C">
              <w:rPr>
                <w:rFonts w:cs="Arial"/>
              </w:rPr>
              <w:t>inf</w:t>
            </w:r>
          </w:p>
          <w:p w14:paraId="1D3F5D83" w14:textId="77777777" w:rsidR="053AB39C" w:rsidRDefault="053AB39C" w:rsidP="053AB39C">
            <w:pPr>
              <w:pStyle w:val="Listenabsatz"/>
              <w:numPr>
                <w:ilvl w:val="0"/>
                <w:numId w:val="31"/>
              </w:numPr>
              <w:rPr>
                <w:rFonts w:cs="Arial"/>
              </w:rPr>
            </w:pPr>
            <w:r w:rsidRPr="053AB39C">
              <w:rPr>
                <w:rFonts w:cs="Arial"/>
              </w:rPr>
              <w:t>gamma=1.0.</w:t>
            </w:r>
          </w:p>
          <w:p w14:paraId="076F70BC" w14:textId="77777777" w:rsidR="053AB39C" w:rsidRDefault="053AB39C" w:rsidP="053AB39C">
            <w:pPr>
              <w:rPr>
                <w:rFonts w:cs="Arial"/>
                <w:sz w:val="20"/>
                <w:szCs w:val="20"/>
                <w:lang w:val="en-US"/>
              </w:rPr>
            </w:pPr>
          </w:p>
          <w:p w14:paraId="5B49948D" w14:textId="14948A9E" w:rsidR="053AB39C" w:rsidRDefault="053AB39C" w:rsidP="053AB39C">
            <w:pPr>
              <w:rPr>
                <w:rFonts w:cs="Arial"/>
                <w:sz w:val="20"/>
                <w:szCs w:val="20"/>
                <w:lang w:val="en-US"/>
              </w:rPr>
            </w:pPr>
            <w:r w:rsidRPr="053AB39C">
              <w:rPr>
                <w:rFonts w:cs="Arial"/>
                <w:sz w:val="20"/>
                <w:szCs w:val="20"/>
                <w:lang w:val="en-US"/>
              </w:rPr>
              <w:t>For subsequent runs (given the 99% quantile of district electrical import P_i_99 and the 1% quantile of district electrical import, P_i_1), the system is asked to restrict its import relative to the uncontrolled base case:</w:t>
            </w:r>
          </w:p>
          <w:p w14:paraId="6DC35C2C" w14:textId="77777777" w:rsidR="053AB39C" w:rsidRPr="00EE7DC0" w:rsidRDefault="053AB39C" w:rsidP="053AB39C">
            <w:pPr>
              <w:pStyle w:val="Listenabsatz"/>
              <w:numPr>
                <w:ilvl w:val="0"/>
                <w:numId w:val="32"/>
              </w:numPr>
              <w:rPr>
                <w:rFonts w:cs="Arial"/>
                <w:lang w:val="sv-SE"/>
                <w:rPrChange w:id="81" w:author="Pröstl Andren Filip" w:date="2021-10-21T12:16:00Z">
                  <w:rPr>
                    <w:rFonts w:cs="Arial"/>
                  </w:rPr>
                </w:rPrChange>
              </w:rPr>
            </w:pPr>
            <w:proofErr w:type="spellStart"/>
            <w:r w:rsidRPr="00EE7DC0">
              <w:rPr>
                <w:rFonts w:cs="Arial"/>
                <w:lang w:val="sv-SE"/>
                <w:rPrChange w:id="82" w:author="Pröstl Andren Filip" w:date="2021-10-21T12:16:00Z">
                  <w:rPr>
                    <w:rFonts w:cs="Arial"/>
                  </w:rPr>
                </w:rPrChange>
              </w:rPr>
              <w:t>P_export_limit</w:t>
            </w:r>
            <w:proofErr w:type="spellEnd"/>
            <w:r w:rsidRPr="00EE7DC0">
              <w:rPr>
                <w:rFonts w:cs="Arial"/>
                <w:lang w:val="sv-SE"/>
                <w:rPrChange w:id="83" w:author="Pröstl Andren Filip" w:date="2021-10-21T12:16:00Z">
                  <w:rPr>
                    <w:rFonts w:cs="Arial"/>
                  </w:rPr>
                </w:rPrChange>
              </w:rPr>
              <w:t xml:space="preserve">= gamma * P_i_1 </w:t>
            </w:r>
            <w:proofErr w:type="spellStart"/>
            <w:r w:rsidRPr="00EE7DC0">
              <w:rPr>
                <w:rFonts w:cs="Arial"/>
                <w:lang w:val="sv-SE"/>
                <w:rPrChange w:id="84" w:author="Pröstl Andren Filip" w:date="2021-10-21T12:16:00Z">
                  <w:rPr>
                    <w:rFonts w:cs="Arial"/>
                  </w:rPr>
                </w:rPrChange>
              </w:rPr>
              <w:t>kWe</w:t>
            </w:r>
            <w:proofErr w:type="spellEnd"/>
          </w:p>
          <w:p w14:paraId="79DAA7AA" w14:textId="23A6AE1C" w:rsidR="053AB39C" w:rsidRPr="00EE7DC0" w:rsidRDefault="053AB39C" w:rsidP="053AB39C">
            <w:pPr>
              <w:pStyle w:val="Listenabsatz"/>
              <w:numPr>
                <w:ilvl w:val="0"/>
                <w:numId w:val="32"/>
              </w:numPr>
              <w:rPr>
                <w:rFonts w:cs="Arial"/>
                <w:lang w:val="sv-SE"/>
                <w:rPrChange w:id="85" w:author="Pröstl Andren Filip" w:date="2021-10-21T12:16:00Z">
                  <w:rPr>
                    <w:rFonts w:cs="Arial"/>
                  </w:rPr>
                </w:rPrChange>
              </w:rPr>
            </w:pPr>
            <w:proofErr w:type="spellStart"/>
            <w:r w:rsidRPr="00EE7DC0">
              <w:rPr>
                <w:rFonts w:cs="Arial"/>
                <w:lang w:val="sv-SE"/>
                <w:rPrChange w:id="86" w:author="Pröstl Andren Filip" w:date="2021-10-21T12:16:00Z">
                  <w:rPr>
                    <w:rFonts w:cs="Arial"/>
                  </w:rPr>
                </w:rPrChange>
              </w:rPr>
              <w:t>P_import_limit</w:t>
            </w:r>
            <w:proofErr w:type="spellEnd"/>
            <w:r w:rsidRPr="00EE7DC0">
              <w:rPr>
                <w:rFonts w:cs="Arial"/>
                <w:lang w:val="sv-SE"/>
                <w:rPrChange w:id="87" w:author="Pröstl Andren Filip" w:date="2021-10-21T12:16:00Z">
                  <w:rPr>
                    <w:rFonts w:cs="Arial"/>
                  </w:rPr>
                </w:rPrChange>
              </w:rPr>
              <w:t xml:space="preserve"> = gamma* P_i_99 </w:t>
            </w:r>
            <w:proofErr w:type="spellStart"/>
            <w:r w:rsidRPr="00EE7DC0">
              <w:rPr>
                <w:rFonts w:cs="Arial"/>
                <w:lang w:val="sv-SE"/>
                <w:rPrChange w:id="88" w:author="Pröstl Andren Filip" w:date="2021-10-21T12:16:00Z">
                  <w:rPr>
                    <w:rFonts w:cs="Arial"/>
                  </w:rPr>
                </w:rPrChange>
              </w:rPr>
              <w:t>kWe</w:t>
            </w:r>
            <w:proofErr w:type="spellEnd"/>
            <w:r w:rsidRPr="00EE7DC0">
              <w:rPr>
                <w:rFonts w:cs="Arial"/>
                <w:lang w:val="sv-SE"/>
                <w:rPrChange w:id="89" w:author="Pröstl Andren Filip" w:date="2021-10-21T12:16:00Z">
                  <w:rPr>
                    <w:rFonts w:cs="Arial"/>
                  </w:rPr>
                </w:rPrChange>
              </w:rPr>
              <w:t>,</w:t>
            </w:r>
          </w:p>
        </w:tc>
      </w:tr>
      <w:tr w:rsidR="053AB39C" w14:paraId="3B70EF88" w14:textId="77777777" w:rsidTr="57CE34EC">
        <w:trPr>
          <w:jc w:val="center"/>
        </w:trPr>
        <w:tc>
          <w:tcPr>
            <w:tcW w:w="3369" w:type="dxa"/>
            <w:shd w:val="clear" w:color="auto" w:fill="FFFFFF" w:themeFill="background1"/>
          </w:tcPr>
          <w:p w14:paraId="0E4F01BE" w14:textId="77777777" w:rsidR="053AB39C" w:rsidRDefault="053AB39C" w:rsidP="053AB39C">
            <w:pPr>
              <w:rPr>
                <w:sz w:val="20"/>
                <w:szCs w:val="20"/>
              </w:rPr>
            </w:pPr>
            <w:r w:rsidRPr="053AB39C">
              <w:rPr>
                <w:b/>
                <w:bCs/>
                <w:sz w:val="20"/>
                <w:szCs w:val="20"/>
              </w:rPr>
              <w:lastRenderedPageBreak/>
              <w:t>Initial system state</w:t>
            </w:r>
          </w:p>
        </w:tc>
        <w:tc>
          <w:tcPr>
            <w:tcW w:w="6113" w:type="dxa"/>
            <w:shd w:val="clear" w:color="auto" w:fill="FFFFFF" w:themeFill="background1"/>
          </w:tcPr>
          <w:p w14:paraId="23F56C5C" w14:textId="142CFCE2" w:rsidR="053AB39C" w:rsidRDefault="053AB39C" w:rsidP="053AB39C">
            <w:pPr>
              <w:pStyle w:val="Listenabsatz"/>
              <w:numPr>
                <w:ilvl w:val="0"/>
                <w:numId w:val="33"/>
              </w:numPr>
              <w:rPr>
                <w:rFonts w:cs="Arial"/>
              </w:rPr>
            </w:pPr>
            <w:r w:rsidRPr="053AB39C">
              <w:rPr>
                <w:rFonts w:cs="Arial"/>
              </w:rPr>
              <w:t>each component is initialized to the state given in the associated dataset</w:t>
            </w:r>
          </w:p>
          <w:p w14:paraId="508E3F33" w14:textId="092BB2D0" w:rsidR="053AB39C" w:rsidRDefault="053AB39C" w:rsidP="053AB39C">
            <w:pPr>
              <w:pStyle w:val="Listenabsatz"/>
              <w:numPr>
                <w:ilvl w:val="0"/>
                <w:numId w:val="33"/>
              </w:numPr>
              <w:rPr>
                <w:rFonts w:cs="Arial"/>
              </w:rPr>
            </w:pPr>
            <w:r w:rsidRPr="053AB39C">
              <w:rPr>
                <w:rFonts w:cs="Arial"/>
              </w:rPr>
              <w:t xml:space="preserve">the battery state of charge is set to 50% of </w:t>
            </w:r>
            <w:proofErr w:type="spellStart"/>
            <w:r w:rsidRPr="053AB39C">
              <w:rPr>
                <w:rFonts w:cs="Arial"/>
              </w:rPr>
              <w:t>nomimal</w:t>
            </w:r>
            <w:proofErr w:type="spellEnd"/>
            <w:r w:rsidRPr="053AB39C">
              <w:rPr>
                <w:rFonts w:cs="Arial"/>
              </w:rPr>
              <w:t xml:space="preserve"> energy</w:t>
            </w:r>
          </w:p>
          <w:p w14:paraId="02B9CD07" w14:textId="20217E83" w:rsidR="053AB39C" w:rsidRDefault="053AB39C" w:rsidP="053AB39C">
            <w:pPr>
              <w:pStyle w:val="Listenabsatz"/>
              <w:numPr>
                <w:ilvl w:val="0"/>
                <w:numId w:val="33"/>
              </w:numPr>
              <w:rPr>
                <w:rFonts w:cs="Arial"/>
              </w:rPr>
            </w:pPr>
            <w:r w:rsidRPr="053AB39C">
              <w:rPr>
                <w:rFonts w:cs="Arial"/>
              </w:rPr>
              <w:t xml:space="preserve">the district heating system </w:t>
            </w:r>
            <w:proofErr w:type="gramStart"/>
            <w:r w:rsidRPr="053AB39C">
              <w:rPr>
                <w:rFonts w:cs="Arial"/>
              </w:rPr>
              <w:t>is allowed to</w:t>
            </w:r>
            <w:proofErr w:type="gramEnd"/>
            <w:r w:rsidRPr="053AB39C">
              <w:rPr>
                <w:rFonts w:cs="Arial"/>
              </w:rPr>
              <w:t xml:space="preserve"> relax to a steady state with the heat pump turned off</w:t>
            </w:r>
          </w:p>
        </w:tc>
      </w:tr>
      <w:tr w:rsidR="053AB39C" w14:paraId="59C66D39" w14:textId="77777777" w:rsidTr="57CE34EC">
        <w:trPr>
          <w:jc w:val="center"/>
        </w:trPr>
        <w:tc>
          <w:tcPr>
            <w:tcW w:w="3369" w:type="dxa"/>
            <w:shd w:val="clear" w:color="auto" w:fill="FFFFFF" w:themeFill="background1"/>
          </w:tcPr>
          <w:p w14:paraId="1FE3D577" w14:textId="77777777" w:rsidR="053AB39C" w:rsidRDefault="053AB39C" w:rsidP="053AB39C">
            <w:pPr>
              <w:rPr>
                <w:sz w:val="20"/>
                <w:szCs w:val="20"/>
                <w:lang w:val="en-US"/>
              </w:rPr>
            </w:pPr>
            <w:r w:rsidRPr="053AB39C">
              <w:rPr>
                <w:b/>
                <w:bCs/>
                <w:sz w:val="20"/>
                <w:szCs w:val="20"/>
                <w:lang w:val="en-US"/>
              </w:rPr>
              <w:t>Evolution of system state and test signals</w:t>
            </w:r>
          </w:p>
        </w:tc>
        <w:tc>
          <w:tcPr>
            <w:tcW w:w="6113" w:type="dxa"/>
            <w:shd w:val="clear" w:color="auto" w:fill="FFFFFF" w:themeFill="background1"/>
          </w:tcPr>
          <w:p w14:paraId="2F01F37A" w14:textId="77777777" w:rsidR="053AB39C" w:rsidRDefault="053AB39C" w:rsidP="053AB39C">
            <w:pPr>
              <w:rPr>
                <w:rFonts w:cs="Arial"/>
                <w:sz w:val="20"/>
                <w:szCs w:val="20"/>
                <w:lang w:val="en-US"/>
              </w:rPr>
            </w:pPr>
            <w:r w:rsidRPr="053AB39C">
              <w:rPr>
                <w:rFonts w:cs="Arial"/>
                <w:sz w:val="20"/>
                <w:szCs w:val="20"/>
                <w:lang w:val="en-US"/>
              </w:rPr>
              <w:t>Test signals:</w:t>
            </w:r>
          </w:p>
          <w:p w14:paraId="563279FA" w14:textId="77777777" w:rsidR="053AB39C" w:rsidRDefault="053AB39C" w:rsidP="053AB39C">
            <w:pPr>
              <w:pStyle w:val="Listenabsatz"/>
              <w:numPr>
                <w:ilvl w:val="0"/>
                <w:numId w:val="20"/>
              </w:numPr>
              <w:rPr>
                <w:rFonts w:cs="Arial"/>
              </w:rPr>
            </w:pPr>
            <w:proofErr w:type="spellStart"/>
            <w:r w:rsidRPr="053AB39C">
              <w:rPr>
                <w:rFonts w:cs="Arial"/>
              </w:rPr>
              <w:t>P_import_limit</w:t>
            </w:r>
            <w:proofErr w:type="spellEnd"/>
            <w:r w:rsidRPr="053AB39C">
              <w:rPr>
                <w:rFonts w:cs="Arial"/>
              </w:rPr>
              <w:t>: District electrical consumption bound requested from battery/EV units [</w:t>
            </w:r>
            <w:proofErr w:type="spellStart"/>
            <w:r w:rsidRPr="053AB39C">
              <w:rPr>
                <w:rFonts w:cs="Arial"/>
              </w:rPr>
              <w:t>kWe</w:t>
            </w:r>
            <w:proofErr w:type="spellEnd"/>
            <w:r w:rsidRPr="053AB39C">
              <w:rPr>
                <w:rFonts w:cs="Arial"/>
              </w:rPr>
              <w:t>]</w:t>
            </w:r>
          </w:p>
          <w:p w14:paraId="0153E16C" w14:textId="77777777" w:rsidR="053AB39C" w:rsidRDefault="053AB39C" w:rsidP="053AB39C">
            <w:pPr>
              <w:pStyle w:val="Listenabsatz"/>
              <w:numPr>
                <w:ilvl w:val="0"/>
                <w:numId w:val="20"/>
              </w:numPr>
              <w:rPr>
                <w:rFonts w:cs="Arial"/>
              </w:rPr>
            </w:pPr>
            <w:proofErr w:type="spellStart"/>
            <w:r w:rsidRPr="053AB39C">
              <w:rPr>
                <w:rFonts w:cs="Arial"/>
              </w:rPr>
              <w:t>P_export_limit</w:t>
            </w:r>
            <w:proofErr w:type="spellEnd"/>
            <w:r w:rsidRPr="053AB39C">
              <w:rPr>
                <w:rFonts w:cs="Arial"/>
              </w:rPr>
              <w:t>: District electrical export bound requested from heating units [</w:t>
            </w:r>
            <w:proofErr w:type="spellStart"/>
            <w:r w:rsidRPr="053AB39C">
              <w:rPr>
                <w:rFonts w:cs="Arial"/>
              </w:rPr>
              <w:t>kWe</w:t>
            </w:r>
            <w:proofErr w:type="spellEnd"/>
            <w:r w:rsidRPr="053AB39C">
              <w:rPr>
                <w:rFonts w:cs="Arial"/>
              </w:rPr>
              <w:t>]</w:t>
            </w:r>
          </w:p>
          <w:p w14:paraId="6C0E35BF" w14:textId="355A199F" w:rsidR="053AB39C" w:rsidRDefault="053AB39C" w:rsidP="053AB39C">
            <w:pPr>
              <w:pStyle w:val="Listenabsatz"/>
              <w:numPr>
                <w:ilvl w:val="0"/>
                <w:numId w:val="20"/>
              </w:numPr>
              <w:rPr>
                <w:rFonts w:cs="Arial"/>
              </w:rPr>
            </w:pPr>
            <w:r w:rsidRPr="053AB39C">
              <w:rPr>
                <w:rFonts w:cs="Arial"/>
              </w:rPr>
              <w:t>gamma: Scaling factor for district import and export [</w:t>
            </w:r>
            <w:proofErr w:type="spellStart"/>
            <w:r w:rsidRPr="053AB39C">
              <w:rPr>
                <w:rFonts w:cs="Arial"/>
              </w:rPr>
              <w:t>n.u</w:t>
            </w:r>
            <w:proofErr w:type="spellEnd"/>
            <w:r w:rsidRPr="053AB39C">
              <w:rPr>
                <w:rFonts w:cs="Arial"/>
              </w:rPr>
              <w:t>.]</w:t>
            </w:r>
          </w:p>
        </w:tc>
      </w:tr>
      <w:tr w:rsidR="053AB39C" w14:paraId="683B1594" w14:textId="77777777" w:rsidTr="57CE34EC">
        <w:trPr>
          <w:jc w:val="center"/>
        </w:trPr>
        <w:tc>
          <w:tcPr>
            <w:tcW w:w="3369" w:type="dxa"/>
            <w:shd w:val="clear" w:color="auto" w:fill="FFFFFF" w:themeFill="background1"/>
          </w:tcPr>
          <w:p w14:paraId="51A87984" w14:textId="77777777" w:rsidR="053AB39C" w:rsidRDefault="053AB39C" w:rsidP="053AB39C">
            <w:pPr>
              <w:rPr>
                <w:sz w:val="20"/>
                <w:szCs w:val="20"/>
              </w:rPr>
            </w:pPr>
            <w:r w:rsidRPr="053AB39C">
              <w:rPr>
                <w:b/>
                <w:bCs/>
                <w:sz w:val="20"/>
                <w:szCs w:val="20"/>
              </w:rPr>
              <w:t>Other parameters</w:t>
            </w:r>
          </w:p>
        </w:tc>
        <w:tc>
          <w:tcPr>
            <w:tcW w:w="6113" w:type="dxa"/>
            <w:shd w:val="clear" w:color="auto" w:fill="FFFFFF" w:themeFill="background1"/>
          </w:tcPr>
          <w:p w14:paraId="1D22C4E9" w14:textId="7E625C38" w:rsidR="053AB39C" w:rsidRDefault="053AB39C" w:rsidP="053AB39C">
            <w:pPr>
              <w:rPr>
                <w:rFonts w:cs="Arial"/>
                <w:sz w:val="20"/>
                <w:szCs w:val="20"/>
              </w:rPr>
            </w:pPr>
            <w:r w:rsidRPr="053AB39C">
              <w:rPr>
                <w:rFonts w:cs="Arial"/>
                <w:sz w:val="20"/>
                <w:szCs w:val="20"/>
              </w:rPr>
              <w:t>N/A</w:t>
            </w:r>
          </w:p>
        </w:tc>
      </w:tr>
      <w:tr w:rsidR="053AB39C" w14:paraId="695CF4EC" w14:textId="77777777" w:rsidTr="57CE34EC">
        <w:trPr>
          <w:jc w:val="center"/>
        </w:trPr>
        <w:tc>
          <w:tcPr>
            <w:tcW w:w="3369" w:type="dxa"/>
            <w:shd w:val="clear" w:color="auto" w:fill="FFFFFF" w:themeFill="background1"/>
          </w:tcPr>
          <w:p w14:paraId="55A4CA1D" w14:textId="77777777" w:rsidR="053AB39C" w:rsidRDefault="053AB39C" w:rsidP="053AB39C">
            <w:pPr>
              <w:rPr>
                <w:sz w:val="20"/>
                <w:szCs w:val="20"/>
              </w:rPr>
            </w:pPr>
            <w:r w:rsidRPr="053AB39C">
              <w:rPr>
                <w:b/>
                <w:bCs/>
                <w:sz w:val="20"/>
                <w:szCs w:val="20"/>
              </w:rPr>
              <w:t>Temporal resolution</w:t>
            </w:r>
          </w:p>
        </w:tc>
        <w:tc>
          <w:tcPr>
            <w:tcW w:w="6113" w:type="dxa"/>
            <w:shd w:val="clear" w:color="auto" w:fill="FFFFFF" w:themeFill="background1"/>
          </w:tcPr>
          <w:p w14:paraId="0EA986B9" w14:textId="7221269B" w:rsidR="053AB39C" w:rsidRDefault="053AB39C" w:rsidP="053AB39C">
            <w:pPr>
              <w:rPr>
                <w:rFonts w:cs="Arial"/>
                <w:sz w:val="20"/>
                <w:szCs w:val="20"/>
                <w:lang w:val="en-US"/>
              </w:rPr>
            </w:pPr>
            <w:r w:rsidRPr="053AB39C">
              <w:rPr>
                <w:rFonts w:cs="Arial"/>
                <w:sz w:val="20"/>
                <w:szCs w:val="20"/>
                <w:lang w:val="en-US"/>
              </w:rPr>
              <w:t>The test is run at a fixed time step of 10 seconds.</w:t>
            </w:r>
          </w:p>
        </w:tc>
      </w:tr>
      <w:tr w:rsidR="053AB39C" w14:paraId="15FF4B6E" w14:textId="77777777" w:rsidTr="57CE34EC">
        <w:trPr>
          <w:jc w:val="center"/>
        </w:trPr>
        <w:tc>
          <w:tcPr>
            <w:tcW w:w="3369" w:type="dxa"/>
            <w:shd w:val="clear" w:color="auto" w:fill="FFFFFF" w:themeFill="background1"/>
          </w:tcPr>
          <w:p w14:paraId="5BC31641" w14:textId="77777777" w:rsidR="053AB39C" w:rsidRDefault="053AB39C" w:rsidP="053AB39C">
            <w:pPr>
              <w:rPr>
                <w:sz w:val="20"/>
                <w:szCs w:val="20"/>
              </w:rPr>
            </w:pPr>
            <w:r w:rsidRPr="053AB39C">
              <w:rPr>
                <w:b/>
                <w:bCs/>
                <w:sz w:val="20"/>
                <w:szCs w:val="20"/>
              </w:rPr>
              <w:t>Source of uncertainty</w:t>
            </w:r>
          </w:p>
        </w:tc>
        <w:tc>
          <w:tcPr>
            <w:tcW w:w="6113" w:type="dxa"/>
            <w:shd w:val="clear" w:color="auto" w:fill="FFFFFF" w:themeFill="background1"/>
          </w:tcPr>
          <w:p w14:paraId="765CD542" w14:textId="17ADA2C9" w:rsidR="053AB39C" w:rsidRDefault="053AB39C" w:rsidP="053AB39C">
            <w:pPr>
              <w:rPr>
                <w:rFonts w:cs="Arial"/>
                <w:sz w:val="20"/>
                <w:szCs w:val="20"/>
                <w:lang w:val="en-US"/>
              </w:rPr>
            </w:pPr>
            <w:r w:rsidRPr="053AB39C">
              <w:rPr>
                <w:rFonts w:cs="Arial"/>
                <w:sz w:val="20"/>
                <w:szCs w:val="20"/>
                <w:lang w:val="en-US"/>
              </w:rPr>
              <w:t>Since the exact electrical demand signal consists of a deterministic trend and a randomized factor, each “run” above should be repeated 10 times, with the mean and standard deviation of each target metric recorded.</w:t>
            </w:r>
          </w:p>
        </w:tc>
      </w:tr>
      <w:tr w:rsidR="053AB39C" w14:paraId="17648573" w14:textId="77777777" w:rsidTr="57CE34EC">
        <w:trPr>
          <w:jc w:val="center"/>
        </w:trPr>
        <w:tc>
          <w:tcPr>
            <w:tcW w:w="3369" w:type="dxa"/>
            <w:shd w:val="clear" w:color="auto" w:fill="FFFFFF" w:themeFill="background1"/>
          </w:tcPr>
          <w:p w14:paraId="18A3306B" w14:textId="77777777" w:rsidR="053AB39C" w:rsidRDefault="053AB39C" w:rsidP="053AB39C">
            <w:pPr>
              <w:rPr>
                <w:sz w:val="20"/>
                <w:szCs w:val="20"/>
              </w:rPr>
            </w:pPr>
            <w:r w:rsidRPr="053AB39C">
              <w:rPr>
                <w:b/>
                <w:bCs/>
                <w:sz w:val="20"/>
                <w:szCs w:val="20"/>
              </w:rPr>
              <w:t>Suspension criteria / Stopping criteria</w:t>
            </w:r>
          </w:p>
        </w:tc>
        <w:tc>
          <w:tcPr>
            <w:tcW w:w="6113" w:type="dxa"/>
            <w:shd w:val="clear" w:color="auto" w:fill="FFFFFF" w:themeFill="background1"/>
          </w:tcPr>
          <w:p w14:paraId="7E30CBF5" w14:textId="315F137E" w:rsidR="053AB39C" w:rsidRDefault="053AB39C" w:rsidP="053AB39C">
            <w:pPr>
              <w:rPr>
                <w:rFonts w:cs="Arial"/>
                <w:sz w:val="20"/>
                <w:szCs w:val="20"/>
                <w:lang w:val="en-US"/>
              </w:rPr>
            </w:pPr>
            <w:r w:rsidRPr="053AB39C">
              <w:rPr>
                <w:rFonts w:cs="Arial"/>
                <w:sz w:val="20"/>
                <w:szCs w:val="20"/>
                <w:lang w:val="en-US"/>
              </w:rPr>
              <w:t>N/A</w:t>
            </w:r>
          </w:p>
        </w:tc>
      </w:tr>
    </w:tbl>
    <w:p w14:paraId="29EA56D2" w14:textId="77777777" w:rsidR="005F33F1" w:rsidRDefault="005F33F1" w:rsidP="053AB39C">
      <w:pPr>
        <w:rPr>
          <w:sz w:val="20"/>
          <w:szCs w:val="20"/>
        </w:rPr>
      </w:pPr>
    </w:p>
    <w:p w14:paraId="3B25566A" w14:textId="2E9DCE50" w:rsidR="005F33F1" w:rsidRDefault="005F33F1" w:rsidP="053AB39C">
      <w:pPr>
        <w:rPr>
          <w:sz w:val="20"/>
          <w:szCs w:val="20"/>
        </w:rPr>
      </w:pPr>
    </w:p>
    <w:p w14:paraId="3B25566B" w14:textId="77777777" w:rsidR="00A30F69" w:rsidRPr="00A30F69" w:rsidRDefault="00A30F69" w:rsidP="0076069F">
      <w:pPr>
        <w:widowControl/>
        <w:adjustRightInd/>
        <w:jc w:val="center"/>
        <w:textAlignment w:val="auto"/>
        <w:rPr>
          <w:rFonts w:ascii="Times New Roman" w:hAnsi="Times New Roman"/>
          <w:sz w:val="24"/>
        </w:rPr>
      </w:pPr>
      <w:r w:rsidRPr="00A30F69">
        <w:rPr>
          <w:rFonts w:cs="Arial"/>
          <w:b/>
          <w:bCs/>
          <w:color w:val="000000"/>
          <w:sz w:val="24"/>
        </w:rPr>
        <w:t xml:space="preserve">Mapping </w:t>
      </w:r>
      <w:r w:rsidR="00AD18EF">
        <w:rPr>
          <w:rFonts w:cs="Arial"/>
          <w:b/>
          <w:bCs/>
          <w:color w:val="000000"/>
          <w:sz w:val="24"/>
        </w:rPr>
        <w:t>to Research Infrastructure</w:t>
      </w:r>
    </w:p>
    <w:p w14:paraId="3B25566C" w14:textId="4FE1AD5F" w:rsidR="00A30F69" w:rsidRPr="00297971" w:rsidRDefault="00A30F69" w:rsidP="2432C7F0">
      <w:pPr>
        <w:rPr>
          <w:rFonts w:cs="Arial"/>
          <w:i/>
          <w:iCs/>
          <w:color w:val="000000"/>
          <w:sz w:val="20"/>
          <w:szCs w:val="20"/>
        </w:rPr>
      </w:pPr>
      <w:del w:id="90" w:author="Opas Mikael" w:date="2021-08-02T15:37:00Z">
        <w:r w:rsidDel="00720E99">
          <w:br/>
        </w:r>
        <w:r w:rsidRPr="2432C7F0" w:rsidDel="00720E99">
          <w:rPr>
            <w:rFonts w:cs="Arial"/>
            <w:i/>
            <w:iCs/>
            <w:color w:val="000000" w:themeColor="text1"/>
            <w:sz w:val="20"/>
            <w:szCs w:val="20"/>
          </w:rPr>
          <w:delText xml:space="preserve">i.e. how is it planned to distribute (map) and execute the specified test </w:delText>
        </w:r>
        <w:r w:rsidR="00AD18EF" w:rsidRPr="2432C7F0" w:rsidDel="00720E99">
          <w:rPr>
            <w:rFonts w:cs="Arial"/>
            <w:i/>
            <w:iCs/>
            <w:color w:val="000000" w:themeColor="text1"/>
            <w:sz w:val="20"/>
            <w:szCs w:val="20"/>
          </w:rPr>
          <w:delText>system in a given research infrastructure</w:delText>
        </w:r>
        <w:r w:rsidRPr="2432C7F0" w:rsidDel="00720E99">
          <w:rPr>
            <w:rFonts w:cs="Arial"/>
            <w:i/>
            <w:iCs/>
            <w:color w:val="000000" w:themeColor="text1"/>
            <w:sz w:val="20"/>
            <w:szCs w:val="20"/>
          </w:rPr>
          <w:delText xml:space="preserve"> (free text)</w:delText>
        </w:r>
        <w:r w:rsidR="00AD18EF" w:rsidRPr="2432C7F0" w:rsidDel="00720E99">
          <w:rPr>
            <w:rFonts w:cs="Arial"/>
            <w:i/>
            <w:iCs/>
            <w:color w:val="000000" w:themeColor="text1"/>
            <w:sz w:val="20"/>
            <w:szCs w:val="20"/>
          </w:rPr>
          <w:delText>; this section can be used to list the intended Experiment specifications.</w:delText>
        </w:r>
      </w:del>
    </w:p>
    <w:p w14:paraId="2931A4F9" w14:textId="05265554" w:rsidR="2432C7F0" w:rsidRDefault="2432C7F0" w:rsidP="2432C7F0">
      <w:pPr>
        <w:rPr>
          <w:rFonts w:cs="Arial"/>
          <w:i/>
          <w:iCs/>
          <w:color w:val="000000" w:themeColor="text1"/>
          <w:sz w:val="20"/>
          <w:szCs w:val="20"/>
        </w:rPr>
      </w:pPr>
    </w:p>
    <w:p w14:paraId="037FD730" w14:textId="40EABDA9" w:rsidR="0C52F241" w:rsidRDefault="0C52F241" w:rsidP="2432C7F0">
      <w:pPr>
        <w:rPr>
          <w:rFonts w:cs="Arial"/>
          <w:color w:val="000000" w:themeColor="text1"/>
          <w:sz w:val="20"/>
          <w:szCs w:val="20"/>
        </w:rPr>
      </w:pPr>
      <w:r w:rsidRPr="2432C7F0">
        <w:rPr>
          <w:rFonts w:cs="Arial"/>
          <w:color w:val="000000" w:themeColor="text1"/>
          <w:sz w:val="20"/>
          <w:szCs w:val="20"/>
        </w:rPr>
        <w:t xml:space="preserve">The test specifications are implemented in several co-simulation setups. </w:t>
      </w:r>
      <w:r w:rsidR="2DF37A74" w:rsidRPr="2432C7F0">
        <w:rPr>
          <w:rFonts w:cs="Arial"/>
          <w:color w:val="000000" w:themeColor="text1"/>
          <w:sz w:val="20"/>
          <w:szCs w:val="20"/>
        </w:rPr>
        <w:t xml:space="preserve">The reference implementation for TS01 is a pure </w:t>
      </w:r>
      <w:ins w:id="91" w:author="Calin Mihai" w:date="2021-04-07T13:03:00Z">
        <w:r w:rsidR="00E30528">
          <w:rPr>
            <w:rFonts w:cs="Arial"/>
            <w:color w:val="000000" w:themeColor="text1"/>
            <w:sz w:val="20"/>
            <w:szCs w:val="20"/>
          </w:rPr>
          <w:t>P</w:t>
        </w:r>
      </w:ins>
      <w:del w:id="92" w:author="Calin Mihai" w:date="2021-04-07T13:03:00Z">
        <w:r w:rsidR="2DF37A74" w:rsidRPr="2432C7F0" w:rsidDel="00E30528">
          <w:rPr>
            <w:rFonts w:cs="Arial"/>
            <w:color w:val="000000" w:themeColor="text1"/>
            <w:sz w:val="20"/>
            <w:szCs w:val="20"/>
          </w:rPr>
          <w:delText>p</w:delText>
        </w:r>
      </w:del>
      <w:r w:rsidR="2DF37A74" w:rsidRPr="2432C7F0">
        <w:rPr>
          <w:rFonts w:cs="Arial"/>
          <w:color w:val="000000" w:themeColor="text1"/>
          <w:sz w:val="20"/>
          <w:szCs w:val="20"/>
        </w:rPr>
        <w:t xml:space="preserve">ython / </w:t>
      </w:r>
      <w:proofErr w:type="spellStart"/>
      <w:ins w:id="93" w:author="Calin Mihai" w:date="2021-04-07T13:03:00Z">
        <w:r w:rsidR="00E30528">
          <w:rPr>
            <w:rFonts w:cs="Arial"/>
            <w:color w:val="000000" w:themeColor="text1"/>
            <w:sz w:val="20"/>
            <w:szCs w:val="20"/>
          </w:rPr>
          <w:t>M</w:t>
        </w:r>
      </w:ins>
      <w:del w:id="94" w:author="Calin Mihai" w:date="2021-04-07T13:03:00Z">
        <w:r w:rsidR="2DF37A74" w:rsidRPr="2432C7F0" w:rsidDel="00E30528">
          <w:rPr>
            <w:rFonts w:cs="Arial"/>
            <w:color w:val="000000" w:themeColor="text1"/>
            <w:sz w:val="20"/>
            <w:szCs w:val="20"/>
          </w:rPr>
          <w:delText>m</w:delText>
        </w:r>
      </w:del>
      <w:r w:rsidR="2DF37A74" w:rsidRPr="2432C7F0">
        <w:rPr>
          <w:rFonts w:cs="Arial"/>
          <w:color w:val="000000" w:themeColor="text1"/>
          <w:sz w:val="20"/>
          <w:szCs w:val="20"/>
        </w:rPr>
        <w:t>osaik</w:t>
      </w:r>
      <w:proofErr w:type="spellEnd"/>
      <w:r w:rsidR="2DF37A74" w:rsidRPr="2432C7F0">
        <w:rPr>
          <w:rFonts w:cs="Arial"/>
          <w:color w:val="000000" w:themeColor="text1"/>
          <w:sz w:val="20"/>
          <w:szCs w:val="20"/>
        </w:rPr>
        <w:t xml:space="preserve"> implementation; t</w:t>
      </w:r>
      <w:r w:rsidRPr="2432C7F0">
        <w:rPr>
          <w:rFonts w:cs="Arial"/>
          <w:color w:val="000000" w:themeColor="text1"/>
          <w:sz w:val="20"/>
          <w:szCs w:val="20"/>
        </w:rPr>
        <w:t xml:space="preserve">he reference implementation for TS02 is a </w:t>
      </w:r>
      <w:r w:rsidR="0D45ED0D" w:rsidRPr="2432C7F0">
        <w:rPr>
          <w:rFonts w:cs="Arial"/>
          <w:color w:val="000000" w:themeColor="text1"/>
          <w:sz w:val="20"/>
          <w:szCs w:val="20"/>
        </w:rPr>
        <w:t xml:space="preserve">co-simulation using </w:t>
      </w:r>
      <w:proofErr w:type="spellStart"/>
      <w:r w:rsidR="0D45ED0D" w:rsidRPr="2432C7F0">
        <w:rPr>
          <w:rFonts w:cs="Arial"/>
          <w:color w:val="000000" w:themeColor="text1"/>
          <w:sz w:val="20"/>
          <w:szCs w:val="20"/>
        </w:rPr>
        <w:t>Dymola</w:t>
      </w:r>
      <w:proofErr w:type="spellEnd"/>
      <w:r w:rsidR="0D45ED0D" w:rsidRPr="2432C7F0">
        <w:rPr>
          <w:rFonts w:cs="Arial"/>
          <w:color w:val="000000" w:themeColor="text1"/>
          <w:sz w:val="20"/>
          <w:szCs w:val="20"/>
        </w:rPr>
        <w:t xml:space="preserve">, </w:t>
      </w:r>
      <w:proofErr w:type="spellStart"/>
      <w:r w:rsidR="0D45ED0D" w:rsidRPr="2432C7F0">
        <w:rPr>
          <w:rFonts w:cs="Arial"/>
          <w:color w:val="000000" w:themeColor="text1"/>
          <w:sz w:val="20"/>
          <w:szCs w:val="20"/>
        </w:rPr>
        <w:t>PandaPower</w:t>
      </w:r>
      <w:proofErr w:type="spellEnd"/>
      <w:r w:rsidR="0D45ED0D" w:rsidRPr="2432C7F0">
        <w:rPr>
          <w:rFonts w:cs="Arial"/>
          <w:color w:val="000000" w:themeColor="text1"/>
          <w:sz w:val="20"/>
          <w:szCs w:val="20"/>
        </w:rPr>
        <w:t xml:space="preserve"> and </w:t>
      </w:r>
      <w:proofErr w:type="spellStart"/>
      <w:ins w:id="95" w:author="Calin Mihai" w:date="2021-04-07T13:03:00Z">
        <w:r w:rsidR="00E30528">
          <w:rPr>
            <w:rFonts w:cs="Arial"/>
            <w:color w:val="000000" w:themeColor="text1"/>
            <w:sz w:val="20"/>
            <w:szCs w:val="20"/>
          </w:rPr>
          <w:t>M</w:t>
        </w:r>
      </w:ins>
      <w:del w:id="96" w:author="Calin Mihai" w:date="2021-04-07T13:03:00Z">
        <w:r w:rsidR="0D45ED0D" w:rsidRPr="2432C7F0" w:rsidDel="00E30528">
          <w:rPr>
            <w:rFonts w:cs="Arial"/>
            <w:color w:val="000000" w:themeColor="text1"/>
            <w:sz w:val="20"/>
            <w:szCs w:val="20"/>
          </w:rPr>
          <w:delText>m</w:delText>
        </w:r>
      </w:del>
      <w:r w:rsidR="0D45ED0D" w:rsidRPr="2432C7F0">
        <w:rPr>
          <w:rFonts w:cs="Arial"/>
          <w:color w:val="000000" w:themeColor="text1"/>
          <w:sz w:val="20"/>
          <w:szCs w:val="20"/>
        </w:rPr>
        <w:t>osaik</w:t>
      </w:r>
      <w:proofErr w:type="spellEnd"/>
      <w:r w:rsidR="0D45ED0D" w:rsidRPr="2432C7F0">
        <w:rPr>
          <w:rFonts w:cs="Arial"/>
          <w:color w:val="000000" w:themeColor="text1"/>
          <w:sz w:val="20"/>
          <w:szCs w:val="20"/>
        </w:rPr>
        <w:t xml:space="preserve"> as orchestrator. </w:t>
      </w:r>
    </w:p>
    <w:p w14:paraId="3B25566D" w14:textId="77777777" w:rsidR="00A30F69" w:rsidRDefault="00A30F69" w:rsidP="00A30F69">
      <w:pPr>
        <w:rPr>
          <w:b/>
          <w:sz w:val="24"/>
          <w:lang w:val="en-US"/>
        </w:rPr>
      </w:pPr>
    </w:p>
    <w:p w14:paraId="3B25566E" w14:textId="77777777" w:rsidR="004827AA" w:rsidRPr="005F33F1" w:rsidRDefault="004827AA" w:rsidP="005F33F1">
      <w:pPr>
        <w:jc w:val="center"/>
        <w:rPr>
          <w:sz w:val="20"/>
          <w:szCs w:val="20"/>
        </w:rPr>
      </w:pPr>
      <w:r w:rsidRPr="004D314E">
        <w:rPr>
          <w:b/>
          <w:sz w:val="24"/>
          <w:lang w:val="en-US"/>
        </w:rPr>
        <w:t>Experiment Specification</w:t>
      </w:r>
      <w:r w:rsidR="005F33F1">
        <w:rPr>
          <w:b/>
          <w:sz w:val="24"/>
          <w:lang w:val="en-US"/>
        </w:rPr>
        <w:t xml:space="preserve"> #</w:t>
      </w:r>
      <w:proofErr w:type="gramStart"/>
      <w:r w:rsidR="005F33F1">
        <w:rPr>
          <w:b/>
          <w:sz w:val="24"/>
          <w:lang w:val="en-US"/>
        </w:rPr>
        <w:t>#.#</w:t>
      </w:r>
      <w:proofErr w:type="gramEnd"/>
      <w:r w:rsidR="005F33F1">
        <w:rPr>
          <w:b/>
          <w:sz w:val="24"/>
          <w:lang w:val="en-US"/>
        </w:rPr>
        <w:t>#.##</w:t>
      </w:r>
    </w:p>
    <w:p w14:paraId="3B25566F" w14:textId="77777777" w:rsidR="004827AA" w:rsidRPr="004D314E" w:rsidRDefault="004827AA">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5984"/>
      </w:tblGrid>
      <w:tr w:rsidR="005F33F1" w:rsidRPr="004D314E" w14:paraId="3B255672" w14:textId="77777777" w:rsidTr="00AD18EF">
        <w:trPr>
          <w:jc w:val="center"/>
        </w:trPr>
        <w:tc>
          <w:tcPr>
            <w:tcW w:w="3369" w:type="dxa"/>
            <w:shd w:val="clear" w:color="auto" w:fill="FFFFFF"/>
          </w:tcPr>
          <w:p w14:paraId="3B255670" w14:textId="77777777" w:rsidR="005F33F1" w:rsidRPr="004D314E" w:rsidRDefault="005F33F1" w:rsidP="005F33F1">
            <w:pPr>
              <w:keepNext/>
              <w:keepLines/>
              <w:jc w:val="left"/>
              <w:rPr>
                <w:sz w:val="20"/>
                <w:szCs w:val="20"/>
              </w:rPr>
            </w:pPr>
            <w:r>
              <w:rPr>
                <w:b/>
                <w:sz w:val="20"/>
                <w:szCs w:val="20"/>
              </w:rPr>
              <w:lastRenderedPageBreak/>
              <w:t>Reference to Test Specification</w:t>
            </w:r>
          </w:p>
        </w:tc>
        <w:tc>
          <w:tcPr>
            <w:tcW w:w="5984" w:type="dxa"/>
            <w:shd w:val="clear" w:color="auto" w:fill="FFFFFF"/>
          </w:tcPr>
          <w:p w14:paraId="3B255671" w14:textId="77777777" w:rsidR="005F33F1" w:rsidRPr="004D314E" w:rsidRDefault="005F33F1" w:rsidP="005F33F1">
            <w:pPr>
              <w:keepNext/>
              <w:keepLines/>
              <w:rPr>
                <w:i/>
                <w:sz w:val="20"/>
                <w:szCs w:val="20"/>
              </w:rPr>
            </w:pPr>
          </w:p>
        </w:tc>
      </w:tr>
      <w:tr w:rsidR="005F33F1" w:rsidRPr="004D314E" w14:paraId="3B255675" w14:textId="77777777" w:rsidTr="00AD18EF">
        <w:trPr>
          <w:jc w:val="center"/>
        </w:trPr>
        <w:tc>
          <w:tcPr>
            <w:tcW w:w="3369" w:type="dxa"/>
            <w:shd w:val="clear" w:color="auto" w:fill="FFFFFF"/>
          </w:tcPr>
          <w:p w14:paraId="3B255673" w14:textId="77777777" w:rsidR="005F33F1" w:rsidRPr="004D314E" w:rsidRDefault="005F33F1" w:rsidP="005F33F1">
            <w:pPr>
              <w:keepNext/>
              <w:keepLines/>
              <w:jc w:val="left"/>
              <w:rPr>
                <w:sz w:val="20"/>
                <w:szCs w:val="20"/>
              </w:rPr>
            </w:pPr>
            <w:r w:rsidRPr="004D314E">
              <w:rPr>
                <w:b/>
                <w:sz w:val="20"/>
                <w:szCs w:val="20"/>
              </w:rPr>
              <w:t>Title</w:t>
            </w:r>
            <w:r>
              <w:rPr>
                <w:b/>
                <w:sz w:val="20"/>
                <w:szCs w:val="20"/>
              </w:rPr>
              <w:t xml:space="preserve"> of Experiment</w:t>
            </w:r>
          </w:p>
        </w:tc>
        <w:tc>
          <w:tcPr>
            <w:tcW w:w="5984" w:type="dxa"/>
            <w:shd w:val="clear" w:color="auto" w:fill="FFFFFF"/>
          </w:tcPr>
          <w:p w14:paraId="3B255674" w14:textId="77777777" w:rsidR="005F33F1" w:rsidRPr="004D314E" w:rsidRDefault="005F33F1" w:rsidP="005F33F1">
            <w:pPr>
              <w:keepNext/>
              <w:keepLines/>
              <w:rPr>
                <w:i/>
                <w:sz w:val="20"/>
                <w:szCs w:val="20"/>
              </w:rPr>
            </w:pPr>
          </w:p>
        </w:tc>
      </w:tr>
      <w:tr w:rsidR="005F33F1" w:rsidRPr="004D314E" w14:paraId="3B255678" w14:textId="77777777" w:rsidTr="00AD18EF">
        <w:trPr>
          <w:jc w:val="center"/>
        </w:trPr>
        <w:tc>
          <w:tcPr>
            <w:tcW w:w="3369" w:type="dxa"/>
            <w:shd w:val="clear" w:color="auto" w:fill="FFFFFF"/>
          </w:tcPr>
          <w:p w14:paraId="3B255676" w14:textId="77777777" w:rsidR="005F33F1" w:rsidRPr="004D314E" w:rsidRDefault="005F33F1" w:rsidP="005F33F1">
            <w:pPr>
              <w:keepNext/>
              <w:keepLines/>
              <w:jc w:val="left"/>
              <w:rPr>
                <w:sz w:val="20"/>
                <w:szCs w:val="20"/>
              </w:rPr>
            </w:pPr>
            <w:r w:rsidRPr="004D314E">
              <w:rPr>
                <w:b/>
                <w:sz w:val="20"/>
                <w:szCs w:val="20"/>
              </w:rPr>
              <w:t>Research Infrastructure</w:t>
            </w:r>
          </w:p>
        </w:tc>
        <w:tc>
          <w:tcPr>
            <w:tcW w:w="5984" w:type="dxa"/>
            <w:shd w:val="clear" w:color="auto" w:fill="FFFFFF"/>
          </w:tcPr>
          <w:p w14:paraId="3B255677" w14:textId="77777777" w:rsidR="005F33F1" w:rsidRPr="004D314E" w:rsidRDefault="005F33F1" w:rsidP="005F33F1">
            <w:pPr>
              <w:keepNext/>
              <w:keepLines/>
              <w:rPr>
                <w:sz w:val="20"/>
                <w:szCs w:val="20"/>
                <w:lang w:val="en-US"/>
              </w:rPr>
            </w:pPr>
          </w:p>
        </w:tc>
      </w:tr>
      <w:tr w:rsidR="005F33F1" w:rsidRPr="004D314E" w14:paraId="3B25567B" w14:textId="77777777" w:rsidTr="00AD18EF">
        <w:trPr>
          <w:jc w:val="center"/>
        </w:trPr>
        <w:tc>
          <w:tcPr>
            <w:tcW w:w="3369" w:type="dxa"/>
            <w:shd w:val="clear" w:color="auto" w:fill="FFFFFF"/>
          </w:tcPr>
          <w:p w14:paraId="3B255679" w14:textId="77777777" w:rsidR="005F33F1" w:rsidRPr="004D314E" w:rsidRDefault="005F33F1" w:rsidP="005F33F1">
            <w:pPr>
              <w:keepNext/>
              <w:keepLines/>
              <w:jc w:val="left"/>
              <w:rPr>
                <w:sz w:val="20"/>
                <w:szCs w:val="20"/>
              </w:rPr>
            </w:pPr>
            <w:r w:rsidRPr="004D314E">
              <w:rPr>
                <w:b/>
                <w:sz w:val="20"/>
                <w:szCs w:val="20"/>
              </w:rPr>
              <w:t>Experiment Realisation</w:t>
            </w:r>
          </w:p>
        </w:tc>
        <w:tc>
          <w:tcPr>
            <w:tcW w:w="5984" w:type="dxa"/>
            <w:shd w:val="clear" w:color="auto" w:fill="FFFFFF"/>
          </w:tcPr>
          <w:p w14:paraId="3B25567A" w14:textId="77777777" w:rsidR="005F33F1" w:rsidRPr="004D314E" w:rsidRDefault="005F33F1" w:rsidP="005F33F1">
            <w:pPr>
              <w:keepNext/>
              <w:keepLines/>
              <w:rPr>
                <w:sz w:val="20"/>
                <w:szCs w:val="20"/>
                <w:lang w:val="en-US"/>
              </w:rPr>
            </w:pPr>
          </w:p>
        </w:tc>
      </w:tr>
      <w:tr w:rsidR="005F33F1" w:rsidRPr="004D314E" w14:paraId="3B25567E" w14:textId="77777777" w:rsidTr="00AD18EF">
        <w:trPr>
          <w:jc w:val="center"/>
        </w:trPr>
        <w:tc>
          <w:tcPr>
            <w:tcW w:w="3369" w:type="dxa"/>
            <w:shd w:val="clear" w:color="auto" w:fill="FFFFFF"/>
          </w:tcPr>
          <w:p w14:paraId="3B25567C" w14:textId="77777777" w:rsidR="005F33F1" w:rsidRPr="004D314E" w:rsidRDefault="005F33F1" w:rsidP="005F33F1">
            <w:pPr>
              <w:keepNext/>
              <w:keepLines/>
              <w:jc w:val="left"/>
              <w:rPr>
                <w:sz w:val="20"/>
                <w:szCs w:val="20"/>
                <w:lang w:val="en-US"/>
              </w:rPr>
            </w:pPr>
            <w:r w:rsidRPr="004D314E">
              <w:rPr>
                <w:b/>
                <w:sz w:val="20"/>
                <w:szCs w:val="20"/>
                <w:lang w:val="en-US"/>
              </w:rPr>
              <w:t xml:space="preserve">Experiment Setup </w:t>
            </w:r>
            <w:r w:rsidRPr="004D314E">
              <w:rPr>
                <w:b/>
                <w:sz w:val="20"/>
                <w:szCs w:val="20"/>
                <w:lang w:val="en-US"/>
              </w:rPr>
              <w:br/>
            </w:r>
            <w:r w:rsidRPr="004D314E">
              <w:rPr>
                <w:sz w:val="20"/>
                <w:szCs w:val="20"/>
                <w:lang w:val="en-US"/>
              </w:rPr>
              <w:t>(concrete lab equipment)</w:t>
            </w:r>
          </w:p>
        </w:tc>
        <w:tc>
          <w:tcPr>
            <w:tcW w:w="5984" w:type="dxa"/>
            <w:shd w:val="clear" w:color="auto" w:fill="FFFFFF"/>
          </w:tcPr>
          <w:p w14:paraId="3B25567D" w14:textId="77777777" w:rsidR="005F33F1" w:rsidRPr="004D314E" w:rsidRDefault="005F33F1" w:rsidP="005F33F1">
            <w:pPr>
              <w:keepNext/>
              <w:keepLines/>
              <w:rPr>
                <w:sz w:val="20"/>
                <w:szCs w:val="20"/>
                <w:lang w:val="en-US"/>
              </w:rPr>
            </w:pPr>
          </w:p>
        </w:tc>
      </w:tr>
      <w:tr w:rsidR="005F33F1" w:rsidRPr="004D314E" w14:paraId="3B255681" w14:textId="77777777" w:rsidTr="00AD18EF">
        <w:trPr>
          <w:jc w:val="center"/>
        </w:trPr>
        <w:tc>
          <w:tcPr>
            <w:tcW w:w="3369" w:type="dxa"/>
            <w:shd w:val="clear" w:color="auto" w:fill="FFFFFF"/>
          </w:tcPr>
          <w:p w14:paraId="3B25567F" w14:textId="77777777" w:rsidR="005F33F1" w:rsidRPr="004D314E" w:rsidRDefault="005F33F1" w:rsidP="005F33F1">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5984" w:type="dxa"/>
            <w:shd w:val="clear" w:color="auto" w:fill="FFFFFF"/>
          </w:tcPr>
          <w:p w14:paraId="3B255680" w14:textId="77777777" w:rsidR="005F33F1" w:rsidRPr="004D314E" w:rsidRDefault="005F33F1" w:rsidP="005F33F1">
            <w:pPr>
              <w:keepNext/>
              <w:keepLines/>
              <w:widowControl/>
              <w:adjustRightInd/>
              <w:ind w:left="360"/>
              <w:textAlignment w:val="auto"/>
              <w:rPr>
                <w:i/>
                <w:sz w:val="20"/>
                <w:szCs w:val="20"/>
                <w:lang w:val="en-US"/>
              </w:rPr>
            </w:pPr>
          </w:p>
        </w:tc>
      </w:tr>
      <w:tr w:rsidR="005F33F1" w:rsidRPr="004D314E" w14:paraId="3B255684" w14:textId="77777777" w:rsidTr="00AD18EF">
        <w:trPr>
          <w:jc w:val="center"/>
        </w:trPr>
        <w:tc>
          <w:tcPr>
            <w:tcW w:w="3369" w:type="dxa"/>
            <w:shd w:val="clear" w:color="auto" w:fill="FFFFFF"/>
          </w:tcPr>
          <w:p w14:paraId="3B255682" w14:textId="77777777" w:rsidR="005F33F1" w:rsidRPr="004D314E" w:rsidRDefault="005F33F1" w:rsidP="005F33F1">
            <w:pPr>
              <w:keepNext/>
              <w:keepLines/>
              <w:jc w:val="left"/>
              <w:rPr>
                <w:sz w:val="20"/>
                <w:szCs w:val="20"/>
              </w:rPr>
            </w:pPr>
            <w:r w:rsidRPr="004D314E">
              <w:rPr>
                <w:b/>
                <w:sz w:val="20"/>
                <w:szCs w:val="20"/>
              </w:rPr>
              <w:t>Precision of equipment</w:t>
            </w:r>
            <w:r w:rsidR="00C652B4">
              <w:rPr>
                <w:b/>
                <w:sz w:val="20"/>
                <w:szCs w:val="20"/>
              </w:rPr>
              <w:t xml:space="preserve"> and measurement uncertainty</w:t>
            </w:r>
          </w:p>
        </w:tc>
        <w:tc>
          <w:tcPr>
            <w:tcW w:w="5984" w:type="dxa"/>
            <w:shd w:val="clear" w:color="auto" w:fill="FFFFFF"/>
          </w:tcPr>
          <w:p w14:paraId="3B255683" w14:textId="77777777" w:rsidR="005F33F1" w:rsidRPr="004D314E" w:rsidRDefault="005F33F1" w:rsidP="005F33F1">
            <w:pPr>
              <w:rPr>
                <w:sz w:val="20"/>
                <w:szCs w:val="20"/>
                <w:lang w:val="en-US"/>
              </w:rPr>
            </w:pPr>
          </w:p>
        </w:tc>
      </w:tr>
      <w:tr w:rsidR="005F33F1" w:rsidRPr="004D314E" w14:paraId="3B255687" w14:textId="77777777" w:rsidTr="00AD18EF">
        <w:trPr>
          <w:jc w:val="center"/>
        </w:trPr>
        <w:tc>
          <w:tcPr>
            <w:tcW w:w="3369" w:type="dxa"/>
            <w:shd w:val="clear" w:color="auto" w:fill="FFFFFF"/>
          </w:tcPr>
          <w:p w14:paraId="3B255685" w14:textId="77777777" w:rsidR="005F33F1" w:rsidRPr="004D314E" w:rsidRDefault="005F33F1" w:rsidP="005F33F1">
            <w:pPr>
              <w:keepNext/>
              <w:keepLines/>
              <w:jc w:val="left"/>
              <w:rPr>
                <w:b/>
                <w:sz w:val="20"/>
                <w:szCs w:val="20"/>
              </w:rPr>
            </w:pPr>
            <w:r w:rsidRPr="004D314E">
              <w:rPr>
                <w:b/>
                <w:sz w:val="20"/>
                <w:szCs w:val="20"/>
              </w:rPr>
              <w:t xml:space="preserve">Storage of </w:t>
            </w:r>
            <w:r w:rsidR="00C652B4">
              <w:rPr>
                <w:b/>
                <w:sz w:val="20"/>
                <w:szCs w:val="20"/>
              </w:rPr>
              <w:t xml:space="preserve">experiment </w:t>
            </w:r>
            <w:r w:rsidRPr="004D314E">
              <w:rPr>
                <w:b/>
                <w:sz w:val="20"/>
                <w:szCs w:val="20"/>
              </w:rPr>
              <w:t>data</w:t>
            </w:r>
          </w:p>
        </w:tc>
        <w:tc>
          <w:tcPr>
            <w:tcW w:w="5984" w:type="dxa"/>
            <w:shd w:val="clear" w:color="auto" w:fill="FFFFFF"/>
          </w:tcPr>
          <w:p w14:paraId="3B255686" w14:textId="77777777" w:rsidR="005F33F1" w:rsidRPr="004D314E" w:rsidRDefault="005F33F1" w:rsidP="005F33F1">
            <w:pPr>
              <w:rPr>
                <w:i/>
                <w:sz w:val="20"/>
                <w:szCs w:val="20"/>
                <w:lang w:val="en-US"/>
              </w:rPr>
            </w:pPr>
          </w:p>
        </w:tc>
      </w:tr>
    </w:tbl>
    <w:p w14:paraId="3B255688" w14:textId="77777777" w:rsidR="00E32755" w:rsidRDefault="00E32755"/>
    <w:sectPr w:rsidR="00E32755" w:rsidSect="005F33F1">
      <w:headerReference w:type="default" r:id="rId23"/>
      <w:footerReference w:type="default" r:id="rId24"/>
      <w:pgSz w:w="11906" w:h="16838"/>
      <w:pgMar w:top="1418" w:right="1134" w:bottom="1418"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Kai Heussen" w:date="2020-12-16T10:11:00Z" w:initials="KH">
    <w:p w14:paraId="1F49A5E1" w14:textId="30D26387" w:rsidR="053AB39C" w:rsidRDefault="053AB39C">
      <w:pPr>
        <w:pStyle w:val="Kommentartext"/>
      </w:pPr>
      <w:r>
        <w:t xml:space="preserve">Conflict case is a challenging story. Probably good to also include a more basic characterisation of available capacity. </w:t>
      </w:r>
      <w:r>
        <w:rPr>
          <w:rStyle w:val="Kommentarzeichen"/>
        </w:rPr>
        <w:annotationRef/>
      </w:r>
    </w:p>
  </w:comment>
  <w:comment w:id="16" w:author="Kai Heussen" w:date="2020-12-16T10:28:00Z" w:initials="KH">
    <w:p w14:paraId="2CA2AA95" w14:textId="3803A89F" w:rsidR="053AB39C" w:rsidRDefault="053AB39C">
      <w:pPr>
        <w:pStyle w:val="Kommentartext"/>
      </w:pPr>
      <w:r>
        <w:t>instead of a 'conflict case', also a CEC or REC case may be formulated.</w:t>
      </w:r>
      <w:r>
        <w:rPr>
          <w:rStyle w:val="Kommentarzeichen"/>
        </w:rPr>
        <w:annotationRef/>
      </w:r>
    </w:p>
  </w:comment>
  <w:comment w:id="18" w:author="Calin Mihai" w:date="2021-06-29T15:51:00Z" w:initials="CM">
    <w:p w14:paraId="34441F28" w14:textId="5B93C186" w:rsidR="00BD3AEE" w:rsidRDefault="00BD3AEE">
      <w:pPr>
        <w:pStyle w:val="Kommentartext"/>
      </w:pPr>
      <w:r>
        <w:rPr>
          <w:rStyle w:val="Kommentarzeichen"/>
        </w:rPr>
        <w:annotationRef/>
      </w:r>
      <w:r>
        <w:t>What power?</w:t>
      </w:r>
    </w:p>
  </w:comment>
  <w:comment w:id="19" w:author="THOMAS Dimitrios (JRC-ISPRA)" w:date="2020-12-16T19:34:00Z" w:initials="T(">
    <w:p w14:paraId="245EE60B" w14:textId="3A72041E" w:rsidR="053AB39C" w:rsidRDefault="053AB39C">
      <w:pPr>
        <w:pStyle w:val="Kommentartext"/>
      </w:pPr>
      <w:r>
        <w:t>Will we have to define a detailed-nodes network and perform power flow calculations?</w:t>
      </w:r>
      <w:r>
        <w:rPr>
          <w:rStyle w:val="Kommentarzeichen"/>
        </w:rPr>
        <w:annotationRef/>
      </w:r>
    </w:p>
  </w:comment>
  <w:comment w:id="20" w:author="Kai Heussen" w:date="2021-02-03T11:59:00Z" w:initials="KH">
    <w:p w14:paraId="3EF88624" w14:textId="1504B7FF" w:rsidR="2432C7F0" w:rsidRDefault="2432C7F0">
      <w:pPr>
        <w:pStyle w:val="Kommentartext"/>
      </w:pPr>
      <w:r>
        <w:t>only in the extended variety of the test case. the basic variety only considers cumulative power constraints.</w:t>
      </w:r>
      <w:r>
        <w:rPr>
          <w:rStyle w:val="Kommentarzeichen"/>
        </w:rPr>
        <w:annotationRef/>
      </w:r>
    </w:p>
  </w:comment>
  <w:comment w:id="21" w:author="THOMAS Dimitrios (JRC-ISPRA)" w:date="2020-12-16T19:36:00Z" w:initials="T(">
    <w:p w14:paraId="7B73E474" w14:textId="767D6E84" w:rsidR="053AB39C" w:rsidRDefault="053AB39C">
      <w:pPr>
        <w:pStyle w:val="Kommentartext"/>
      </w:pPr>
      <w:r>
        <w:t>Not really an expert guy in control, so some more details regarding control would be much appreciated</w:t>
      </w:r>
      <w:r>
        <w:rPr>
          <w:rStyle w:val="Kommentarzeichen"/>
        </w:rPr>
        <w:annotationRef/>
      </w:r>
      <w:r>
        <w:rPr>
          <w:rStyle w:val="Kommentarzeichen"/>
        </w:rPr>
        <w:annotationRef/>
      </w:r>
    </w:p>
  </w:comment>
  <w:comment w:id="22" w:author="Kai Heussen" w:date="2021-02-03T12:12:00Z" w:initials="KH">
    <w:p w14:paraId="02BDD40A" w14:textId="0C25193C" w:rsidR="2432C7F0" w:rsidRDefault="2432C7F0">
      <w:pPr>
        <w:pStyle w:val="Kommentartext"/>
      </w:pPr>
      <w:r>
        <w:t>done</w:t>
      </w:r>
      <w:r>
        <w:rPr>
          <w:rStyle w:val="Kommentarzeichen"/>
        </w:rPr>
        <w:annotationRef/>
      </w:r>
    </w:p>
  </w:comment>
  <w:comment w:id="23" w:author="Kai Heussen" w:date="2021-02-03T12:12:00Z" w:initials="KH">
    <w:p w14:paraId="5EDD1A02" w14:textId="7526BDCC" w:rsidR="2432C7F0" w:rsidRDefault="2432C7F0">
      <w:pPr>
        <w:pStyle w:val="Kommentartext"/>
      </w:pPr>
      <w:r>
        <w:t>as part of FuI</w:t>
      </w:r>
      <w:r>
        <w:rPr>
          <w:rStyle w:val="Kommentarzeichen"/>
        </w:rPr>
        <w:annotationRef/>
      </w:r>
    </w:p>
  </w:comment>
  <w:comment w:id="24" w:author="Calin Mihai" w:date="2021-06-29T15:51:00Z" w:initials="CM">
    <w:p w14:paraId="39807120" w14:textId="6D636033" w:rsidR="00BD3AEE" w:rsidRDefault="00BD3AEE">
      <w:pPr>
        <w:pStyle w:val="Kommentartext"/>
      </w:pPr>
      <w:r>
        <w:rPr>
          <w:rStyle w:val="Kommentarzeichen"/>
        </w:rPr>
        <w:annotationRef/>
      </w:r>
      <w:r>
        <w:t>what power?</w:t>
      </w:r>
    </w:p>
  </w:comment>
  <w:comment w:id="25" w:author="THOMAS Dimitrios (JRC-ISPRA)" w:date="2020-12-16T19:39:00Z" w:initials="T(">
    <w:p w14:paraId="46D8FFD5" w14:textId="3E8546C9" w:rsidR="053AB39C" w:rsidRDefault="053AB39C">
      <w:pPr>
        <w:pStyle w:val="Kommentartext"/>
      </w:pPr>
      <w:r>
        <w:t>I am trying to understand the level of detail at district level.</w:t>
      </w:r>
      <w:r>
        <w:rPr>
          <w:rStyle w:val="Kommentarzeichen"/>
        </w:rPr>
        <w:annotationRef/>
      </w:r>
      <w:r>
        <w:rPr>
          <w:rStyle w:val="Kommentarzeichen"/>
        </w:rPr>
        <w:annotationRef/>
      </w:r>
    </w:p>
  </w:comment>
  <w:comment w:id="26" w:author="Kai Heussen" w:date="2021-02-03T12:13:00Z" w:initials="KH">
    <w:p w14:paraId="4D153959" w14:textId="18BBA965" w:rsidR="2432C7F0" w:rsidRDefault="2432C7F0">
      <w:pPr>
        <w:pStyle w:val="Kommentartext"/>
      </w:pPr>
      <w:r>
        <w:t>The level of detail is different for the various Test Specifications. see below (QS and TS01 vs TS02)</w:t>
      </w:r>
      <w:r>
        <w:rPr>
          <w:rStyle w:val="Kommentarzeichen"/>
        </w:rPr>
        <w:annotationRef/>
      </w:r>
    </w:p>
  </w:comment>
  <w:comment w:id="37" w:author="Kai Heussen" w:date="2021-02-03T12:16:00Z" w:initials="KH">
    <w:p w14:paraId="5808A230" w14:textId="001F0580" w:rsidR="2432C7F0" w:rsidRDefault="2432C7F0">
      <w:pPr>
        <w:pStyle w:val="Kommentartext"/>
      </w:pPr>
      <w:r>
        <w:t>maybe a bound violation on the heat side is  also required?</w:t>
      </w:r>
      <w:r>
        <w:rPr>
          <w:rStyle w:val="Kommentarzeichen"/>
        </w:rPr>
        <w:annotationRef/>
      </w:r>
    </w:p>
  </w:comment>
  <w:comment w:id="44" w:author="THOMAS Dimitrios (JRC-ISPRA)" w:date="2020-12-16T19:41:00Z" w:initials="T(">
    <w:p w14:paraId="7C3278AB" w14:textId="12C9FCD3" w:rsidR="053AB39C" w:rsidRDefault="053AB39C">
      <w:pPr>
        <w:pStyle w:val="Kommentartext"/>
      </w:pPr>
      <w:r>
        <w:t>Will be a price clearance mechanism?</w:t>
      </w:r>
      <w:r>
        <w:rPr>
          <w:rStyle w:val="Kommentarzeichen"/>
        </w:rPr>
        <w:annotationRef/>
      </w:r>
      <w:r>
        <w:rPr>
          <w:rStyle w:val="Kommentarzeichen"/>
        </w:rPr>
        <w:annotationRef/>
      </w:r>
    </w:p>
  </w:comment>
  <w:comment w:id="45" w:author="Kai Heussen" w:date="2021-02-03T12:04:00Z" w:initials="KH">
    <w:p w14:paraId="0595C1AD" w14:textId="1F4882DA" w:rsidR="2432C7F0" w:rsidRDefault="2432C7F0">
      <w:pPr>
        <w:pStyle w:val="Kommentartext"/>
      </w:pPr>
      <w:r>
        <w:t>no, the prices are extrinsic (energy market clearing happens before control operation)</w:t>
      </w:r>
      <w:r>
        <w:rPr>
          <w:rStyle w:val="Kommentarzeichen"/>
        </w:rPr>
        <w:annotationRef/>
      </w:r>
    </w:p>
  </w:comment>
  <w:comment w:id="56" w:author="Tue Vissing Jensen" w:date="2020-12-16T11:54:00Z" w:initials="TJ">
    <w:p w14:paraId="3D847B2B" w14:textId="7E5BFB7E" w:rsidR="053AB39C" w:rsidRDefault="053AB39C">
      <w:pPr>
        <w:pStyle w:val="Kommentartext"/>
      </w:pPr>
      <w:r>
        <w:t>This TS seeks to specify a minimal working example</w:t>
      </w:r>
      <w:r>
        <w:rPr>
          <w:rStyle w:val="Kommentarzeichen"/>
        </w:rPr>
        <w:annotationRef/>
      </w:r>
      <w:r>
        <w:rPr>
          <w:rStyle w:val="Kommentarzeichen"/>
        </w:rPr>
        <w:annotationRef/>
      </w:r>
    </w:p>
  </w:comment>
  <w:comment w:id="72" w:author="THOMAS Dimitrios (JRC-ISPRA)" w:date="2020-12-16T19:43:00Z" w:initials="T(">
    <w:p w14:paraId="25700721" w14:textId="66D8DB93" w:rsidR="053AB39C" w:rsidRDefault="053AB39C">
      <w:pPr>
        <w:pStyle w:val="Kommentartext"/>
      </w:pPr>
      <w:r>
        <w:t>For the whole period of 24 hours mentioned above?</w:t>
      </w:r>
      <w:r>
        <w:rPr>
          <w:rStyle w:val="Kommentarzeichen"/>
        </w:rPr>
        <w:annotationRef/>
      </w:r>
      <w:r>
        <w:rPr>
          <w:rStyle w:val="Kommentarzeichen"/>
        </w:rPr>
        <w:annotationRef/>
      </w:r>
    </w:p>
  </w:comment>
  <w:comment w:id="73" w:author="Kai Heussen" w:date="2021-02-03T12:06:00Z" w:initials="KH">
    <w:p w14:paraId="0C4C21E8" w14:textId="3D36945B" w:rsidR="2432C7F0" w:rsidRDefault="2432C7F0">
      <w:pPr>
        <w:pStyle w:val="Kommentartext"/>
      </w:pPr>
      <w:r>
        <w:t>yes.</w:t>
      </w:r>
      <w:r>
        <w:rPr>
          <w:rStyle w:val="Kommentarzeichen"/>
        </w:rPr>
        <w:annotationRef/>
      </w:r>
    </w:p>
  </w:comment>
  <w:comment w:id="80" w:author="THOMAS Dimitrios (JRC-ISPRA)" w:date="2020-12-16T19:44:00Z" w:initials="T(">
    <w:p w14:paraId="21558CA0" w14:textId="4997685F" w:rsidR="053AB39C" w:rsidRDefault="053AB39C">
      <w:pPr>
        <w:pStyle w:val="Kommentartext"/>
      </w:pPr>
      <w:r>
        <w:t>Unfortunately the pictures will not load</w:t>
      </w:r>
      <w:r>
        <w:rPr>
          <w:rStyle w:val="Kommentarzeichen"/>
        </w:rPr>
        <w:annotationRef/>
      </w: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49A5E1" w15:done="0"/>
  <w15:commentEx w15:paraId="2CA2AA95" w15:paraIdParent="1F49A5E1" w15:done="0"/>
  <w15:commentEx w15:paraId="34441F28" w15:done="0"/>
  <w15:commentEx w15:paraId="245EE60B" w15:done="0"/>
  <w15:commentEx w15:paraId="3EF88624" w15:paraIdParent="245EE60B" w15:done="0"/>
  <w15:commentEx w15:paraId="7B73E474" w15:done="1"/>
  <w15:commentEx w15:paraId="02BDD40A" w15:paraIdParent="7B73E474" w15:done="1"/>
  <w15:commentEx w15:paraId="5EDD1A02" w15:paraIdParent="7B73E474" w15:done="1"/>
  <w15:commentEx w15:paraId="39807120" w15:done="0"/>
  <w15:commentEx w15:paraId="46D8FFD5" w15:done="1"/>
  <w15:commentEx w15:paraId="4D153959" w15:paraIdParent="46D8FFD5" w15:done="1"/>
  <w15:commentEx w15:paraId="5808A230" w15:done="0"/>
  <w15:commentEx w15:paraId="7C3278AB" w15:done="1"/>
  <w15:commentEx w15:paraId="0595C1AD" w15:paraIdParent="7C3278AB" w15:done="1"/>
  <w15:commentEx w15:paraId="3D847B2B" w15:done="1"/>
  <w15:commentEx w15:paraId="25700721" w15:done="1"/>
  <w15:commentEx w15:paraId="0C4C21E8" w15:paraIdParent="25700721" w15:done="1"/>
  <w15:commentEx w15:paraId="21558CA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C1EB7B9" w16cex:dateUtc="2020-12-16T09:11:00Z"/>
  <w16cex:commentExtensible w16cex:durableId="5BCBC630" w16cex:dateUtc="2020-12-16T09:28:00Z"/>
  <w16cex:commentExtensible w16cex:durableId="11182A33" w16cex:dateUtc="2020-12-16T18:34:00Z"/>
  <w16cex:commentExtensible w16cex:durableId="54976283" w16cex:dateUtc="2021-02-03T10:59:00Z"/>
  <w16cex:commentExtensible w16cex:durableId="4F04D7D8" w16cex:dateUtc="2020-12-16T18:36:00Z"/>
  <w16cex:commentExtensible w16cex:durableId="13155EB2" w16cex:dateUtc="2021-02-03T11:12:00Z"/>
  <w16cex:commentExtensible w16cex:durableId="4DAEB812" w16cex:dateUtc="2021-02-03T11:12:00Z"/>
  <w16cex:commentExtensible w16cex:durableId="1C38C571" w16cex:dateUtc="2020-12-16T18:39:00Z"/>
  <w16cex:commentExtensible w16cex:durableId="673D9985" w16cex:dateUtc="2021-02-03T11:13:00Z"/>
  <w16cex:commentExtensible w16cex:durableId="67AFA8C6" w16cex:dateUtc="2021-02-03T11:16:00Z"/>
  <w16cex:commentExtensible w16cex:durableId="07B2F3D3" w16cex:dateUtc="2020-12-16T18:41:00Z"/>
  <w16cex:commentExtensible w16cex:durableId="760135B5" w16cex:dateUtc="2021-02-03T11:04:00Z"/>
  <w16cex:commentExtensible w16cex:durableId="7C944838" w16cex:dateUtc="2020-12-16T10:54:00Z"/>
  <w16cex:commentExtensible w16cex:durableId="0A25DB5B" w16cex:dateUtc="2020-12-16T18:43:00Z"/>
  <w16cex:commentExtensible w16cex:durableId="1C1594C3" w16cex:dateUtc="2021-02-03T11:06:00Z"/>
  <w16cex:commentExtensible w16cex:durableId="478B6F97" w16cex:dateUtc="2020-12-16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49A5E1" w16cid:durableId="6C1EB7B9"/>
  <w16cid:commentId w16cid:paraId="2CA2AA95" w16cid:durableId="5BCBC630"/>
  <w16cid:commentId w16cid:paraId="34441F28" w16cid:durableId="2485BFFD"/>
  <w16cid:commentId w16cid:paraId="245EE60B" w16cid:durableId="11182A33"/>
  <w16cid:commentId w16cid:paraId="3EF88624" w16cid:durableId="54976283"/>
  <w16cid:commentId w16cid:paraId="7B73E474" w16cid:durableId="4F04D7D8"/>
  <w16cid:commentId w16cid:paraId="02BDD40A" w16cid:durableId="13155EB2"/>
  <w16cid:commentId w16cid:paraId="5EDD1A02" w16cid:durableId="4DAEB812"/>
  <w16cid:commentId w16cid:paraId="39807120" w16cid:durableId="2485BFEA"/>
  <w16cid:commentId w16cid:paraId="46D8FFD5" w16cid:durableId="1C38C571"/>
  <w16cid:commentId w16cid:paraId="4D153959" w16cid:durableId="673D9985"/>
  <w16cid:commentId w16cid:paraId="5808A230" w16cid:durableId="67AFA8C6"/>
  <w16cid:commentId w16cid:paraId="7C3278AB" w16cid:durableId="07B2F3D3"/>
  <w16cid:commentId w16cid:paraId="0595C1AD" w16cid:durableId="760135B5"/>
  <w16cid:commentId w16cid:paraId="3D847B2B" w16cid:durableId="7C944838"/>
  <w16cid:commentId w16cid:paraId="25700721" w16cid:durableId="0A25DB5B"/>
  <w16cid:commentId w16cid:paraId="0C4C21E8" w16cid:durableId="1C1594C3"/>
  <w16cid:commentId w16cid:paraId="21558CA0" w16cid:durableId="478B6F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066EA" w14:textId="77777777" w:rsidR="009D7886" w:rsidRDefault="009D7886">
      <w:r>
        <w:separator/>
      </w:r>
    </w:p>
  </w:endnote>
  <w:endnote w:type="continuationSeparator" w:id="0">
    <w:p w14:paraId="7DBCD519" w14:textId="77777777" w:rsidR="009D7886" w:rsidRDefault="009D7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Libertine G">
    <w:altName w:val="Cambria"/>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5568E" w14:textId="0C0E0A97" w:rsidR="007F68D6" w:rsidRPr="007940EE" w:rsidRDefault="002144E5" w:rsidP="00615CFA">
    <w:pPr>
      <w:pStyle w:val="Fuzeile"/>
      <w:tabs>
        <w:tab w:val="clear" w:pos="4153"/>
        <w:tab w:val="clear" w:pos="8306"/>
        <w:tab w:val="center" w:pos="4820"/>
        <w:tab w:val="right" w:pos="9639"/>
      </w:tabs>
      <w:rPr>
        <w:sz w:val="20"/>
        <w:szCs w:val="20"/>
        <w:lang w:val="en-US"/>
      </w:rPr>
    </w:pPr>
    <w:del w:id="104" w:author="Opas Mikael" w:date="2021-08-02T15:41:00Z">
      <w:r w:rsidDel="000B4051">
        <w:rPr>
          <w:sz w:val="20"/>
          <w:szCs w:val="20"/>
          <w:lang w:val="en-US"/>
        </w:rPr>
        <w:delText>General Assembly</w:delText>
      </w:r>
      <w:r w:rsidR="007F68D6" w:rsidDel="000B4051">
        <w:rPr>
          <w:sz w:val="20"/>
          <w:szCs w:val="20"/>
          <w:lang w:val="en-US"/>
        </w:rPr>
        <w:tab/>
      </w:r>
      <w:r w:rsidR="000D55C8" w:rsidDel="000B4051">
        <w:rPr>
          <w:sz w:val="20"/>
          <w:szCs w:val="20"/>
          <w:lang w:val="en-US"/>
        </w:rPr>
        <w:delText>NA5 Technical Workshop</w:delText>
      </w:r>
    </w:del>
    <w:r w:rsidR="007F68D6">
      <w:rPr>
        <w:sz w:val="20"/>
        <w:szCs w:val="20"/>
        <w:lang w:val="en-US"/>
      </w:rPr>
      <w:tab/>
    </w:r>
    <w:r w:rsidR="007F68D6" w:rsidRPr="00F533B5">
      <w:rPr>
        <w:sz w:val="20"/>
        <w:szCs w:val="20"/>
        <w:lang w:val="en-US"/>
      </w:rPr>
      <w:fldChar w:fldCharType="begin"/>
    </w:r>
    <w:r w:rsidR="007F68D6" w:rsidRPr="00F533B5">
      <w:rPr>
        <w:sz w:val="20"/>
        <w:szCs w:val="20"/>
        <w:lang w:val="en-US"/>
      </w:rPr>
      <w:instrText xml:space="preserve"> PAGE </w:instrText>
    </w:r>
    <w:r w:rsidR="007F68D6" w:rsidRPr="00F533B5">
      <w:rPr>
        <w:sz w:val="20"/>
        <w:szCs w:val="20"/>
        <w:lang w:val="en-US"/>
      </w:rPr>
      <w:fldChar w:fldCharType="separate"/>
    </w:r>
    <w:r w:rsidR="006555C6">
      <w:rPr>
        <w:noProof/>
        <w:sz w:val="20"/>
        <w:szCs w:val="20"/>
        <w:lang w:val="en-US"/>
      </w:rPr>
      <w:t>2</w:t>
    </w:r>
    <w:r w:rsidR="007F68D6" w:rsidRPr="00F533B5">
      <w:rPr>
        <w:sz w:val="20"/>
        <w:szCs w:val="20"/>
        <w:lang w:val="en-US"/>
      </w:rPr>
      <w:fldChar w:fldCharType="end"/>
    </w:r>
    <w:r w:rsidR="007F68D6" w:rsidRPr="00F533B5">
      <w:rPr>
        <w:sz w:val="20"/>
        <w:szCs w:val="20"/>
        <w:lang w:val="en-US"/>
      </w:rPr>
      <w:t xml:space="preserve"> </w:t>
    </w:r>
    <w:r w:rsidR="007F68D6" w:rsidRPr="002C57CA">
      <w:rPr>
        <w:sz w:val="20"/>
        <w:szCs w:val="20"/>
        <w:lang w:val="en-US"/>
      </w:rPr>
      <w:t xml:space="preserve">of </w:t>
    </w:r>
    <w:r w:rsidR="007F68D6" w:rsidRPr="00F533B5">
      <w:rPr>
        <w:sz w:val="20"/>
        <w:szCs w:val="20"/>
        <w:lang w:val="en-US"/>
      </w:rPr>
      <w:fldChar w:fldCharType="begin"/>
    </w:r>
    <w:r w:rsidR="007F68D6" w:rsidRPr="00F533B5">
      <w:rPr>
        <w:sz w:val="20"/>
        <w:szCs w:val="20"/>
        <w:lang w:val="en-US"/>
      </w:rPr>
      <w:instrText xml:space="preserve"> NUMPAGES </w:instrText>
    </w:r>
    <w:r w:rsidR="007F68D6" w:rsidRPr="00F533B5">
      <w:rPr>
        <w:sz w:val="20"/>
        <w:szCs w:val="20"/>
        <w:lang w:val="en-US"/>
      </w:rPr>
      <w:fldChar w:fldCharType="separate"/>
    </w:r>
    <w:r w:rsidR="006555C6">
      <w:rPr>
        <w:noProof/>
        <w:sz w:val="20"/>
        <w:szCs w:val="20"/>
        <w:lang w:val="en-US"/>
      </w:rPr>
      <w:t>2</w:t>
    </w:r>
    <w:r w:rsidR="007F68D6"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8F6D7" w14:textId="77777777" w:rsidR="009D7886" w:rsidRDefault="009D7886">
      <w:r>
        <w:separator/>
      </w:r>
    </w:p>
  </w:footnote>
  <w:footnote w:type="continuationSeparator" w:id="0">
    <w:p w14:paraId="2190BEC3" w14:textId="77777777" w:rsidR="009D7886" w:rsidRDefault="009D7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5568D" w14:textId="5631DFA7" w:rsidR="007F68D6" w:rsidRPr="00D94A33" w:rsidRDefault="00EF7F17" w:rsidP="00190872">
    <w:pPr>
      <w:pStyle w:val="Kopfzeile"/>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ins w:id="97" w:author="Opas Mikael" w:date="2021-08-02T15:35:00Z">
      <w:r w:rsidR="00BD646A">
        <w:rPr>
          <w:sz w:val="20"/>
          <w:szCs w:val="20"/>
          <w:lang w:val="en-US"/>
        </w:rPr>
        <w:t xml:space="preserve"> 2.0</w:t>
      </w:r>
    </w:ins>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7F68D6">
      <w:rPr>
        <w:sz w:val="20"/>
        <w:szCs w:val="20"/>
        <w:lang w:val="en-US"/>
      </w:rPr>
      <w:fldChar w:fldCharType="begin"/>
    </w:r>
    <w:r w:rsidR="007F68D6">
      <w:rPr>
        <w:sz w:val="20"/>
        <w:szCs w:val="20"/>
        <w:lang w:val="en-US"/>
      </w:rPr>
      <w:instrText xml:space="preserve"> DOCPROPERTY  ProposalNo  \* MERGEFORMAT </w:instrText>
    </w:r>
    <w:r w:rsidR="007F68D6">
      <w:rPr>
        <w:sz w:val="20"/>
        <w:szCs w:val="20"/>
        <w:lang w:val="en-US"/>
      </w:rPr>
      <w:fldChar w:fldCharType="separate"/>
    </w:r>
    <w:r w:rsidR="00BD773E">
      <w:rPr>
        <w:sz w:val="20"/>
        <w:szCs w:val="20"/>
        <w:lang w:val="en-US"/>
      </w:rPr>
      <w:t>654113</w:t>
    </w:r>
    <w:r w:rsidR="007F68D6">
      <w:rPr>
        <w:sz w:val="20"/>
        <w:szCs w:val="20"/>
        <w:lang w:val="en-US"/>
      </w:rPr>
      <w:fldChar w:fldCharType="end"/>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ins w:id="98" w:author="Pröstl Andren Filip" w:date="2021-10-21T14:19:00Z">
      <w:r w:rsidR="00507C2C">
        <w:rPr>
          <w:noProof/>
          <w:sz w:val="20"/>
          <w:szCs w:val="20"/>
        </w:rPr>
        <w:t>21/10/2021</w:t>
      </w:r>
    </w:ins>
    <w:ins w:id="99" w:author="Opas Mikael" w:date="2021-08-17T15:39:00Z">
      <w:del w:id="100" w:author="Pröstl Andren Filip" w:date="2021-10-21T12:16:00Z">
        <w:r w:rsidR="00BD773E" w:rsidDel="00EE7DC0">
          <w:rPr>
            <w:noProof/>
            <w:sz w:val="20"/>
            <w:szCs w:val="20"/>
          </w:rPr>
          <w:delText>17/08/2021</w:delText>
        </w:r>
      </w:del>
    </w:ins>
    <w:ins w:id="101" w:author="Calin Mihai" w:date="2021-06-29T15:48:00Z">
      <w:del w:id="102" w:author="Pröstl Andren Filip" w:date="2021-10-21T12:16:00Z">
        <w:r w:rsidR="00BD3AEE" w:rsidDel="00EE7DC0">
          <w:rPr>
            <w:noProof/>
            <w:sz w:val="20"/>
            <w:szCs w:val="20"/>
          </w:rPr>
          <w:delText>29/06/2021</w:delText>
        </w:r>
      </w:del>
    </w:ins>
    <w:del w:id="103" w:author="Pröstl Andren Filip" w:date="2021-10-21T12:16:00Z">
      <w:r w:rsidR="00641860" w:rsidDel="00EE7DC0">
        <w:rPr>
          <w:noProof/>
          <w:sz w:val="20"/>
          <w:szCs w:val="20"/>
        </w:rPr>
        <w:delText>07/04/2021</w:delText>
      </w:r>
    </w:del>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4E912FE"/>
    <w:multiLevelType w:val="hybridMultilevel"/>
    <w:tmpl w:val="1A9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D20A3"/>
    <w:multiLevelType w:val="hybridMultilevel"/>
    <w:tmpl w:val="8EA4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B5F3E"/>
    <w:multiLevelType w:val="hybridMultilevel"/>
    <w:tmpl w:val="468E30D2"/>
    <w:styleLink w:val="WWNum2"/>
    <w:lvl w:ilvl="0" w:tplc="45DA4D2A">
      <w:start w:val="1"/>
      <w:numFmt w:val="decimal"/>
      <w:lvlText w:val="%1."/>
      <w:lvlJc w:val="left"/>
      <w:pPr>
        <w:ind w:left="720" w:hanging="360"/>
      </w:pPr>
      <w:rPr>
        <w:rFonts w:ascii="Calibri" w:hAnsi="Calibri"/>
        <w:sz w:val="22"/>
        <w:u w:val="none"/>
      </w:rPr>
    </w:lvl>
    <w:lvl w:ilvl="1" w:tplc="A886A13E">
      <w:start w:val="1"/>
      <w:numFmt w:val="lowerLetter"/>
      <w:lvlText w:val="%2."/>
      <w:lvlJc w:val="left"/>
      <w:pPr>
        <w:ind w:left="1440" w:hanging="360"/>
      </w:pPr>
      <w:rPr>
        <w:rFonts w:ascii="Calibri" w:hAnsi="Calibri"/>
        <w:sz w:val="22"/>
        <w:u w:val="none"/>
      </w:rPr>
    </w:lvl>
    <w:lvl w:ilvl="2" w:tplc="4F70F31A">
      <w:start w:val="1"/>
      <w:numFmt w:val="lowerRoman"/>
      <w:lvlText w:val="%3."/>
      <w:lvlJc w:val="right"/>
      <w:pPr>
        <w:ind w:left="2160" w:hanging="360"/>
      </w:pPr>
      <w:rPr>
        <w:u w:val="none"/>
      </w:rPr>
    </w:lvl>
    <w:lvl w:ilvl="3" w:tplc="CD9C538E">
      <w:start w:val="1"/>
      <w:numFmt w:val="decimal"/>
      <w:lvlText w:val="%4."/>
      <w:lvlJc w:val="left"/>
      <w:pPr>
        <w:ind w:left="2880" w:hanging="360"/>
      </w:pPr>
      <w:rPr>
        <w:u w:val="none"/>
      </w:rPr>
    </w:lvl>
    <w:lvl w:ilvl="4" w:tplc="D8606E2A">
      <w:start w:val="1"/>
      <w:numFmt w:val="lowerLetter"/>
      <w:lvlText w:val="%5."/>
      <w:lvlJc w:val="left"/>
      <w:pPr>
        <w:ind w:left="3600" w:hanging="360"/>
      </w:pPr>
      <w:rPr>
        <w:u w:val="none"/>
      </w:rPr>
    </w:lvl>
    <w:lvl w:ilvl="5" w:tplc="9A60F6A0">
      <w:start w:val="1"/>
      <w:numFmt w:val="lowerRoman"/>
      <w:lvlText w:val="%6."/>
      <w:lvlJc w:val="right"/>
      <w:pPr>
        <w:ind w:left="4320" w:hanging="360"/>
      </w:pPr>
      <w:rPr>
        <w:u w:val="none"/>
      </w:rPr>
    </w:lvl>
    <w:lvl w:ilvl="6" w:tplc="DD409A5A">
      <w:start w:val="1"/>
      <w:numFmt w:val="decimal"/>
      <w:lvlText w:val="%7."/>
      <w:lvlJc w:val="left"/>
      <w:pPr>
        <w:ind w:left="5040" w:hanging="360"/>
      </w:pPr>
      <w:rPr>
        <w:u w:val="none"/>
      </w:rPr>
    </w:lvl>
    <w:lvl w:ilvl="7" w:tplc="DA94E188">
      <w:start w:val="1"/>
      <w:numFmt w:val="lowerLetter"/>
      <w:lvlText w:val="%8."/>
      <w:lvlJc w:val="left"/>
      <w:pPr>
        <w:ind w:left="5760" w:hanging="360"/>
      </w:pPr>
      <w:rPr>
        <w:u w:val="none"/>
      </w:rPr>
    </w:lvl>
    <w:lvl w:ilvl="8" w:tplc="D3C4B7E4">
      <w:start w:val="1"/>
      <w:numFmt w:val="lowerRoman"/>
      <w:lvlText w:val="%9."/>
      <w:lvlJc w:val="right"/>
      <w:pPr>
        <w:ind w:left="6480" w:hanging="360"/>
      </w:pPr>
      <w:rPr>
        <w:u w:val="none"/>
      </w:rPr>
    </w:lvl>
  </w:abstractNum>
  <w:abstractNum w:abstractNumId="5"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388471F"/>
    <w:multiLevelType w:val="multilevel"/>
    <w:tmpl w:val="A852F350"/>
    <w:lvl w:ilvl="0">
      <w:start w:val="1"/>
      <w:numFmt w:val="decimal"/>
      <w:pStyle w:val="berschrift1"/>
      <w:lvlText w:val="%1"/>
      <w:lvlJc w:val="left"/>
      <w:pPr>
        <w:tabs>
          <w:tab w:val="num" w:pos="432"/>
        </w:tabs>
        <w:ind w:left="432" w:hanging="432"/>
      </w:pPr>
      <w:rPr>
        <w:rFonts w:hint="default"/>
        <w:sz w:val="24"/>
        <w:szCs w:val="24"/>
      </w:rPr>
    </w:lvl>
    <w:lvl w:ilvl="1">
      <w:start w:val="1"/>
      <w:numFmt w:val="decimal"/>
      <w:pStyle w:val="berschrift2"/>
      <w:lvlText w:val="%1.%2"/>
      <w:lvlJc w:val="left"/>
      <w:pPr>
        <w:tabs>
          <w:tab w:val="num" w:pos="576"/>
        </w:tabs>
        <w:ind w:left="576" w:hanging="576"/>
      </w:pPr>
      <w:rPr>
        <w:rFonts w:hint="default"/>
        <w:b/>
        <w:i w:val="0"/>
      </w:rPr>
    </w:lvl>
    <w:lvl w:ilvl="2">
      <w:start w:val="1"/>
      <w:numFmt w:val="decimal"/>
      <w:pStyle w:val="berschrift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7" w15:restartNumberingAfterBreak="0">
    <w:nsid w:val="244B0761"/>
    <w:multiLevelType w:val="hybridMultilevel"/>
    <w:tmpl w:val="9B7683F4"/>
    <w:styleLink w:val="WWNum3"/>
    <w:lvl w:ilvl="0" w:tplc="B9349F5C">
      <w:numFmt w:val="bullet"/>
      <w:lvlText w:val="●"/>
      <w:lvlJc w:val="left"/>
      <w:pPr>
        <w:ind w:left="720" w:hanging="360"/>
      </w:pPr>
      <w:rPr>
        <w:rFonts w:ascii="Calibri" w:hAnsi="Calibri"/>
        <w:sz w:val="22"/>
        <w:u w:val="none"/>
      </w:rPr>
    </w:lvl>
    <w:lvl w:ilvl="1" w:tplc="3E745408">
      <w:numFmt w:val="bullet"/>
      <w:lvlText w:val="○"/>
      <w:lvlJc w:val="left"/>
      <w:pPr>
        <w:ind w:left="1440" w:hanging="360"/>
      </w:pPr>
      <w:rPr>
        <w:u w:val="none"/>
      </w:rPr>
    </w:lvl>
    <w:lvl w:ilvl="2" w:tplc="0EB21F4C">
      <w:numFmt w:val="bullet"/>
      <w:lvlText w:val="■"/>
      <w:lvlJc w:val="left"/>
      <w:pPr>
        <w:ind w:left="2160" w:hanging="360"/>
      </w:pPr>
      <w:rPr>
        <w:u w:val="none"/>
      </w:rPr>
    </w:lvl>
    <w:lvl w:ilvl="3" w:tplc="036496D0">
      <w:numFmt w:val="bullet"/>
      <w:lvlText w:val="●"/>
      <w:lvlJc w:val="left"/>
      <w:pPr>
        <w:ind w:left="2880" w:hanging="360"/>
      </w:pPr>
      <w:rPr>
        <w:u w:val="none"/>
      </w:rPr>
    </w:lvl>
    <w:lvl w:ilvl="4" w:tplc="5060E01C">
      <w:numFmt w:val="bullet"/>
      <w:lvlText w:val="○"/>
      <w:lvlJc w:val="left"/>
      <w:pPr>
        <w:ind w:left="3600" w:hanging="360"/>
      </w:pPr>
      <w:rPr>
        <w:u w:val="none"/>
      </w:rPr>
    </w:lvl>
    <w:lvl w:ilvl="5" w:tplc="2A50C65C">
      <w:numFmt w:val="bullet"/>
      <w:lvlText w:val="■"/>
      <w:lvlJc w:val="left"/>
      <w:pPr>
        <w:ind w:left="4320" w:hanging="360"/>
      </w:pPr>
      <w:rPr>
        <w:u w:val="none"/>
      </w:rPr>
    </w:lvl>
    <w:lvl w:ilvl="6" w:tplc="325073E0">
      <w:numFmt w:val="bullet"/>
      <w:lvlText w:val="●"/>
      <w:lvlJc w:val="left"/>
      <w:pPr>
        <w:ind w:left="5040" w:hanging="360"/>
      </w:pPr>
      <w:rPr>
        <w:u w:val="none"/>
      </w:rPr>
    </w:lvl>
    <w:lvl w:ilvl="7" w:tplc="CEC600C2">
      <w:numFmt w:val="bullet"/>
      <w:lvlText w:val="○"/>
      <w:lvlJc w:val="left"/>
      <w:pPr>
        <w:ind w:left="5760" w:hanging="360"/>
      </w:pPr>
      <w:rPr>
        <w:u w:val="none"/>
      </w:rPr>
    </w:lvl>
    <w:lvl w:ilvl="8" w:tplc="8E6AE840">
      <w:numFmt w:val="bullet"/>
      <w:lvlText w:val="■"/>
      <w:lvlJc w:val="left"/>
      <w:pPr>
        <w:ind w:left="6480" w:hanging="360"/>
      </w:pPr>
      <w:rPr>
        <w:u w:val="none"/>
      </w:rPr>
    </w:lvl>
  </w:abstractNum>
  <w:abstractNum w:abstractNumId="8" w15:restartNumberingAfterBreak="0">
    <w:nsid w:val="25EE4A75"/>
    <w:multiLevelType w:val="hybridMultilevel"/>
    <w:tmpl w:val="6ABA0370"/>
    <w:lvl w:ilvl="0" w:tplc="3CC24D18">
      <w:start w:val="1"/>
      <w:numFmt w:val="bullet"/>
      <w:lvlText w:val="●"/>
      <w:lvlJc w:val="left"/>
      <w:pPr>
        <w:ind w:left="720" w:firstLine="360"/>
      </w:pPr>
      <w:rPr>
        <w:rFonts w:ascii="Arial" w:eastAsia="Arial" w:hAnsi="Arial" w:cs="Arial"/>
      </w:rPr>
    </w:lvl>
    <w:lvl w:ilvl="1" w:tplc="0C4E66A8">
      <w:start w:val="1"/>
      <w:numFmt w:val="bullet"/>
      <w:lvlText w:val="o"/>
      <w:lvlJc w:val="left"/>
      <w:pPr>
        <w:ind w:left="1440" w:firstLine="1080"/>
      </w:pPr>
      <w:rPr>
        <w:rFonts w:ascii="Arial" w:eastAsia="Arial" w:hAnsi="Arial" w:cs="Arial"/>
      </w:rPr>
    </w:lvl>
    <w:lvl w:ilvl="2" w:tplc="9F04D504">
      <w:start w:val="1"/>
      <w:numFmt w:val="bullet"/>
      <w:lvlText w:val="▪"/>
      <w:lvlJc w:val="left"/>
      <w:pPr>
        <w:ind w:left="2160" w:firstLine="1800"/>
      </w:pPr>
      <w:rPr>
        <w:rFonts w:ascii="Arial" w:eastAsia="Arial" w:hAnsi="Arial" w:cs="Arial"/>
      </w:rPr>
    </w:lvl>
    <w:lvl w:ilvl="3" w:tplc="7B247B7E">
      <w:start w:val="1"/>
      <w:numFmt w:val="bullet"/>
      <w:lvlText w:val="●"/>
      <w:lvlJc w:val="left"/>
      <w:pPr>
        <w:ind w:left="2880" w:firstLine="2520"/>
      </w:pPr>
      <w:rPr>
        <w:rFonts w:ascii="Arial" w:eastAsia="Arial" w:hAnsi="Arial" w:cs="Arial"/>
      </w:rPr>
    </w:lvl>
    <w:lvl w:ilvl="4" w:tplc="0458ED10">
      <w:start w:val="1"/>
      <w:numFmt w:val="bullet"/>
      <w:lvlText w:val="o"/>
      <w:lvlJc w:val="left"/>
      <w:pPr>
        <w:ind w:left="3600" w:firstLine="3240"/>
      </w:pPr>
      <w:rPr>
        <w:rFonts w:ascii="Arial" w:eastAsia="Arial" w:hAnsi="Arial" w:cs="Arial"/>
      </w:rPr>
    </w:lvl>
    <w:lvl w:ilvl="5" w:tplc="0F64ECFE">
      <w:start w:val="1"/>
      <w:numFmt w:val="bullet"/>
      <w:lvlText w:val="▪"/>
      <w:lvlJc w:val="left"/>
      <w:pPr>
        <w:ind w:left="4320" w:firstLine="3960"/>
      </w:pPr>
      <w:rPr>
        <w:rFonts w:ascii="Arial" w:eastAsia="Arial" w:hAnsi="Arial" w:cs="Arial"/>
      </w:rPr>
    </w:lvl>
    <w:lvl w:ilvl="6" w:tplc="5FB05DD2">
      <w:start w:val="1"/>
      <w:numFmt w:val="bullet"/>
      <w:lvlText w:val="●"/>
      <w:lvlJc w:val="left"/>
      <w:pPr>
        <w:ind w:left="5040" w:firstLine="4680"/>
      </w:pPr>
      <w:rPr>
        <w:rFonts w:ascii="Arial" w:eastAsia="Arial" w:hAnsi="Arial" w:cs="Arial"/>
      </w:rPr>
    </w:lvl>
    <w:lvl w:ilvl="7" w:tplc="BCAA66A0">
      <w:start w:val="1"/>
      <w:numFmt w:val="bullet"/>
      <w:lvlText w:val="o"/>
      <w:lvlJc w:val="left"/>
      <w:pPr>
        <w:ind w:left="5760" w:firstLine="5400"/>
      </w:pPr>
      <w:rPr>
        <w:rFonts w:ascii="Arial" w:eastAsia="Arial" w:hAnsi="Arial" w:cs="Arial"/>
      </w:rPr>
    </w:lvl>
    <w:lvl w:ilvl="8" w:tplc="5FA4A59A">
      <w:start w:val="1"/>
      <w:numFmt w:val="bullet"/>
      <w:lvlText w:val="▪"/>
      <w:lvlJc w:val="left"/>
      <w:pPr>
        <w:ind w:left="6480" w:firstLine="6120"/>
      </w:pPr>
      <w:rPr>
        <w:rFonts w:ascii="Arial" w:eastAsia="Arial" w:hAnsi="Arial" w:cs="Arial"/>
      </w:rPr>
    </w:lvl>
  </w:abstractNum>
  <w:abstractNum w:abstractNumId="9" w15:restartNumberingAfterBreak="0">
    <w:nsid w:val="2681631E"/>
    <w:multiLevelType w:val="hybridMultilevel"/>
    <w:tmpl w:val="605C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AE2513"/>
    <w:multiLevelType w:val="hybridMultilevel"/>
    <w:tmpl w:val="0AE2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A03AD"/>
    <w:multiLevelType w:val="multilevel"/>
    <w:tmpl w:val="84F8B37C"/>
    <w:styleLink w:val="WWNum1"/>
    <w:lvl w:ilvl="0">
      <w:numFmt w:val="bullet"/>
      <w:lvlText w:val="●"/>
      <w:lvlJc w:val="left"/>
      <w:pPr>
        <w:ind w:left="720" w:hanging="360"/>
      </w:pPr>
      <w:rPr>
        <w:rFonts w:ascii="Calibri" w:hAnsi="Calibri"/>
        <w:sz w:val="22"/>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3FFE3A9D"/>
    <w:multiLevelType w:val="hybridMultilevel"/>
    <w:tmpl w:val="C57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4B0DD4"/>
    <w:multiLevelType w:val="hybridMultilevel"/>
    <w:tmpl w:val="77E6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44C76"/>
    <w:multiLevelType w:val="hybridMultilevel"/>
    <w:tmpl w:val="2E6E8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C24C97"/>
    <w:multiLevelType w:val="hybridMultilevel"/>
    <w:tmpl w:val="F644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EF052D"/>
    <w:multiLevelType w:val="multilevel"/>
    <w:tmpl w:val="7288248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717D119C"/>
    <w:multiLevelType w:val="hybridMultilevel"/>
    <w:tmpl w:val="8AB4B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21AAC"/>
    <w:multiLevelType w:val="hybridMultilevel"/>
    <w:tmpl w:val="D900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D65051"/>
    <w:multiLevelType w:val="hybridMultilevel"/>
    <w:tmpl w:val="D26C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F865D0"/>
    <w:multiLevelType w:val="hybridMultilevel"/>
    <w:tmpl w:val="0407001D"/>
    <w:lvl w:ilvl="0" w:tplc="5492FFCC">
      <w:start w:val="1"/>
      <w:numFmt w:val="decimal"/>
      <w:lvlText w:val="%1)"/>
      <w:lvlJc w:val="left"/>
      <w:pPr>
        <w:ind w:left="360" w:hanging="360"/>
      </w:pPr>
    </w:lvl>
    <w:lvl w:ilvl="1" w:tplc="BBE84EF2">
      <w:start w:val="1"/>
      <w:numFmt w:val="lowerLetter"/>
      <w:lvlText w:val="%2)"/>
      <w:lvlJc w:val="left"/>
      <w:pPr>
        <w:ind w:left="720" w:hanging="360"/>
      </w:pPr>
    </w:lvl>
    <w:lvl w:ilvl="2" w:tplc="EE82731A">
      <w:start w:val="1"/>
      <w:numFmt w:val="lowerRoman"/>
      <w:lvlText w:val="%3)"/>
      <w:lvlJc w:val="left"/>
      <w:pPr>
        <w:ind w:left="1080" w:hanging="360"/>
      </w:pPr>
    </w:lvl>
    <w:lvl w:ilvl="3" w:tplc="2D3CA06A">
      <w:start w:val="1"/>
      <w:numFmt w:val="decimal"/>
      <w:lvlText w:val="(%4)"/>
      <w:lvlJc w:val="left"/>
      <w:pPr>
        <w:ind w:left="1440" w:hanging="360"/>
      </w:pPr>
    </w:lvl>
    <w:lvl w:ilvl="4" w:tplc="7E4E1696">
      <w:start w:val="1"/>
      <w:numFmt w:val="lowerLetter"/>
      <w:lvlText w:val="(%5)"/>
      <w:lvlJc w:val="left"/>
      <w:pPr>
        <w:ind w:left="1800" w:hanging="360"/>
      </w:pPr>
    </w:lvl>
    <w:lvl w:ilvl="5" w:tplc="DE3645AC">
      <w:start w:val="1"/>
      <w:numFmt w:val="lowerRoman"/>
      <w:lvlText w:val="(%6)"/>
      <w:lvlJc w:val="left"/>
      <w:pPr>
        <w:ind w:left="2160" w:hanging="360"/>
      </w:pPr>
    </w:lvl>
    <w:lvl w:ilvl="6" w:tplc="39EA131C">
      <w:start w:val="1"/>
      <w:numFmt w:val="decimal"/>
      <w:lvlText w:val="%7."/>
      <w:lvlJc w:val="left"/>
      <w:pPr>
        <w:ind w:left="2520" w:hanging="360"/>
      </w:pPr>
    </w:lvl>
    <w:lvl w:ilvl="7" w:tplc="6622A0FC">
      <w:start w:val="1"/>
      <w:numFmt w:val="lowerLetter"/>
      <w:lvlText w:val="%8."/>
      <w:lvlJc w:val="left"/>
      <w:pPr>
        <w:ind w:left="2880" w:hanging="360"/>
      </w:pPr>
    </w:lvl>
    <w:lvl w:ilvl="8" w:tplc="6AE0A7CE">
      <w:start w:val="1"/>
      <w:numFmt w:val="lowerRoman"/>
      <w:lvlText w:val="%9."/>
      <w:lvlJc w:val="left"/>
      <w:pPr>
        <w:ind w:left="3240" w:hanging="360"/>
      </w:pPr>
    </w:lvl>
  </w:abstractNum>
  <w:num w:numId="1">
    <w:abstractNumId w:val="6"/>
  </w:num>
  <w:num w:numId="2">
    <w:abstractNumId w:val="16"/>
  </w:num>
  <w:num w:numId="3">
    <w:abstractNumId w:val="5"/>
  </w:num>
  <w:num w:numId="4">
    <w:abstractNumId w:val="23"/>
  </w:num>
  <w:num w:numId="5">
    <w:abstractNumId w:val="0"/>
  </w:num>
  <w:num w:numId="6">
    <w:abstractNumId w:val="18"/>
  </w:num>
  <w:num w:numId="7">
    <w:abstractNumId w:val="19"/>
  </w:num>
  <w:num w:numId="8">
    <w:abstractNumId w:val="22"/>
  </w:num>
  <w:num w:numId="9">
    <w:abstractNumId w:val="21"/>
  </w:num>
  <w:num w:numId="10">
    <w:abstractNumId w:val="20"/>
  </w:num>
  <w:num w:numId="11">
    <w:abstractNumId w:val="8"/>
  </w:num>
  <w:num w:numId="12">
    <w:abstractNumId w:val="1"/>
  </w:num>
  <w:num w:numId="13">
    <w:abstractNumId w:val="13"/>
  </w:num>
  <w:num w:numId="14">
    <w:abstractNumId w:val="6"/>
  </w:num>
  <w:num w:numId="15">
    <w:abstractNumId w:val="10"/>
  </w:num>
  <w:num w:numId="16">
    <w:abstractNumId w:val="9"/>
  </w:num>
  <w:num w:numId="17">
    <w:abstractNumId w:val="15"/>
  </w:num>
  <w:num w:numId="18">
    <w:abstractNumId w:val="17"/>
  </w:num>
  <w:num w:numId="19">
    <w:abstractNumId w:val="2"/>
  </w:num>
  <w:num w:numId="20">
    <w:abstractNumId w:val="27"/>
  </w:num>
  <w:num w:numId="21">
    <w:abstractNumId w:val="14"/>
  </w:num>
  <w:num w:numId="22">
    <w:abstractNumId w:val="11"/>
  </w:num>
  <w:num w:numId="23">
    <w:abstractNumId w:val="4"/>
  </w:num>
  <w:num w:numId="24">
    <w:abstractNumId w:val="7"/>
  </w:num>
  <w:num w:numId="25">
    <w:abstractNumId w:val="7"/>
  </w:num>
  <w:num w:numId="26">
    <w:abstractNumId w:val="11"/>
  </w:num>
  <w:num w:numId="27">
    <w:abstractNumId w:val="4"/>
    <w:lvlOverride w:ilvl="0">
      <w:startOverride w:val="1"/>
    </w:lvlOverride>
  </w:num>
  <w:num w:numId="28">
    <w:abstractNumId w:val="3"/>
  </w:num>
  <w:num w:numId="29">
    <w:abstractNumId w:val="28"/>
  </w:num>
  <w:num w:numId="30">
    <w:abstractNumId w:val="24"/>
  </w:num>
  <w:num w:numId="31">
    <w:abstractNumId w:val="25"/>
  </w:num>
  <w:num w:numId="32">
    <w:abstractNumId w:val="26"/>
  </w:num>
  <w:num w:numId="33">
    <w:abstractNumId w:val="1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östl Andren Filip">
    <w15:presenceInfo w15:providerId="AD" w15:userId="S::Filip.Proestl-Andren@ait.ac.at::2cb97214-1904-41d5-a159-53534936d8ac"/>
  </w15:person>
  <w15:person w15:author="Opas Mikael">
    <w15:presenceInfo w15:providerId="AD" w15:userId="S::mikael.opas@vtt.fi::437a028d-0c0a-470f-b7d6-5d1f52f1865f"/>
  </w15:person>
  <w15:person w15:author="Kai Heussen">
    <w15:presenceInfo w15:providerId="AD" w15:userId="S::kh_elektro.dtu.dk#ext#@aitonline.onmicrosoft.com::cde9c3ad-4fd9-4b6d-9951-77d369650ee6"/>
  </w15:person>
  <w15:person w15:author="Calin Mihai">
    <w15:presenceInfo w15:providerId="AD" w15:userId="S::Mihai.Calin@ait.ac.at::c4a3a080-077f-4ec0-b199-5fa6087ad0d6"/>
  </w15:person>
  <w15:person w15:author="THOMAS Dimitrios (JRC-ISPRA)">
    <w15:presenceInfo w15:providerId="AD" w15:userId="S::dimitrios.thomas_ec.europa.eu#ext#@aitonline.onmicrosoft.com::19f8cb12-dc8c-4a68-b06c-ce3bad7ae12f"/>
  </w15:person>
  <w15:person w15:author="Tue Vissing Jensen">
    <w15:presenceInfo w15:providerId="AD" w15:userId="S::tvjens_elektro.dtu.dk#ext#@aitonline.onmicrosoft.com::eca0a9e7-f550-4c19-9e1d-d17400c2d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B6"/>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051"/>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094"/>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4F0B0"/>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A8A"/>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847"/>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3CE"/>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3C7D"/>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7F"/>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07C2C"/>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584"/>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860"/>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6F4"/>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0E99"/>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014"/>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71"/>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88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006"/>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4C0B"/>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AEE"/>
    <w:rsid w:val="00BD3FE6"/>
    <w:rsid w:val="00BD40C0"/>
    <w:rsid w:val="00BD44AA"/>
    <w:rsid w:val="00BD4E74"/>
    <w:rsid w:val="00BD5016"/>
    <w:rsid w:val="00BD5220"/>
    <w:rsid w:val="00BD545B"/>
    <w:rsid w:val="00BD5569"/>
    <w:rsid w:val="00BD5979"/>
    <w:rsid w:val="00BD5E0F"/>
    <w:rsid w:val="00BD5E8D"/>
    <w:rsid w:val="00BD60A6"/>
    <w:rsid w:val="00BD646A"/>
    <w:rsid w:val="00BD65DF"/>
    <w:rsid w:val="00BD6798"/>
    <w:rsid w:val="00BD6F92"/>
    <w:rsid w:val="00BD773E"/>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9EE31"/>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DE3BE"/>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528"/>
    <w:rsid w:val="00E30633"/>
    <w:rsid w:val="00E30A03"/>
    <w:rsid w:val="00E30B02"/>
    <w:rsid w:val="00E30CCE"/>
    <w:rsid w:val="00E3111F"/>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E7DC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75A"/>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20"/>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180B778"/>
    <w:rsid w:val="03A1FC78"/>
    <w:rsid w:val="04689130"/>
    <w:rsid w:val="0503919B"/>
    <w:rsid w:val="053AB39C"/>
    <w:rsid w:val="05C68BC7"/>
    <w:rsid w:val="09FE9AC3"/>
    <w:rsid w:val="0C52F241"/>
    <w:rsid w:val="0D45ED0D"/>
    <w:rsid w:val="0D54F2D1"/>
    <w:rsid w:val="0DBC1388"/>
    <w:rsid w:val="0E64199C"/>
    <w:rsid w:val="0E651325"/>
    <w:rsid w:val="100A0427"/>
    <w:rsid w:val="10528EB8"/>
    <w:rsid w:val="12702D9B"/>
    <w:rsid w:val="133BE166"/>
    <w:rsid w:val="135BC9FF"/>
    <w:rsid w:val="143567DC"/>
    <w:rsid w:val="156E88D7"/>
    <w:rsid w:val="15D3C945"/>
    <w:rsid w:val="17FBEDAF"/>
    <w:rsid w:val="191C3DD9"/>
    <w:rsid w:val="19B24627"/>
    <w:rsid w:val="19BA1976"/>
    <w:rsid w:val="19BB12FF"/>
    <w:rsid w:val="19F0785B"/>
    <w:rsid w:val="1A7B7A8B"/>
    <w:rsid w:val="1B55E7A8"/>
    <w:rsid w:val="1BC5861F"/>
    <w:rsid w:val="1C569F2B"/>
    <w:rsid w:val="1DAB01B9"/>
    <w:rsid w:val="1F53627F"/>
    <w:rsid w:val="1F5D201A"/>
    <w:rsid w:val="213702A2"/>
    <w:rsid w:val="2229D302"/>
    <w:rsid w:val="2432C7F0"/>
    <w:rsid w:val="251258F9"/>
    <w:rsid w:val="25944B72"/>
    <w:rsid w:val="27775336"/>
    <w:rsid w:val="284E5B84"/>
    <w:rsid w:val="28C173A0"/>
    <w:rsid w:val="29AB94FC"/>
    <w:rsid w:val="29DD0ABA"/>
    <w:rsid w:val="2B47ECCE"/>
    <w:rsid w:val="2D3AECD3"/>
    <w:rsid w:val="2DF37A74"/>
    <w:rsid w:val="2E229D34"/>
    <w:rsid w:val="2E2F7649"/>
    <w:rsid w:val="307C3DBD"/>
    <w:rsid w:val="315513F2"/>
    <w:rsid w:val="3184BAB6"/>
    <w:rsid w:val="31F92FE9"/>
    <w:rsid w:val="3253A090"/>
    <w:rsid w:val="329469A0"/>
    <w:rsid w:val="32ABD1B1"/>
    <w:rsid w:val="32D1CC1F"/>
    <w:rsid w:val="3318522F"/>
    <w:rsid w:val="33A9F0F0"/>
    <w:rsid w:val="344BD7BE"/>
    <w:rsid w:val="34DD879E"/>
    <w:rsid w:val="3550CC1E"/>
    <w:rsid w:val="36F7D55B"/>
    <w:rsid w:val="37D68440"/>
    <w:rsid w:val="380D92BE"/>
    <w:rsid w:val="38E2BD7A"/>
    <w:rsid w:val="3C959B8A"/>
    <w:rsid w:val="3CD40EBE"/>
    <w:rsid w:val="3D1F5697"/>
    <w:rsid w:val="3DDB0A87"/>
    <w:rsid w:val="3E863BF0"/>
    <w:rsid w:val="40D03539"/>
    <w:rsid w:val="4115CF44"/>
    <w:rsid w:val="429CDFA8"/>
    <w:rsid w:val="42B19FA5"/>
    <w:rsid w:val="447C3542"/>
    <w:rsid w:val="44D9C296"/>
    <w:rsid w:val="459DA769"/>
    <w:rsid w:val="478510C8"/>
    <w:rsid w:val="478546AA"/>
    <w:rsid w:val="4A57B2D4"/>
    <w:rsid w:val="4AA7095E"/>
    <w:rsid w:val="4D35B4FA"/>
    <w:rsid w:val="4D3E0C66"/>
    <w:rsid w:val="4E088C07"/>
    <w:rsid w:val="4FC63A9E"/>
    <w:rsid w:val="5053F2C6"/>
    <w:rsid w:val="515FABB8"/>
    <w:rsid w:val="522B3EC4"/>
    <w:rsid w:val="525BF61C"/>
    <w:rsid w:val="5266FE31"/>
    <w:rsid w:val="53FBDF89"/>
    <w:rsid w:val="55587D73"/>
    <w:rsid w:val="57CE34EC"/>
    <w:rsid w:val="5885B8D9"/>
    <w:rsid w:val="588EF785"/>
    <w:rsid w:val="5B5ACAF4"/>
    <w:rsid w:val="5B5CF3FC"/>
    <w:rsid w:val="5C1DC520"/>
    <w:rsid w:val="5D046D8C"/>
    <w:rsid w:val="5EE33EA0"/>
    <w:rsid w:val="5EEB698F"/>
    <w:rsid w:val="5EFF98C3"/>
    <w:rsid w:val="601513BA"/>
    <w:rsid w:val="6035E7B2"/>
    <w:rsid w:val="60EC21B8"/>
    <w:rsid w:val="61922FC8"/>
    <w:rsid w:val="625A5585"/>
    <w:rsid w:val="6389DBCF"/>
    <w:rsid w:val="65A7A590"/>
    <w:rsid w:val="65FA9A31"/>
    <w:rsid w:val="66ADBB47"/>
    <w:rsid w:val="66D50EDB"/>
    <w:rsid w:val="67966A92"/>
    <w:rsid w:val="679CC5B5"/>
    <w:rsid w:val="67A03B68"/>
    <w:rsid w:val="682341D9"/>
    <w:rsid w:val="693A1BDA"/>
    <w:rsid w:val="6B21B94E"/>
    <w:rsid w:val="6B85E72F"/>
    <w:rsid w:val="6BE0D89F"/>
    <w:rsid w:val="6C23B30B"/>
    <w:rsid w:val="6CC39168"/>
    <w:rsid w:val="6FC48E4A"/>
    <w:rsid w:val="7188F5BE"/>
    <w:rsid w:val="7296195C"/>
    <w:rsid w:val="72FEF609"/>
    <w:rsid w:val="73D5A82C"/>
    <w:rsid w:val="79DB3439"/>
    <w:rsid w:val="7A328C6D"/>
    <w:rsid w:val="7A3E4BB3"/>
    <w:rsid w:val="7A3EA4C7"/>
    <w:rsid w:val="7BD33386"/>
    <w:rsid w:val="7C6570E0"/>
    <w:rsid w:val="7CDB69E8"/>
    <w:rsid w:val="7D3698B0"/>
    <w:rsid w:val="7D644D08"/>
    <w:rsid w:val="7E1447FC"/>
    <w:rsid w:val="7EBA835E"/>
    <w:rsid w:val="7F732272"/>
    <w:rsid w:val="7FA665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5601"/>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5B20"/>
    <w:pPr>
      <w:widowControl w:val="0"/>
      <w:adjustRightInd w:val="0"/>
      <w:jc w:val="both"/>
      <w:textAlignment w:val="baseline"/>
    </w:pPr>
    <w:rPr>
      <w:rFonts w:ascii="Arial" w:hAnsi="Arial"/>
      <w:sz w:val="22"/>
      <w:szCs w:val="24"/>
    </w:rPr>
  </w:style>
  <w:style w:type="paragraph" w:styleId="berschrift1">
    <w:name w:val="heading 1"/>
    <w:basedOn w:val="Standard"/>
    <w:next w:val="Standard"/>
    <w:link w:val="berschrift1Zchn"/>
    <w:uiPriority w:val="9"/>
    <w:qFormat/>
    <w:rsid w:val="007B772D"/>
    <w:pPr>
      <w:keepNext/>
      <w:numPr>
        <w:numId w:val="1"/>
      </w:numPr>
      <w:outlineLvl w:val="0"/>
    </w:pPr>
    <w:rPr>
      <w:rFonts w:cs="Arial"/>
      <w:b/>
      <w:bCs/>
      <w:kern w:val="32"/>
      <w:sz w:val="24"/>
      <w:szCs w:val="32"/>
    </w:rPr>
  </w:style>
  <w:style w:type="paragraph" w:styleId="berschrift2">
    <w:name w:val="heading 2"/>
    <w:basedOn w:val="Standard"/>
    <w:next w:val="Standard"/>
    <w:link w:val="berschrift2Zchn"/>
    <w:uiPriority w:val="9"/>
    <w:qFormat/>
    <w:rsid w:val="00892040"/>
    <w:pPr>
      <w:keepNext/>
      <w:keepLines/>
      <w:numPr>
        <w:ilvl w:val="1"/>
        <w:numId w:val="1"/>
      </w:numPr>
      <w:outlineLvl w:val="1"/>
    </w:pPr>
    <w:rPr>
      <w:b/>
      <w:szCs w:val="20"/>
    </w:rPr>
  </w:style>
  <w:style w:type="paragraph" w:styleId="berschrift3">
    <w:name w:val="heading 3"/>
    <w:basedOn w:val="Standard"/>
    <w:next w:val="Standard"/>
    <w:link w:val="berschrift3Zchn"/>
    <w:uiPriority w:val="9"/>
    <w:qFormat/>
    <w:rsid w:val="00A12E20"/>
    <w:pPr>
      <w:keepNext/>
      <w:numPr>
        <w:ilvl w:val="2"/>
        <w:numId w:val="1"/>
      </w:numPr>
      <w:outlineLvl w:val="2"/>
    </w:pPr>
    <w:rPr>
      <w:rFonts w:cs="Arial"/>
      <w:b/>
      <w:bCs/>
      <w:szCs w:val="26"/>
    </w:rPr>
  </w:style>
  <w:style w:type="paragraph" w:styleId="berschrift4">
    <w:name w:val="heading 4"/>
    <w:basedOn w:val="Standard"/>
    <w:next w:val="Standard"/>
    <w:uiPriority w:val="9"/>
    <w:qFormat/>
    <w:rsid w:val="00A12E20"/>
    <w:pPr>
      <w:keepNext/>
      <w:numPr>
        <w:ilvl w:val="3"/>
        <w:numId w:val="1"/>
      </w:numPr>
      <w:outlineLvl w:val="3"/>
    </w:pPr>
    <w:rPr>
      <w:b/>
      <w:bCs/>
      <w:szCs w:val="28"/>
    </w:rPr>
  </w:style>
  <w:style w:type="paragraph" w:styleId="berschrift5">
    <w:name w:val="heading 5"/>
    <w:basedOn w:val="Standard"/>
    <w:next w:val="Standard"/>
    <w:uiPriority w:val="9"/>
    <w:qFormat/>
    <w:rsid w:val="00A12E20"/>
    <w:pPr>
      <w:numPr>
        <w:ilvl w:val="4"/>
        <w:numId w:val="1"/>
      </w:numPr>
      <w:spacing w:before="240" w:after="60"/>
      <w:outlineLvl w:val="4"/>
    </w:pPr>
    <w:rPr>
      <w:b/>
      <w:bCs/>
      <w:i/>
      <w:iCs/>
      <w:sz w:val="26"/>
      <w:szCs w:val="26"/>
    </w:rPr>
  </w:style>
  <w:style w:type="paragraph" w:styleId="berschrift6">
    <w:name w:val="heading 6"/>
    <w:basedOn w:val="Standard"/>
    <w:next w:val="Standard"/>
    <w:uiPriority w:val="9"/>
    <w:qFormat/>
    <w:rsid w:val="00A12E20"/>
    <w:pPr>
      <w:numPr>
        <w:ilvl w:val="5"/>
        <w:numId w:val="1"/>
      </w:numPr>
      <w:spacing w:before="240" w:after="60"/>
      <w:outlineLvl w:val="5"/>
    </w:pPr>
    <w:rPr>
      <w:b/>
      <w:bCs/>
      <w:szCs w:val="22"/>
    </w:rPr>
  </w:style>
  <w:style w:type="paragraph" w:styleId="berschrift7">
    <w:name w:val="heading 7"/>
    <w:basedOn w:val="Standard"/>
    <w:next w:val="Standard"/>
    <w:uiPriority w:val="9"/>
    <w:qFormat/>
    <w:rsid w:val="00A12E20"/>
    <w:pPr>
      <w:numPr>
        <w:ilvl w:val="6"/>
        <w:numId w:val="1"/>
      </w:numPr>
      <w:spacing w:before="240" w:after="60"/>
      <w:outlineLvl w:val="6"/>
    </w:pPr>
  </w:style>
  <w:style w:type="paragraph" w:styleId="berschrift8">
    <w:name w:val="heading 8"/>
    <w:basedOn w:val="Standard"/>
    <w:next w:val="Standard"/>
    <w:qFormat/>
    <w:rsid w:val="00A12E20"/>
    <w:pPr>
      <w:numPr>
        <w:ilvl w:val="7"/>
        <w:numId w:val="1"/>
      </w:numPr>
      <w:spacing w:before="240" w:after="60"/>
      <w:outlineLvl w:val="7"/>
    </w:pPr>
    <w:rPr>
      <w:i/>
      <w:iCs/>
    </w:rPr>
  </w:style>
  <w:style w:type="paragraph" w:styleId="berschrift9">
    <w:name w:val="heading 9"/>
    <w:basedOn w:val="Standard"/>
    <w:next w:val="Standard"/>
    <w:qFormat/>
    <w:rsid w:val="00A12E20"/>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aliases w:val="Footnote symbol"/>
    <w:semiHidden/>
    <w:rsid w:val="00AD5ABE"/>
    <w:rPr>
      <w:rFonts w:cs="Times New Roman"/>
      <w:i/>
      <w:sz w:val="24"/>
      <w:szCs w:val="24"/>
      <w:vertAlign w:val="superscript"/>
      <w:lang w:val="en-US" w:eastAsia="en-US" w:bidi="ar-SA"/>
    </w:rPr>
  </w:style>
  <w:style w:type="paragraph" w:styleId="Funotentext">
    <w:name w:val="footnote text"/>
    <w:aliases w:val="Schriftart: 9 pt,Schriftart: 10 pt,Schriftart: 8 pt,WB-Fußnotentext,fn,Footnotes,Footnote ak"/>
    <w:basedOn w:val="Standard"/>
    <w:semiHidden/>
    <w:rsid w:val="00AD5ABE"/>
    <w:rPr>
      <w:sz w:val="20"/>
      <w:szCs w:val="20"/>
    </w:rPr>
  </w:style>
  <w:style w:type="paragraph" w:customStyle="1" w:styleId="Text1">
    <w:name w:val="Text 1"/>
    <w:basedOn w:val="Standard"/>
    <w:link w:val="Text1Char"/>
    <w:rsid w:val="00AD5ABE"/>
    <w:pPr>
      <w:spacing w:after="240"/>
      <w:ind w:left="482"/>
    </w:pPr>
    <w:rPr>
      <w:szCs w:val="20"/>
    </w:rPr>
  </w:style>
  <w:style w:type="paragraph" w:customStyle="1" w:styleId="Textkrper1">
    <w:name w:val="Textkörper1"/>
    <w:basedOn w:val="Standard"/>
    <w:rsid w:val="00AD5ABE"/>
    <w:pPr>
      <w:ind w:left="2880"/>
    </w:pPr>
    <w:rPr>
      <w:szCs w:val="20"/>
    </w:rPr>
  </w:style>
  <w:style w:type="paragraph" w:customStyle="1" w:styleId="box">
    <w:name w:val="box"/>
    <w:basedOn w:val="Standard"/>
    <w:rsid w:val="00AD5ABE"/>
    <w:pPr>
      <w:spacing w:before="120" w:after="120"/>
    </w:pPr>
    <w:rPr>
      <w:sz w:val="32"/>
      <w:szCs w:val="20"/>
    </w:rPr>
  </w:style>
  <w:style w:type="paragraph" w:styleId="Verzeichnis5">
    <w:name w:val="toc 5"/>
    <w:basedOn w:val="Standard"/>
    <w:next w:val="Standard"/>
    <w:autoRedefine/>
    <w:semiHidden/>
    <w:rsid w:val="00AD5ABE"/>
    <w:pPr>
      <w:ind w:left="880"/>
      <w:jc w:val="left"/>
    </w:pPr>
    <w:rPr>
      <w:rFonts w:ascii="Times New Roman" w:hAnsi="Times New Roman"/>
      <w:sz w:val="18"/>
      <w:szCs w:val="18"/>
    </w:rPr>
  </w:style>
  <w:style w:type="table" w:styleId="Tabellenraster">
    <w:name w:val="Table Grid"/>
    <w:basedOn w:val="NormaleTabelle"/>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link w:val="berschrift2"/>
    <w:rsid w:val="00892040"/>
    <w:rPr>
      <w:rFonts w:ascii="Arial" w:hAnsi="Arial"/>
      <w:b/>
      <w:sz w:val="22"/>
      <w:lang w:val="en-GB" w:eastAsia="en-GB"/>
    </w:rPr>
  </w:style>
  <w:style w:type="paragraph" w:styleId="StandardWeb">
    <w:name w:val="Normal (Web)"/>
    <w:basedOn w:val="Standard"/>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Standard"/>
    <w:rsid w:val="00AD5ABE"/>
    <w:rPr>
      <w:lang w:val="pl-PL" w:eastAsia="pl-PL"/>
    </w:rPr>
  </w:style>
  <w:style w:type="paragraph" w:styleId="Kopfzeile">
    <w:name w:val="header"/>
    <w:basedOn w:val="Standard"/>
    <w:rsid w:val="007E4937"/>
    <w:pPr>
      <w:tabs>
        <w:tab w:val="center" w:pos="4153"/>
        <w:tab w:val="right" w:pos="8306"/>
      </w:tabs>
    </w:pPr>
  </w:style>
  <w:style w:type="paragraph" w:styleId="Fuzeile">
    <w:name w:val="footer"/>
    <w:basedOn w:val="Standard"/>
    <w:rsid w:val="007E4937"/>
    <w:pPr>
      <w:tabs>
        <w:tab w:val="center" w:pos="4153"/>
        <w:tab w:val="right" w:pos="8306"/>
      </w:tabs>
    </w:pPr>
  </w:style>
  <w:style w:type="character" w:styleId="Seitenzahl">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Verzeichnis2">
    <w:name w:val="toc 2"/>
    <w:basedOn w:val="Standard"/>
    <w:next w:val="Standard"/>
    <w:uiPriority w:val="39"/>
    <w:rsid w:val="00974E79"/>
    <w:pPr>
      <w:ind w:left="220"/>
      <w:jc w:val="left"/>
    </w:pPr>
    <w:rPr>
      <w:szCs w:val="22"/>
    </w:rPr>
  </w:style>
  <w:style w:type="paragraph" w:styleId="Verzeichnis1">
    <w:name w:val="toc 1"/>
    <w:basedOn w:val="Standard"/>
    <w:next w:val="Standard"/>
    <w:uiPriority w:val="39"/>
    <w:rsid w:val="007D22ED"/>
    <w:pPr>
      <w:spacing w:before="120" w:after="120"/>
      <w:jc w:val="left"/>
    </w:pPr>
    <w:rPr>
      <w:bCs/>
      <w:szCs w:val="22"/>
    </w:rPr>
  </w:style>
  <w:style w:type="paragraph" w:styleId="Verzeichnis3">
    <w:name w:val="toc 3"/>
    <w:basedOn w:val="Standard"/>
    <w:next w:val="Standard"/>
    <w:autoRedefine/>
    <w:semiHidden/>
    <w:rsid w:val="00E721B1"/>
    <w:pPr>
      <w:ind w:left="440"/>
      <w:jc w:val="left"/>
    </w:pPr>
    <w:rPr>
      <w:rFonts w:ascii="Times New Roman" w:hAnsi="Times New Roman"/>
      <w:i/>
      <w:iCs/>
      <w:sz w:val="20"/>
      <w:szCs w:val="20"/>
    </w:rPr>
  </w:style>
  <w:style w:type="paragraph" w:styleId="Verzeichnis4">
    <w:name w:val="toc 4"/>
    <w:basedOn w:val="Standard"/>
    <w:next w:val="Standard"/>
    <w:autoRedefine/>
    <w:semiHidden/>
    <w:rsid w:val="00E721B1"/>
    <w:pPr>
      <w:ind w:left="660"/>
      <w:jc w:val="left"/>
    </w:pPr>
    <w:rPr>
      <w:rFonts w:ascii="Times New Roman" w:hAnsi="Times New Roman"/>
      <w:sz w:val="18"/>
      <w:szCs w:val="18"/>
    </w:rPr>
  </w:style>
  <w:style w:type="paragraph" w:styleId="Verzeichnis6">
    <w:name w:val="toc 6"/>
    <w:basedOn w:val="Standard"/>
    <w:next w:val="Standard"/>
    <w:autoRedefine/>
    <w:semiHidden/>
    <w:rsid w:val="009158E9"/>
    <w:pPr>
      <w:ind w:left="1100"/>
      <w:jc w:val="left"/>
    </w:pPr>
    <w:rPr>
      <w:rFonts w:ascii="Times New Roman" w:hAnsi="Times New Roman"/>
      <w:sz w:val="18"/>
      <w:szCs w:val="18"/>
    </w:rPr>
  </w:style>
  <w:style w:type="paragraph" w:styleId="Verzeichnis7">
    <w:name w:val="toc 7"/>
    <w:basedOn w:val="Standard"/>
    <w:next w:val="Standard"/>
    <w:autoRedefine/>
    <w:semiHidden/>
    <w:rsid w:val="009158E9"/>
    <w:pPr>
      <w:ind w:left="1320"/>
      <w:jc w:val="left"/>
    </w:pPr>
    <w:rPr>
      <w:rFonts w:ascii="Times New Roman" w:hAnsi="Times New Roman"/>
      <w:sz w:val="18"/>
      <w:szCs w:val="18"/>
    </w:rPr>
  </w:style>
  <w:style w:type="paragraph" w:styleId="Verzeichnis8">
    <w:name w:val="toc 8"/>
    <w:basedOn w:val="Standard"/>
    <w:next w:val="Standard"/>
    <w:autoRedefine/>
    <w:semiHidden/>
    <w:rsid w:val="009158E9"/>
    <w:pPr>
      <w:ind w:left="1540"/>
      <w:jc w:val="left"/>
    </w:pPr>
    <w:rPr>
      <w:rFonts w:ascii="Times New Roman" w:hAnsi="Times New Roman"/>
      <w:sz w:val="18"/>
      <w:szCs w:val="18"/>
    </w:rPr>
  </w:style>
  <w:style w:type="paragraph" w:styleId="Verzeichnis9">
    <w:name w:val="toc 9"/>
    <w:basedOn w:val="Standard"/>
    <w:next w:val="Standard"/>
    <w:autoRedefine/>
    <w:semiHidden/>
    <w:rsid w:val="009158E9"/>
    <w:pPr>
      <w:ind w:left="1760"/>
      <w:jc w:val="left"/>
    </w:pPr>
    <w:rPr>
      <w:rFonts w:ascii="Times New Roman" w:hAnsi="Times New Roman"/>
      <w:sz w:val="18"/>
      <w:szCs w:val="18"/>
    </w:rPr>
  </w:style>
  <w:style w:type="paragraph" w:styleId="Dokumentstruktur">
    <w:name w:val="Document Map"/>
    <w:basedOn w:val="Standard"/>
    <w:semiHidden/>
    <w:rsid w:val="008227EE"/>
    <w:pPr>
      <w:shd w:val="clear" w:color="auto" w:fill="000080"/>
    </w:pPr>
    <w:rPr>
      <w:rFonts w:ascii="Tahoma" w:hAnsi="Tahoma" w:cs="Tahoma"/>
    </w:rPr>
  </w:style>
  <w:style w:type="paragraph" w:customStyle="1" w:styleId="Preformatted">
    <w:name w:val="Preformatted"/>
    <w:basedOn w:val="Standard"/>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Beschriftung">
    <w:name w:val="caption"/>
    <w:basedOn w:val="Standard"/>
    <w:next w:val="Standard"/>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Sprechblasentext">
    <w:name w:val="Balloon Text"/>
    <w:basedOn w:val="Standard"/>
    <w:semiHidden/>
    <w:rsid w:val="000C2AE1"/>
    <w:rPr>
      <w:rFonts w:ascii="Tahoma" w:hAnsi="Tahoma" w:cs="Tahoma"/>
      <w:sz w:val="16"/>
      <w:szCs w:val="16"/>
    </w:rPr>
  </w:style>
  <w:style w:type="paragraph" w:styleId="Textkrper">
    <w:name w:val="Body Text"/>
    <w:basedOn w:val="Standard"/>
    <w:rsid w:val="00ED3463"/>
    <w:pPr>
      <w:spacing w:after="120"/>
    </w:pPr>
    <w:rPr>
      <w:color w:val="FF0000"/>
      <w:szCs w:val="22"/>
    </w:rPr>
  </w:style>
  <w:style w:type="paragraph" w:styleId="Kommentartext">
    <w:name w:val="annotation text"/>
    <w:basedOn w:val="Standard"/>
    <w:semiHidden/>
    <w:rsid w:val="00ED3463"/>
    <w:rPr>
      <w:sz w:val="20"/>
      <w:szCs w:val="20"/>
    </w:rPr>
  </w:style>
  <w:style w:type="character" w:styleId="Fett">
    <w:name w:val="Strong"/>
    <w:qFormat/>
    <w:rsid w:val="007C1AB3"/>
    <w:rPr>
      <w:b/>
      <w:bCs/>
      <w:i/>
      <w:sz w:val="24"/>
      <w:szCs w:val="24"/>
      <w:lang w:val="en-US" w:eastAsia="en-US" w:bidi="ar-SA"/>
    </w:rPr>
  </w:style>
  <w:style w:type="paragraph" w:styleId="Textkrper2">
    <w:name w:val="Body Text 2"/>
    <w:basedOn w:val="Standard"/>
    <w:rsid w:val="00FC3699"/>
    <w:rPr>
      <w:color w:val="000000"/>
      <w:szCs w:val="22"/>
    </w:rPr>
  </w:style>
  <w:style w:type="paragraph" w:styleId="NurText">
    <w:name w:val="Plain Text"/>
    <w:basedOn w:val="Standard"/>
    <w:rsid w:val="00E112CB"/>
    <w:pPr>
      <w:jc w:val="left"/>
    </w:pPr>
    <w:rPr>
      <w:rFonts w:ascii="Courier New" w:hAnsi="Courier New"/>
      <w:sz w:val="20"/>
      <w:szCs w:val="20"/>
      <w:lang w:val="en-US" w:eastAsia="en-US"/>
    </w:rPr>
  </w:style>
  <w:style w:type="character" w:styleId="Kommentarzeichen">
    <w:name w:val="annotation reference"/>
    <w:semiHidden/>
    <w:rsid w:val="00537968"/>
    <w:rPr>
      <w:i/>
      <w:sz w:val="16"/>
      <w:szCs w:val="16"/>
      <w:lang w:val="en-US" w:eastAsia="en-US" w:bidi="ar-SA"/>
    </w:rPr>
  </w:style>
  <w:style w:type="paragraph" w:styleId="Kommentarthema">
    <w:name w:val="annotation subject"/>
    <w:basedOn w:val="Kommentartext"/>
    <w:next w:val="Kommentartext"/>
    <w:semiHidden/>
    <w:rsid w:val="00537968"/>
    <w:rPr>
      <w:b/>
      <w:bCs/>
    </w:rPr>
  </w:style>
  <w:style w:type="paragraph" w:styleId="Abbildungsverzeichnis">
    <w:name w:val="table of figures"/>
    <w:basedOn w:val="Standard"/>
    <w:next w:val="Standard"/>
    <w:uiPriority w:val="99"/>
    <w:rsid w:val="008E76E5"/>
    <w:pPr>
      <w:ind w:left="440" w:hanging="440"/>
    </w:pPr>
  </w:style>
  <w:style w:type="paragraph" w:customStyle="1" w:styleId="Betonung">
    <w:name w:val="Betonung"/>
    <w:basedOn w:val="Standard"/>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Standard"/>
    <w:rsid w:val="0068032C"/>
    <w:pPr>
      <w:numPr>
        <w:numId w:val="2"/>
      </w:numPr>
    </w:pPr>
  </w:style>
  <w:style w:type="character" w:styleId="Platzhalt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Standard"/>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berschrift1Zchn">
    <w:name w:val="Überschrift 1 Zchn"/>
    <w:link w:val="berschrift1"/>
    <w:uiPriority w:val="9"/>
    <w:rsid w:val="007B772D"/>
    <w:rPr>
      <w:rFonts w:ascii="Arial" w:hAnsi="Arial" w:cs="Arial"/>
      <w:b/>
      <w:bCs/>
      <w:kern w:val="32"/>
      <w:sz w:val="24"/>
      <w:szCs w:val="32"/>
      <w:lang w:val="en-GB" w:eastAsia="en-GB"/>
    </w:rPr>
  </w:style>
  <w:style w:type="paragraph" w:styleId="Literaturverzeichnis">
    <w:name w:val="Bibliography"/>
    <w:basedOn w:val="Standard"/>
    <w:next w:val="Standard"/>
    <w:uiPriority w:val="37"/>
    <w:unhideWhenUsed/>
    <w:rsid w:val="001F1CF5"/>
  </w:style>
  <w:style w:type="paragraph" w:customStyle="1" w:styleId="Details">
    <w:name w:val="Details"/>
    <w:basedOn w:val="Standard"/>
    <w:unhideWhenUsed/>
    <w:qFormat/>
    <w:rsid w:val="002829ED"/>
    <w:pPr>
      <w:widowControl/>
      <w:adjustRightInd/>
      <w:jc w:val="right"/>
      <w:textAlignment w:val="auto"/>
    </w:pPr>
    <w:rPr>
      <w:caps/>
      <w:sz w:val="20"/>
      <w:szCs w:val="18"/>
      <w:lang w:val="en-US" w:eastAsia="en-US"/>
    </w:rPr>
  </w:style>
  <w:style w:type="paragraph" w:styleId="Listenabsatz">
    <w:name w:val="List Paragraph"/>
    <w:basedOn w:val="Standard"/>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berschrift3Zchn">
    <w:name w:val="Überschrift 3 Zchn"/>
    <w:link w:val="berschrift3"/>
    <w:uiPriority w:val="9"/>
    <w:rsid w:val="004D314E"/>
    <w:rPr>
      <w:rFonts w:ascii="Arial" w:hAnsi="Arial" w:cs="Arial"/>
      <w:b/>
      <w:bCs/>
      <w:sz w:val="22"/>
      <w:szCs w:val="26"/>
    </w:rPr>
  </w:style>
  <w:style w:type="paragraph" w:customStyle="1" w:styleId="Standard1">
    <w:name w:val="Standard1"/>
    <w:rsid w:val="008D2571"/>
    <w:pPr>
      <w:widowControl w:val="0"/>
      <w:suppressAutoHyphens/>
      <w:autoSpaceDN w:val="0"/>
      <w:textAlignment w:val="baseline"/>
    </w:pPr>
    <w:rPr>
      <w:rFonts w:ascii="Calibri" w:eastAsia="Linux Libertine G" w:hAnsi="Calibri" w:cs="Linux Libertine G"/>
      <w:lang w:eastAsia="zh-CN" w:bidi="hi-IN"/>
    </w:rPr>
  </w:style>
  <w:style w:type="paragraph" w:customStyle="1" w:styleId="Standard0">
    <w:name w:val="_Standard"/>
    <w:basedOn w:val="Standard"/>
    <w:link w:val="StandardChar"/>
    <w:qFormat/>
    <w:rsid w:val="00F75B20"/>
    <w:pPr>
      <w:widowControl/>
      <w:adjustRightInd/>
      <w:spacing w:before="120" w:after="120" w:line="288" w:lineRule="auto"/>
      <w:textAlignment w:val="auto"/>
    </w:pPr>
    <w:rPr>
      <w:rFonts w:ascii="Calibri" w:hAnsi="Calibri"/>
      <w:szCs w:val="20"/>
      <w:lang w:val="en-US" w:eastAsia="de-DE"/>
    </w:rPr>
  </w:style>
  <w:style w:type="character" w:customStyle="1" w:styleId="StandardChar">
    <w:name w:val="_Standard Char"/>
    <w:basedOn w:val="Absatz-Standardschriftart"/>
    <w:link w:val="Standard0"/>
    <w:qFormat/>
    <w:rsid w:val="00F75B20"/>
    <w:rPr>
      <w:rFonts w:ascii="Calibri" w:hAnsi="Calibri"/>
      <w:sz w:val="22"/>
      <w:lang w:val="en-US" w:eastAsia="de-DE"/>
    </w:rPr>
  </w:style>
  <w:style w:type="numbering" w:customStyle="1" w:styleId="WWNum1">
    <w:name w:val="WWNum1"/>
    <w:basedOn w:val="KeineListe"/>
    <w:rsid w:val="003223CE"/>
    <w:pPr>
      <w:numPr>
        <w:numId w:val="22"/>
      </w:numPr>
    </w:pPr>
  </w:style>
  <w:style w:type="numbering" w:customStyle="1" w:styleId="WWNum2">
    <w:name w:val="WWNum2"/>
    <w:basedOn w:val="KeineListe"/>
    <w:rsid w:val="003223CE"/>
    <w:pPr>
      <w:numPr>
        <w:numId w:val="23"/>
      </w:numPr>
    </w:pPr>
  </w:style>
  <w:style w:type="numbering" w:customStyle="1" w:styleId="WWNum3">
    <w:name w:val="WWNum3"/>
    <w:basedOn w:val="KeineListe"/>
    <w:rsid w:val="003223CE"/>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6483AA-42B7-4C9E-A105-C0452A720F8F}">
  <ds:schemaRefs>
    <ds:schemaRef ds:uri="http://schemas.openxmlformats.org/officeDocument/2006/bibliography"/>
  </ds:schemaRefs>
</ds:datastoreItem>
</file>

<file path=customXml/itemProps3.xml><?xml version="1.0" encoding="utf-8"?>
<ds:datastoreItem xmlns:ds="http://schemas.openxmlformats.org/officeDocument/2006/customXml" ds:itemID="{83BB4810-8958-45C2-B26B-B45E95B42737}">
  <ds:schemaRefs>
    <ds:schemaRef ds:uri="http://schemas.microsoft.com/sharepoint/v3/contenttype/forms"/>
  </ds:schemaRefs>
</ds:datastoreItem>
</file>

<file path=customXml/itemProps4.xml><?xml version="1.0" encoding="utf-8"?>
<ds:datastoreItem xmlns:ds="http://schemas.openxmlformats.org/officeDocument/2006/customXml" ds:itemID="{357E883F-63D8-4249-8D9D-F38D975BA8E0}"/>
</file>

<file path=customXml/itemProps5.xml><?xml version="1.0" encoding="utf-8"?>
<ds:datastoreItem xmlns:ds="http://schemas.openxmlformats.org/officeDocument/2006/customXml" ds:itemID="{2C71826A-98D1-4883-B169-FE10C2DACA26}">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0</TotalTime>
  <Pages>9</Pages>
  <Words>1640</Words>
  <Characters>10335</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Pröstl Andren Filip</cp:lastModifiedBy>
  <cp:revision>42</cp:revision>
  <cp:lastPrinted>2021-08-17T12:39:00Z</cp:lastPrinted>
  <dcterms:created xsi:type="dcterms:W3CDTF">2019-10-02T14:33:00Z</dcterms:created>
  <dcterms:modified xsi:type="dcterms:W3CDTF">2021-10-21T12:21:00Z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